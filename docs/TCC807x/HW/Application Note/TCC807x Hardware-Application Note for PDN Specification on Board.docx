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2A3F7" w14:textId="13737324" w:rsidR="00FF7354" w:rsidRPr="00FF7354" w:rsidRDefault="002E23A6" w:rsidP="00FF7354">
      <w:pPr>
        <w:wordWrap w:val="0"/>
        <w:jc w:val="left"/>
        <w:rPr>
          <w:b/>
          <w:sz w:val="36"/>
          <w:szCs w:val="36"/>
        </w:rPr>
      </w:pPr>
      <w:r w:rsidRPr="00FF7354">
        <w:rPr>
          <w:noProof/>
        </w:rPr>
        <w:drawing>
          <wp:anchor distT="0" distB="0" distL="114300" distR="114300" simplePos="0" relativeHeight="251658242" behindDoc="1" locked="0" layoutInCell="1" allowOverlap="1" wp14:anchorId="1598E84A" wp14:editId="70F38924">
            <wp:simplePos x="0" y="0"/>
            <wp:positionH relativeFrom="column">
              <wp:posOffset>-498475</wp:posOffset>
            </wp:positionH>
            <wp:positionV relativeFrom="page">
              <wp:posOffset>-2540</wp:posOffset>
            </wp:positionV>
            <wp:extent cx="7652257" cy="10688400"/>
            <wp:effectExtent l="0" t="0" r="6350" b="0"/>
            <wp:wrapNone/>
            <wp:docPr id="20"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652257" cy="10688400"/>
                    </a:xfrm>
                    <a:prstGeom prst="rect">
                      <a:avLst/>
                    </a:prstGeom>
                    <a:noFill/>
                  </pic:spPr>
                </pic:pic>
              </a:graphicData>
            </a:graphic>
            <wp14:sizeRelH relativeFrom="page">
              <wp14:pctWidth>0</wp14:pctWidth>
            </wp14:sizeRelH>
            <wp14:sizeRelV relativeFrom="page">
              <wp14:pctHeight>0</wp14:pctHeight>
            </wp14:sizeRelV>
          </wp:anchor>
        </w:drawing>
      </w:r>
      <w:r w:rsidR="00FF7354" w:rsidRPr="00AE27F8">
        <w:rPr>
          <w:b/>
          <w:caps/>
          <w:noProof/>
          <w:sz w:val="72"/>
        </w:rPr>
        <mc:AlternateContent>
          <mc:Choice Requires="wps">
            <w:drawing>
              <wp:anchor distT="0" distB="0" distL="114300" distR="114300" simplePos="0" relativeHeight="251658243" behindDoc="0" locked="1" layoutInCell="1" allowOverlap="1" wp14:anchorId="436B036D" wp14:editId="2B6BE304">
                <wp:simplePos x="0" y="0"/>
                <wp:positionH relativeFrom="column">
                  <wp:posOffset>2015490</wp:posOffset>
                </wp:positionH>
                <wp:positionV relativeFrom="page">
                  <wp:posOffset>5760720</wp:posOffset>
                </wp:positionV>
                <wp:extent cx="4316095" cy="727710"/>
                <wp:effectExtent l="0" t="0" r="0" b="0"/>
                <wp:wrapNone/>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727710"/>
                        </a:xfrm>
                        <a:prstGeom prst="rect">
                          <a:avLst/>
                        </a:prstGeom>
                        <a:noFill/>
                        <a:ln w="9525">
                          <a:noFill/>
                          <a:miter lim="800000"/>
                          <a:headEnd/>
                          <a:tailEnd/>
                        </a:ln>
                      </wps:spPr>
                      <wps:txbx>
                        <w:txbxContent>
                          <w:p w14:paraId="07030A5F" w14:textId="372D6DE3" w:rsidR="00E50264" w:rsidRPr="00D52DA5" w:rsidRDefault="004A7F02" w:rsidP="004A7F02">
                            <w:pPr>
                              <w:jc w:val="right"/>
                              <w:rPr>
                                <w:b/>
                                <w:sz w:val="24"/>
                                <w:szCs w:val="24"/>
                              </w:rPr>
                            </w:pPr>
                            <w:r w:rsidRPr="004A7F02">
                              <w:rPr>
                                <w:b/>
                                <w:sz w:val="24"/>
                                <w:szCs w:val="24"/>
                              </w:rPr>
                              <w:fldChar w:fldCharType="begin"/>
                            </w:r>
                            <w:r w:rsidRPr="004A7F02">
                              <w:rPr>
                                <w:b/>
                                <w:sz w:val="24"/>
                                <w:szCs w:val="24"/>
                              </w:rPr>
                              <w:instrText xml:space="preserve"> DOCPROPERTY "RevNum"  \* MERGEFORMAT </w:instrText>
                            </w:r>
                            <w:r w:rsidRPr="004A7F02">
                              <w:rPr>
                                <w:b/>
                                <w:sz w:val="24"/>
                                <w:szCs w:val="24"/>
                              </w:rPr>
                              <w:fldChar w:fldCharType="separate"/>
                            </w:r>
                            <w:ins w:id="3" w:author="박유빈 (Erin Park)" w:date="2025-04-14T15:39:00Z" w16du:dateUtc="2025-04-14T06:39:00Z">
                              <w:r w:rsidR="00CF1536">
                                <w:rPr>
                                  <w:b/>
                                  <w:sz w:val="24"/>
                                  <w:szCs w:val="24"/>
                                </w:rPr>
                                <w:t>Rev. 0.10</w:t>
                              </w:r>
                            </w:ins>
                            <w:del w:id="4" w:author="박유빈 (Erin Park)" w:date="2025-04-14T15:37:00Z" w16du:dateUtc="2025-04-14T06:37:00Z">
                              <w:r w:rsidRPr="004A7F02" w:rsidDel="00CF1536">
                                <w:rPr>
                                  <w:b/>
                                  <w:sz w:val="24"/>
                                  <w:szCs w:val="24"/>
                                </w:rPr>
                                <w:delText>Rev. 0.</w:delText>
                              </w:r>
                              <w:r w:rsidR="004B7824" w:rsidDel="00CF1536">
                                <w:rPr>
                                  <w:rFonts w:hint="eastAsia"/>
                                  <w:b/>
                                  <w:sz w:val="24"/>
                                  <w:szCs w:val="24"/>
                                </w:rPr>
                                <w:delText>10</w:delText>
                              </w:r>
                            </w:del>
                            <w:r w:rsidRPr="004A7F02">
                              <w:rPr>
                                <w:b/>
                                <w:sz w:val="24"/>
                                <w:szCs w:val="24"/>
                              </w:rPr>
                              <w:fldChar w:fldCharType="end"/>
                            </w:r>
                            <w:r w:rsidRPr="004A7F02">
                              <w:rPr>
                                <w:b/>
                                <w:sz w:val="24"/>
                                <w:szCs w:val="24"/>
                              </w:rPr>
                              <w:t xml:space="preserve"> </w:t>
                            </w:r>
                            <w:sdt>
                              <w:sdtPr>
                                <w:rPr>
                                  <w:b/>
                                  <w:sz w:val="24"/>
                                  <w:szCs w:val="24"/>
                                </w:rPr>
                                <w:alias w:val="Level"/>
                                <w:tag w:val="Level"/>
                                <w:id w:val="446518501"/>
                                <w:dropDownList>
                                  <w:listItem w:value="항목을 선택하십시오."/>
                                  <w:listItem w:displayText="[G]" w:value="General"/>
                                  <w:listItem w:displayText="[A]" w:value="Agreement Required"/>
                                  <w:listItem w:displayText="[L]" w:value="License Required"/>
                                  <w:listItem w:displayText="[C]" w:value="Customized"/>
                                </w:dropDownList>
                              </w:sdtPr>
                              <w:sdtContent>
                                <w:r w:rsidRPr="004A7F02">
                                  <w:rPr>
                                    <w:b/>
                                    <w:sz w:val="24"/>
                                    <w:szCs w:val="24"/>
                                  </w:rPr>
                                  <w:t>[G]</w:t>
                                </w:r>
                              </w:sdtContent>
                            </w:sdt>
                          </w:p>
                          <w:p w14:paraId="715396A7" w14:textId="0E943CD4" w:rsidR="00FF7354" w:rsidRDefault="00FF7354" w:rsidP="006A21AB">
                            <w:pPr>
                              <w:wordWrap w:val="0"/>
                              <w:jc w:val="right"/>
                              <w:rPr>
                                <w:ins w:id="5" w:author="김지은 (Jinny Kim)" w:date="2025-04-15T11:26:00Z" w16du:dateUtc="2025-04-15T02:26:00Z"/>
                                <w:b/>
                                <w:sz w:val="24"/>
                                <w:szCs w:val="24"/>
                              </w:rPr>
                            </w:pPr>
                            <w:r w:rsidRPr="00E06EF5">
                              <w:rPr>
                                <w:b/>
                                <w:sz w:val="24"/>
                                <w:szCs w:val="24"/>
                              </w:rPr>
                              <w:fldChar w:fldCharType="begin"/>
                            </w:r>
                            <w:r w:rsidRPr="00E06EF5">
                              <w:rPr>
                                <w:b/>
                                <w:sz w:val="24"/>
                                <w:szCs w:val="24"/>
                              </w:rPr>
                              <w:instrText xml:space="preserve"> </w:instrText>
                            </w:r>
                            <w:r w:rsidRPr="00E06EF5">
                              <w:rPr>
                                <w:rFonts w:hint="eastAsia"/>
                                <w:b/>
                                <w:sz w:val="24"/>
                                <w:szCs w:val="24"/>
                              </w:rPr>
                              <w:instrText>DOCPROPERTY  RevDate  \* MERGEFORMAT</w:instrText>
                            </w:r>
                            <w:r w:rsidRPr="00E06EF5">
                              <w:rPr>
                                <w:b/>
                                <w:sz w:val="24"/>
                                <w:szCs w:val="24"/>
                              </w:rPr>
                              <w:instrText xml:space="preserve"> </w:instrText>
                            </w:r>
                            <w:r w:rsidRPr="00E06EF5">
                              <w:rPr>
                                <w:b/>
                                <w:sz w:val="24"/>
                                <w:szCs w:val="24"/>
                              </w:rPr>
                              <w:fldChar w:fldCharType="separate"/>
                            </w:r>
                            <w:ins w:id="6" w:author="박유빈 (Erin Park)" w:date="2025-04-14T15:39:00Z" w16du:dateUtc="2025-04-14T06:39:00Z">
                              <w:r w:rsidR="00CF1536">
                                <w:rPr>
                                  <w:b/>
                                  <w:sz w:val="24"/>
                                  <w:szCs w:val="24"/>
                                </w:rPr>
                                <w:t>2025-xx-xx</w:t>
                              </w:r>
                            </w:ins>
                            <w:del w:id="7" w:author="박유빈 (Erin Park)" w:date="2025-04-14T15:37:00Z" w16du:dateUtc="2025-04-14T06:37:00Z">
                              <w:r w:rsidR="006A21AB" w:rsidDel="00CF1536">
                                <w:rPr>
                                  <w:b/>
                                  <w:sz w:val="24"/>
                                  <w:szCs w:val="24"/>
                                </w:rPr>
                                <w:delText>202</w:delText>
                              </w:r>
                              <w:r w:rsidR="0090318C" w:rsidDel="00CF1536">
                                <w:rPr>
                                  <w:rFonts w:hint="eastAsia"/>
                                  <w:b/>
                                  <w:sz w:val="24"/>
                                  <w:szCs w:val="24"/>
                                </w:rPr>
                                <w:delText>5</w:delText>
                              </w:r>
                              <w:r w:rsidR="006A21AB" w:rsidDel="00CF1536">
                                <w:rPr>
                                  <w:b/>
                                  <w:sz w:val="24"/>
                                  <w:szCs w:val="24"/>
                                </w:rPr>
                                <w:delText>-</w:delText>
                              </w:r>
                              <w:r w:rsidR="0090318C" w:rsidDel="00CF1536">
                                <w:rPr>
                                  <w:rFonts w:hint="eastAsia"/>
                                  <w:b/>
                                  <w:sz w:val="24"/>
                                  <w:szCs w:val="24"/>
                                </w:rPr>
                                <w:delText>0</w:delText>
                              </w:r>
                              <w:r w:rsidR="00BD42B6" w:rsidDel="00CF1536">
                                <w:rPr>
                                  <w:rFonts w:hint="eastAsia"/>
                                  <w:b/>
                                  <w:sz w:val="24"/>
                                  <w:szCs w:val="24"/>
                                </w:rPr>
                                <w:delText>4</w:delText>
                              </w:r>
                              <w:r w:rsidR="006A21AB" w:rsidDel="00CF1536">
                                <w:rPr>
                                  <w:b/>
                                  <w:sz w:val="24"/>
                                  <w:szCs w:val="24"/>
                                </w:rPr>
                                <w:delText>-</w:delText>
                              </w:r>
                            </w:del>
                            <w:r w:rsidRPr="00E06EF5">
                              <w:rPr>
                                <w:b/>
                                <w:sz w:val="24"/>
                                <w:szCs w:val="24"/>
                              </w:rPr>
                              <w:fldChar w:fldCharType="end"/>
                            </w:r>
                            <w:del w:id="8" w:author="박유빈 (Erin Park)" w:date="2025-04-14T15:37:00Z" w16du:dateUtc="2025-04-14T06:37:00Z">
                              <w:r w:rsidR="00F4315B" w:rsidDel="00CF1536">
                                <w:rPr>
                                  <w:rFonts w:hint="eastAsia"/>
                                  <w:b/>
                                  <w:sz w:val="24"/>
                                  <w:szCs w:val="24"/>
                                </w:rPr>
                                <w:delText>10</w:delText>
                              </w:r>
                            </w:del>
                          </w:p>
                          <w:p w14:paraId="5DB1692D" w14:textId="4634323B" w:rsidR="000A2683" w:rsidRDefault="000A2683" w:rsidP="006A21AB">
                            <w:pPr>
                              <w:wordWrap w:val="0"/>
                              <w:jc w:val="right"/>
                              <w:rPr>
                                <w:b/>
                                <w:sz w:val="24"/>
                                <w:szCs w:val="24"/>
                              </w:rPr>
                            </w:pPr>
                            <w:ins w:id="9" w:author="김지은 (Jinny Kim)" w:date="2025-04-15T11:26:00Z" w16du:dateUtc="2025-04-15T02:26:00Z">
                              <w:r>
                                <w:rPr>
                                  <w:rFonts w:hint="eastAsia"/>
                                  <w:b/>
                                  <w:sz w:val="24"/>
                                  <w:szCs w:val="24"/>
                                </w:rPr>
                                <w:t>Preliminary version</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B036D" id="_x0000_t202" coordsize="21600,21600" o:spt="202" path="m,l,21600r21600,l21600,xe">
                <v:stroke joinstyle="miter"/>
                <v:path gradientshapeok="t" o:connecttype="rect"/>
              </v:shapetype>
              <v:shape id="텍스트 상자 2" o:spid="_x0000_s1026" type="#_x0000_t202" style="position:absolute;margin-left:158.7pt;margin-top:453.6pt;width:339.85pt;height:57.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L+QEAAM0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" filled="f" stroked="f">
                <v:textbox>
                  <w:txbxContent>
                    <w:p w14:paraId="07030A5F" w14:textId="372D6DE3" w:rsidR="00E50264" w:rsidRPr="00D52DA5" w:rsidRDefault="004A7F02" w:rsidP="004A7F02">
                      <w:pPr>
                        <w:jc w:val="right"/>
                        <w:rPr>
                          <w:b/>
                          <w:sz w:val="24"/>
                          <w:szCs w:val="24"/>
                        </w:rPr>
                      </w:pPr>
                      <w:r w:rsidRPr="004A7F02">
                        <w:rPr>
                          <w:b/>
                          <w:sz w:val="24"/>
                          <w:szCs w:val="24"/>
                        </w:rPr>
                        <w:fldChar w:fldCharType="begin"/>
                      </w:r>
                      <w:r w:rsidRPr="004A7F02">
                        <w:rPr>
                          <w:b/>
                          <w:sz w:val="24"/>
                          <w:szCs w:val="24"/>
                        </w:rPr>
                        <w:instrText xml:space="preserve"> DOCPROPERTY "RevNum"  \* MERGEFORMAT </w:instrText>
                      </w:r>
                      <w:r w:rsidRPr="004A7F02">
                        <w:rPr>
                          <w:b/>
                          <w:sz w:val="24"/>
                          <w:szCs w:val="24"/>
                        </w:rPr>
                        <w:fldChar w:fldCharType="separate"/>
                      </w:r>
                      <w:ins w:id="10" w:author="박유빈 (Erin Park)" w:date="2025-04-14T15:39:00Z" w16du:dateUtc="2025-04-14T06:39:00Z">
                        <w:r w:rsidR="00CF1536">
                          <w:rPr>
                            <w:b/>
                            <w:sz w:val="24"/>
                            <w:szCs w:val="24"/>
                          </w:rPr>
                          <w:t>Rev. 0.10</w:t>
                        </w:r>
                      </w:ins>
                      <w:del w:id="11" w:author="박유빈 (Erin Park)" w:date="2025-04-14T15:37:00Z" w16du:dateUtc="2025-04-14T06:37:00Z">
                        <w:r w:rsidRPr="004A7F02" w:rsidDel="00CF1536">
                          <w:rPr>
                            <w:b/>
                            <w:sz w:val="24"/>
                            <w:szCs w:val="24"/>
                          </w:rPr>
                          <w:delText>Rev. 0.</w:delText>
                        </w:r>
                        <w:r w:rsidR="004B7824" w:rsidDel="00CF1536">
                          <w:rPr>
                            <w:rFonts w:hint="eastAsia"/>
                            <w:b/>
                            <w:sz w:val="24"/>
                            <w:szCs w:val="24"/>
                          </w:rPr>
                          <w:delText>10</w:delText>
                        </w:r>
                      </w:del>
                      <w:r w:rsidRPr="004A7F02">
                        <w:rPr>
                          <w:b/>
                          <w:sz w:val="24"/>
                          <w:szCs w:val="24"/>
                        </w:rPr>
                        <w:fldChar w:fldCharType="end"/>
                      </w:r>
                      <w:r w:rsidRPr="004A7F02">
                        <w:rPr>
                          <w:b/>
                          <w:sz w:val="24"/>
                          <w:szCs w:val="24"/>
                        </w:rPr>
                        <w:t xml:space="preserve"> </w:t>
                      </w:r>
                      <w:sdt>
                        <w:sdtPr>
                          <w:rPr>
                            <w:b/>
                            <w:sz w:val="24"/>
                            <w:szCs w:val="24"/>
                          </w:rPr>
                          <w:alias w:val="Level"/>
                          <w:tag w:val="Level"/>
                          <w:id w:val="446518501"/>
                          <w:dropDownList>
                            <w:listItem w:value="항목을 선택하십시오."/>
                            <w:listItem w:displayText="[G]" w:value="General"/>
                            <w:listItem w:displayText="[A]" w:value="Agreement Required"/>
                            <w:listItem w:displayText="[L]" w:value="License Required"/>
                            <w:listItem w:displayText="[C]" w:value="Customized"/>
                          </w:dropDownList>
                        </w:sdtPr>
                        <w:sdtContent>
                          <w:r w:rsidRPr="004A7F02">
                            <w:rPr>
                              <w:b/>
                              <w:sz w:val="24"/>
                              <w:szCs w:val="24"/>
                            </w:rPr>
                            <w:t>[G]</w:t>
                          </w:r>
                        </w:sdtContent>
                      </w:sdt>
                    </w:p>
                    <w:p w14:paraId="715396A7" w14:textId="0E943CD4" w:rsidR="00FF7354" w:rsidRDefault="00FF7354" w:rsidP="006A21AB">
                      <w:pPr>
                        <w:wordWrap w:val="0"/>
                        <w:jc w:val="right"/>
                        <w:rPr>
                          <w:ins w:id="12" w:author="김지은 (Jinny Kim)" w:date="2025-04-15T11:26:00Z" w16du:dateUtc="2025-04-15T02:26:00Z"/>
                          <w:b/>
                          <w:sz w:val="24"/>
                          <w:szCs w:val="24"/>
                        </w:rPr>
                      </w:pPr>
                      <w:r w:rsidRPr="00E06EF5">
                        <w:rPr>
                          <w:b/>
                          <w:sz w:val="24"/>
                          <w:szCs w:val="24"/>
                        </w:rPr>
                        <w:fldChar w:fldCharType="begin"/>
                      </w:r>
                      <w:r w:rsidRPr="00E06EF5">
                        <w:rPr>
                          <w:b/>
                          <w:sz w:val="24"/>
                          <w:szCs w:val="24"/>
                        </w:rPr>
                        <w:instrText xml:space="preserve"> </w:instrText>
                      </w:r>
                      <w:r w:rsidRPr="00E06EF5">
                        <w:rPr>
                          <w:rFonts w:hint="eastAsia"/>
                          <w:b/>
                          <w:sz w:val="24"/>
                          <w:szCs w:val="24"/>
                        </w:rPr>
                        <w:instrText>DOCPROPERTY  RevDate  \* MERGEFORMAT</w:instrText>
                      </w:r>
                      <w:r w:rsidRPr="00E06EF5">
                        <w:rPr>
                          <w:b/>
                          <w:sz w:val="24"/>
                          <w:szCs w:val="24"/>
                        </w:rPr>
                        <w:instrText xml:space="preserve"> </w:instrText>
                      </w:r>
                      <w:r w:rsidRPr="00E06EF5">
                        <w:rPr>
                          <w:b/>
                          <w:sz w:val="24"/>
                          <w:szCs w:val="24"/>
                        </w:rPr>
                        <w:fldChar w:fldCharType="separate"/>
                      </w:r>
                      <w:ins w:id="13" w:author="박유빈 (Erin Park)" w:date="2025-04-14T15:39:00Z" w16du:dateUtc="2025-04-14T06:39:00Z">
                        <w:r w:rsidR="00CF1536">
                          <w:rPr>
                            <w:b/>
                            <w:sz w:val="24"/>
                            <w:szCs w:val="24"/>
                          </w:rPr>
                          <w:t>2025-xx-xx</w:t>
                        </w:r>
                      </w:ins>
                      <w:del w:id="14" w:author="박유빈 (Erin Park)" w:date="2025-04-14T15:37:00Z" w16du:dateUtc="2025-04-14T06:37:00Z">
                        <w:r w:rsidR="006A21AB" w:rsidDel="00CF1536">
                          <w:rPr>
                            <w:b/>
                            <w:sz w:val="24"/>
                            <w:szCs w:val="24"/>
                          </w:rPr>
                          <w:delText>202</w:delText>
                        </w:r>
                        <w:r w:rsidR="0090318C" w:rsidDel="00CF1536">
                          <w:rPr>
                            <w:rFonts w:hint="eastAsia"/>
                            <w:b/>
                            <w:sz w:val="24"/>
                            <w:szCs w:val="24"/>
                          </w:rPr>
                          <w:delText>5</w:delText>
                        </w:r>
                        <w:r w:rsidR="006A21AB" w:rsidDel="00CF1536">
                          <w:rPr>
                            <w:b/>
                            <w:sz w:val="24"/>
                            <w:szCs w:val="24"/>
                          </w:rPr>
                          <w:delText>-</w:delText>
                        </w:r>
                        <w:r w:rsidR="0090318C" w:rsidDel="00CF1536">
                          <w:rPr>
                            <w:rFonts w:hint="eastAsia"/>
                            <w:b/>
                            <w:sz w:val="24"/>
                            <w:szCs w:val="24"/>
                          </w:rPr>
                          <w:delText>0</w:delText>
                        </w:r>
                        <w:r w:rsidR="00BD42B6" w:rsidDel="00CF1536">
                          <w:rPr>
                            <w:rFonts w:hint="eastAsia"/>
                            <w:b/>
                            <w:sz w:val="24"/>
                            <w:szCs w:val="24"/>
                          </w:rPr>
                          <w:delText>4</w:delText>
                        </w:r>
                        <w:r w:rsidR="006A21AB" w:rsidDel="00CF1536">
                          <w:rPr>
                            <w:b/>
                            <w:sz w:val="24"/>
                            <w:szCs w:val="24"/>
                          </w:rPr>
                          <w:delText>-</w:delText>
                        </w:r>
                      </w:del>
                      <w:r w:rsidRPr="00E06EF5">
                        <w:rPr>
                          <w:b/>
                          <w:sz w:val="24"/>
                          <w:szCs w:val="24"/>
                        </w:rPr>
                        <w:fldChar w:fldCharType="end"/>
                      </w:r>
                      <w:del w:id="15" w:author="박유빈 (Erin Park)" w:date="2025-04-14T15:37:00Z" w16du:dateUtc="2025-04-14T06:37:00Z">
                        <w:r w:rsidR="00F4315B" w:rsidDel="00CF1536">
                          <w:rPr>
                            <w:rFonts w:hint="eastAsia"/>
                            <w:b/>
                            <w:sz w:val="24"/>
                            <w:szCs w:val="24"/>
                          </w:rPr>
                          <w:delText>10</w:delText>
                        </w:r>
                      </w:del>
                    </w:p>
                    <w:p w14:paraId="5DB1692D" w14:textId="4634323B" w:rsidR="000A2683" w:rsidRDefault="000A2683" w:rsidP="006A21AB">
                      <w:pPr>
                        <w:wordWrap w:val="0"/>
                        <w:jc w:val="right"/>
                        <w:rPr>
                          <w:b/>
                          <w:sz w:val="24"/>
                          <w:szCs w:val="24"/>
                        </w:rPr>
                      </w:pPr>
                      <w:ins w:id="16" w:author="김지은 (Jinny Kim)" w:date="2025-04-15T11:26:00Z" w16du:dateUtc="2025-04-15T02:26:00Z">
                        <w:r>
                          <w:rPr>
                            <w:rFonts w:hint="eastAsia"/>
                            <w:b/>
                            <w:sz w:val="24"/>
                            <w:szCs w:val="24"/>
                          </w:rPr>
                          <w:t>Preliminary version</w:t>
                        </w:r>
                      </w:ins>
                    </w:p>
                  </w:txbxContent>
                </v:textbox>
                <w10:wrap anchory="page"/>
                <w10:anchorlock/>
              </v:shape>
            </w:pict>
          </mc:Fallback>
        </mc:AlternateContent>
      </w:r>
      <w:r w:rsidR="00FF7354" w:rsidRPr="00FF7354">
        <w:rPr>
          <w:noProof/>
        </w:rPr>
        <mc:AlternateContent>
          <mc:Choice Requires="wps">
            <w:drawing>
              <wp:anchor distT="0" distB="0" distL="114300" distR="114300" simplePos="0" relativeHeight="251658240" behindDoc="0" locked="1" layoutInCell="1" allowOverlap="1" wp14:anchorId="6D95081F" wp14:editId="18330A67">
                <wp:simplePos x="0" y="0"/>
                <wp:positionH relativeFrom="column">
                  <wp:posOffset>-53975</wp:posOffset>
                </wp:positionH>
                <wp:positionV relativeFrom="page">
                  <wp:posOffset>7200900</wp:posOffset>
                </wp:positionV>
                <wp:extent cx="6393600" cy="1080000"/>
                <wp:effectExtent l="0" t="0" r="0" b="6350"/>
                <wp:wrapNone/>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600" cy="1080000"/>
                        </a:xfrm>
                        <a:prstGeom prst="rect">
                          <a:avLst/>
                        </a:prstGeom>
                        <a:noFill/>
                        <a:ln w="9525">
                          <a:noFill/>
                          <a:miter lim="800000"/>
                          <a:headEnd/>
                          <a:tailEnd/>
                        </a:ln>
                      </wps:spPr>
                      <wps:txbx>
                        <w:txbxContent>
                          <w:p w14:paraId="688C1D59" w14:textId="13F24923" w:rsidR="00FF7354" w:rsidRDefault="00FF7354" w:rsidP="00056B1A">
                            <w:pPr>
                              <w:wordWrap w:val="0"/>
                              <w:ind w:leftChars="1496" w:left="2693" w:firstLineChars="2" w:firstLine="4"/>
                              <w:jc w:val="right"/>
                              <w:rPr>
                                <w:rFonts w:cs="Arial"/>
                                <w:color w:val="7F7F7F"/>
                                <w:sz w:val="20"/>
                                <w:szCs w:val="20"/>
                              </w:rPr>
                            </w:pPr>
                            <w:r>
                              <w:rPr>
                                <w:rFonts w:ascii="굴림" w:hAnsi="굴림" w:cs="굴림" w:hint="eastAsia"/>
                                <w:color w:val="7F7F7F"/>
                                <w:sz w:val="20"/>
                                <w:szCs w:val="20"/>
                              </w:rPr>
                              <w:t>※</w:t>
                            </w:r>
                            <w:r>
                              <w:rPr>
                                <w:rFonts w:cs="Arial"/>
                                <w:color w:val="7F7F7F"/>
                                <w:sz w:val="20"/>
                                <w:szCs w:val="20"/>
                              </w:rPr>
                              <w:t xml:space="preserve"> The information in this document is subject to change without notice and should not be construed as a commitment by </w:t>
                            </w:r>
                            <w:proofErr w:type="spellStart"/>
                            <w:r>
                              <w:rPr>
                                <w:rFonts w:cs="Arial"/>
                                <w:color w:val="7F7F7F"/>
                                <w:sz w:val="20"/>
                                <w:szCs w:val="20"/>
                              </w:rPr>
                              <w:t>Telechips</w:t>
                            </w:r>
                            <w:proofErr w:type="spellEnd"/>
                            <w:r w:rsidR="00C02795">
                              <w:rPr>
                                <w:rFonts w:cs="Arial"/>
                                <w:color w:val="7F7F7F"/>
                                <w:sz w:val="20"/>
                                <w:szCs w:val="20"/>
                              </w:rPr>
                              <w:t>,</w:t>
                            </w:r>
                            <w:r>
                              <w:rPr>
                                <w:rFonts w:cs="Arial"/>
                                <w:color w:val="7F7F7F"/>
                                <w:sz w:val="20"/>
                                <w:szCs w:val="20"/>
                              </w:rPr>
                              <w:t xml:space="preserve"> Inc.</w:t>
                            </w:r>
                          </w:p>
                          <w:p w14:paraId="624EC336" w14:textId="77777777" w:rsidR="00FF7354" w:rsidRDefault="00FF7354" w:rsidP="00056B1A">
                            <w:pPr>
                              <w:wordWrap w:val="0"/>
                              <w:ind w:leftChars="1496" w:left="2693" w:firstLineChars="2" w:firstLine="4"/>
                              <w:jc w:val="right"/>
                              <w:rPr>
                                <w:rFonts w:cs="Arial"/>
                                <w:color w:val="7F7F7F"/>
                                <w:sz w:val="20"/>
                                <w:szCs w:val="20"/>
                              </w:rPr>
                            </w:pPr>
                          </w:p>
                          <w:p w14:paraId="02A3CD55" w14:textId="4D108B51" w:rsidR="00FF7354" w:rsidRDefault="00FF7354" w:rsidP="00056B1A">
                            <w:pPr>
                              <w:wordWrap w:val="0"/>
                              <w:ind w:leftChars="1496" w:left="2693" w:firstLineChars="2" w:firstLine="4"/>
                              <w:jc w:val="right"/>
                              <w:rPr>
                                <w:rFonts w:cs="Arial"/>
                                <w:color w:val="7F7F7F"/>
                                <w:sz w:val="20"/>
                                <w:szCs w:val="20"/>
                              </w:rPr>
                            </w:pPr>
                            <w:r>
                              <w:rPr>
                                <w:rFonts w:cs="Arial"/>
                                <w:color w:val="7F7F7F"/>
                                <w:sz w:val="20"/>
                                <w:szCs w:val="20"/>
                              </w:rPr>
                              <w:t xml:space="preserve">Kindly visit </w:t>
                            </w:r>
                            <w:hyperlink r:id="rId13" w:history="1">
                              <w:r>
                                <w:rPr>
                                  <w:rStyle w:val="a8"/>
                                  <w:rFonts w:eastAsia="Arial" w:cs="Arial"/>
                                  <w:color w:val="7F7F7F"/>
                                  <w:sz w:val="20"/>
                                  <w:szCs w:val="20"/>
                                </w:rPr>
                                <w:t>www.telechips.com</w:t>
                              </w:r>
                            </w:hyperlink>
                            <w:r>
                              <w:rPr>
                                <w:rFonts w:cs="Arial"/>
                                <w:color w:val="7F7F7F"/>
                                <w:sz w:val="20"/>
                                <w:szCs w:val="20"/>
                              </w:rPr>
                              <w:t xml:space="preserve"> for more information.</w:t>
                            </w:r>
                          </w:p>
                          <w:p w14:paraId="6108D9C5" w14:textId="77777777" w:rsidR="00FF7354" w:rsidRDefault="00FF7354" w:rsidP="00056B1A">
                            <w:pPr>
                              <w:wordWrap w:val="0"/>
                              <w:ind w:leftChars="1496" w:left="2693" w:firstLineChars="2" w:firstLine="4"/>
                              <w:jc w:val="right"/>
                              <w:rPr>
                                <w:rFonts w:cs="Arial"/>
                                <w:color w:val="7F7F7F"/>
                                <w:sz w:val="20"/>
                                <w:szCs w:val="20"/>
                              </w:rPr>
                            </w:pPr>
                          </w:p>
                          <w:p w14:paraId="2B9734A2" w14:textId="1291F62C" w:rsidR="00FF7354" w:rsidRDefault="00FF7354" w:rsidP="00056B1A">
                            <w:pPr>
                              <w:wordWrap w:val="0"/>
                              <w:ind w:leftChars="1496" w:left="2693"/>
                              <w:jc w:val="right"/>
                            </w:pPr>
                            <w:r>
                              <w:rPr>
                                <w:rFonts w:hAnsi="굴림" w:cs="Arial" w:hint="eastAsia"/>
                                <w:b/>
                                <w:color w:val="7F7F7F"/>
                                <w:sz w:val="20"/>
                              </w:rPr>
                              <w:t>ⓒ</w:t>
                            </w:r>
                            <w:r>
                              <w:rPr>
                                <w:rFonts w:cs="Arial"/>
                                <w:b/>
                                <w:color w:val="7F7F7F"/>
                                <w:sz w:val="20"/>
                              </w:rPr>
                              <w:t xml:space="preserve"> 202</w:t>
                            </w:r>
                            <w:r w:rsidR="0090318C">
                              <w:rPr>
                                <w:rFonts w:cs="Arial" w:hint="eastAsia"/>
                                <w:b/>
                                <w:color w:val="7F7F7F"/>
                                <w:sz w:val="20"/>
                              </w:rPr>
                              <w:t>5</w:t>
                            </w:r>
                            <w:del w:id="17" w:author="박유빈 (Erin Park)" w:date="2025-04-14T14:34:00Z" w16du:dateUtc="2025-04-14T05:34:00Z">
                              <w:r w:rsidR="00DA6469" w:rsidDel="00CF1536">
                                <w:rPr>
                                  <w:rFonts w:cs="Arial"/>
                                  <w:b/>
                                  <w:color w:val="7F7F7F"/>
                                  <w:sz w:val="20"/>
                                </w:rPr>
                                <w:delText>.</w:delText>
                              </w:r>
                            </w:del>
                            <w:r>
                              <w:rPr>
                                <w:rFonts w:cs="Arial"/>
                                <w:b/>
                                <w:color w:val="7F7F7F"/>
                                <w:sz w:val="20"/>
                              </w:rPr>
                              <w:t xml:space="preserve"> </w:t>
                            </w:r>
                            <w:proofErr w:type="spellStart"/>
                            <w:r>
                              <w:rPr>
                                <w:rFonts w:cs="Arial"/>
                                <w:b/>
                                <w:color w:val="7F7F7F"/>
                                <w:sz w:val="20"/>
                              </w:rPr>
                              <w:t>Telechips</w:t>
                            </w:r>
                            <w:proofErr w:type="spellEnd"/>
                            <w:del w:id="18" w:author="박유빈 (Erin Park)" w:date="2025-04-14T14:34:00Z" w16du:dateUtc="2025-04-14T05:34:00Z">
                              <w:r w:rsidR="00C02795" w:rsidDel="00CF1536">
                                <w:rPr>
                                  <w:rFonts w:cs="Arial"/>
                                  <w:b/>
                                  <w:color w:val="7F7F7F"/>
                                  <w:sz w:val="20"/>
                                </w:rPr>
                                <w:delText>,</w:delText>
                              </w:r>
                            </w:del>
                            <w:r>
                              <w:rPr>
                                <w:rFonts w:cs="Arial"/>
                                <w:b/>
                                <w:color w:val="7F7F7F"/>
                                <w:sz w:val="20"/>
                              </w:rPr>
                              <w:t xml:space="preserve"> Inc. All rights reserved.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5081F" id="_x0000_s1027" type="#_x0000_t202" style="position:absolute;margin-left:-4.25pt;margin-top:567pt;width:503.45pt;height:8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" filled="f" stroked="f">
                <v:textbox>
                  <w:txbxContent>
                    <w:p w14:paraId="688C1D59" w14:textId="13F24923" w:rsidR="00FF7354" w:rsidRDefault="00FF7354" w:rsidP="00056B1A">
                      <w:pPr>
                        <w:wordWrap w:val="0"/>
                        <w:ind w:leftChars="1496" w:left="2693" w:firstLineChars="2" w:firstLine="4"/>
                        <w:jc w:val="right"/>
                        <w:rPr>
                          <w:rFonts w:cs="Arial"/>
                          <w:color w:val="7F7F7F"/>
                          <w:sz w:val="20"/>
                          <w:szCs w:val="20"/>
                        </w:rPr>
                      </w:pPr>
                      <w:r>
                        <w:rPr>
                          <w:rFonts w:ascii="굴림" w:hAnsi="굴림" w:cs="굴림" w:hint="eastAsia"/>
                          <w:color w:val="7F7F7F"/>
                          <w:sz w:val="20"/>
                          <w:szCs w:val="20"/>
                        </w:rPr>
                        <w:t>※</w:t>
                      </w:r>
                      <w:r>
                        <w:rPr>
                          <w:rFonts w:cs="Arial"/>
                          <w:color w:val="7F7F7F"/>
                          <w:sz w:val="20"/>
                          <w:szCs w:val="20"/>
                        </w:rPr>
                        <w:t xml:space="preserve"> The information in this document is subject to change without notice and should not be construed as a commitment by </w:t>
                      </w:r>
                      <w:proofErr w:type="spellStart"/>
                      <w:r>
                        <w:rPr>
                          <w:rFonts w:cs="Arial"/>
                          <w:color w:val="7F7F7F"/>
                          <w:sz w:val="20"/>
                          <w:szCs w:val="20"/>
                        </w:rPr>
                        <w:t>Telechips</w:t>
                      </w:r>
                      <w:proofErr w:type="spellEnd"/>
                      <w:r w:rsidR="00C02795">
                        <w:rPr>
                          <w:rFonts w:cs="Arial"/>
                          <w:color w:val="7F7F7F"/>
                          <w:sz w:val="20"/>
                          <w:szCs w:val="20"/>
                        </w:rPr>
                        <w:t>,</w:t>
                      </w:r>
                      <w:r>
                        <w:rPr>
                          <w:rFonts w:cs="Arial"/>
                          <w:color w:val="7F7F7F"/>
                          <w:sz w:val="20"/>
                          <w:szCs w:val="20"/>
                        </w:rPr>
                        <w:t xml:space="preserve"> Inc.</w:t>
                      </w:r>
                    </w:p>
                    <w:p w14:paraId="624EC336" w14:textId="77777777" w:rsidR="00FF7354" w:rsidRDefault="00FF7354" w:rsidP="00056B1A">
                      <w:pPr>
                        <w:wordWrap w:val="0"/>
                        <w:ind w:leftChars="1496" w:left="2693" w:firstLineChars="2" w:firstLine="4"/>
                        <w:jc w:val="right"/>
                        <w:rPr>
                          <w:rFonts w:cs="Arial"/>
                          <w:color w:val="7F7F7F"/>
                          <w:sz w:val="20"/>
                          <w:szCs w:val="20"/>
                        </w:rPr>
                      </w:pPr>
                    </w:p>
                    <w:p w14:paraId="02A3CD55" w14:textId="4D108B51" w:rsidR="00FF7354" w:rsidRDefault="00FF7354" w:rsidP="00056B1A">
                      <w:pPr>
                        <w:wordWrap w:val="0"/>
                        <w:ind w:leftChars="1496" w:left="2693" w:firstLineChars="2" w:firstLine="4"/>
                        <w:jc w:val="right"/>
                        <w:rPr>
                          <w:rFonts w:cs="Arial"/>
                          <w:color w:val="7F7F7F"/>
                          <w:sz w:val="20"/>
                          <w:szCs w:val="20"/>
                        </w:rPr>
                      </w:pPr>
                      <w:r>
                        <w:rPr>
                          <w:rFonts w:cs="Arial"/>
                          <w:color w:val="7F7F7F"/>
                          <w:sz w:val="20"/>
                          <w:szCs w:val="20"/>
                        </w:rPr>
                        <w:t xml:space="preserve">Kindly visit </w:t>
                      </w:r>
                      <w:hyperlink r:id="rId14" w:history="1">
                        <w:r>
                          <w:rPr>
                            <w:rStyle w:val="a8"/>
                            <w:rFonts w:eastAsia="Arial" w:cs="Arial"/>
                            <w:color w:val="7F7F7F"/>
                            <w:sz w:val="20"/>
                            <w:szCs w:val="20"/>
                          </w:rPr>
                          <w:t>www.telechips.com</w:t>
                        </w:r>
                      </w:hyperlink>
                      <w:r>
                        <w:rPr>
                          <w:rFonts w:cs="Arial"/>
                          <w:color w:val="7F7F7F"/>
                          <w:sz w:val="20"/>
                          <w:szCs w:val="20"/>
                        </w:rPr>
                        <w:t xml:space="preserve"> for more information.</w:t>
                      </w:r>
                    </w:p>
                    <w:p w14:paraId="6108D9C5" w14:textId="77777777" w:rsidR="00FF7354" w:rsidRDefault="00FF7354" w:rsidP="00056B1A">
                      <w:pPr>
                        <w:wordWrap w:val="0"/>
                        <w:ind w:leftChars="1496" w:left="2693" w:firstLineChars="2" w:firstLine="4"/>
                        <w:jc w:val="right"/>
                        <w:rPr>
                          <w:rFonts w:cs="Arial"/>
                          <w:color w:val="7F7F7F"/>
                          <w:sz w:val="20"/>
                          <w:szCs w:val="20"/>
                        </w:rPr>
                      </w:pPr>
                    </w:p>
                    <w:p w14:paraId="2B9734A2" w14:textId="1291F62C" w:rsidR="00FF7354" w:rsidRDefault="00FF7354" w:rsidP="00056B1A">
                      <w:pPr>
                        <w:wordWrap w:val="0"/>
                        <w:ind w:leftChars="1496" w:left="2693"/>
                        <w:jc w:val="right"/>
                      </w:pPr>
                      <w:r>
                        <w:rPr>
                          <w:rFonts w:hAnsi="굴림" w:cs="Arial" w:hint="eastAsia"/>
                          <w:b/>
                          <w:color w:val="7F7F7F"/>
                          <w:sz w:val="20"/>
                        </w:rPr>
                        <w:t>ⓒ</w:t>
                      </w:r>
                      <w:r>
                        <w:rPr>
                          <w:rFonts w:cs="Arial"/>
                          <w:b/>
                          <w:color w:val="7F7F7F"/>
                          <w:sz w:val="20"/>
                        </w:rPr>
                        <w:t xml:space="preserve"> 202</w:t>
                      </w:r>
                      <w:r w:rsidR="0090318C">
                        <w:rPr>
                          <w:rFonts w:cs="Arial" w:hint="eastAsia"/>
                          <w:b/>
                          <w:color w:val="7F7F7F"/>
                          <w:sz w:val="20"/>
                        </w:rPr>
                        <w:t>5</w:t>
                      </w:r>
                      <w:del w:id="19" w:author="박유빈 (Erin Park)" w:date="2025-04-14T14:34:00Z" w16du:dateUtc="2025-04-14T05:34:00Z">
                        <w:r w:rsidR="00DA6469" w:rsidDel="00CF1536">
                          <w:rPr>
                            <w:rFonts w:cs="Arial"/>
                            <w:b/>
                            <w:color w:val="7F7F7F"/>
                            <w:sz w:val="20"/>
                          </w:rPr>
                          <w:delText>.</w:delText>
                        </w:r>
                      </w:del>
                      <w:r>
                        <w:rPr>
                          <w:rFonts w:cs="Arial"/>
                          <w:b/>
                          <w:color w:val="7F7F7F"/>
                          <w:sz w:val="20"/>
                        </w:rPr>
                        <w:t xml:space="preserve"> </w:t>
                      </w:r>
                      <w:proofErr w:type="spellStart"/>
                      <w:r>
                        <w:rPr>
                          <w:rFonts w:cs="Arial"/>
                          <w:b/>
                          <w:color w:val="7F7F7F"/>
                          <w:sz w:val="20"/>
                        </w:rPr>
                        <w:t>Telechips</w:t>
                      </w:r>
                      <w:proofErr w:type="spellEnd"/>
                      <w:del w:id="20" w:author="박유빈 (Erin Park)" w:date="2025-04-14T14:34:00Z" w16du:dateUtc="2025-04-14T05:34:00Z">
                        <w:r w:rsidR="00C02795" w:rsidDel="00CF1536">
                          <w:rPr>
                            <w:rFonts w:cs="Arial"/>
                            <w:b/>
                            <w:color w:val="7F7F7F"/>
                            <w:sz w:val="20"/>
                          </w:rPr>
                          <w:delText>,</w:delText>
                        </w:r>
                      </w:del>
                      <w:r>
                        <w:rPr>
                          <w:rFonts w:cs="Arial"/>
                          <w:b/>
                          <w:color w:val="7F7F7F"/>
                          <w:sz w:val="20"/>
                        </w:rPr>
                        <w:t xml:space="preserve"> Inc. All rights reserved.</w:t>
                      </w:r>
                    </w:p>
                  </w:txbxContent>
                </v:textbox>
                <w10:wrap anchory="page"/>
                <w10:anchorlock/>
              </v:shape>
            </w:pict>
          </mc:Fallback>
        </mc:AlternateContent>
      </w:r>
      <w:r w:rsidR="00FF7354" w:rsidRPr="00FF7354">
        <w:rPr>
          <w:noProof/>
        </w:rPr>
        <mc:AlternateContent>
          <mc:Choice Requires="wps">
            <w:drawing>
              <wp:anchor distT="0" distB="0" distL="114300" distR="114300" simplePos="0" relativeHeight="251658241" behindDoc="0" locked="1" layoutInCell="1" allowOverlap="1" wp14:anchorId="1783A4E5" wp14:editId="6673FA58">
                <wp:simplePos x="0" y="0"/>
                <wp:positionH relativeFrom="margin">
                  <wp:posOffset>0</wp:posOffset>
                </wp:positionH>
                <wp:positionV relativeFrom="page">
                  <wp:posOffset>2700655</wp:posOffset>
                </wp:positionV>
                <wp:extent cx="6829200" cy="2228400"/>
                <wp:effectExtent l="0" t="0" r="0" b="635"/>
                <wp:wrapNone/>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200" cy="2228400"/>
                        </a:xfrm>
                        <a:prstGeom prst="rect">
                          <a:avLst/>
                        </a:prstGeom>
                        <a:noFill/>
                        <a:ln w="9525">
                          <a:noFill/>
                          <a:miter lim="800000"/>
                          <a:headEnd/>
                          <a:tailEnd/>
                        </a:ln>
                      </wps:spPr>
                      <wps:txbx>
                        <w:txbxContent>
                          <w:p w14:paraId="62CB0211" w14:textId="7CD735E3" w:rsidR="00FF7354" w:rsidRPr="00056B1A" w:rsidRDefault="00000000" w:rsidP="00FF7354">
                            <w:pPr>
                              <w:wordWrap w:val="0"/>
                              <w:jc w:val="center"/>
                              <w:rPr>
                                <w:rFonts w:cs="Tahoma"/>
                                <w:b/>
                                <w:sz w:val="60"/>
                                <w:szCs w:val="60"/>
                              </w:rPr>
                            </w:pPr>
                            <w:sdt>
                              <w:sdtPr>
                                <w:rPr>
                                  <w:rFonts w:cs="Tahoma"/>
                                  <w:b/>
                                  <w:sz w:val="72"/>
                                  <w:szCs w:val="72"/>
                                </w:rPr>
                                <w:alias w:val="Product"/>
                                <w:tag w:val="Product"/>
                                <w:id w:val="1356547119"/>
                                <w:comboBox>
                                  <w:listItem w:value="항목을 선택하십시오."/>
                                  <w:listItem w:value="Part Name 기재"/>
                                  <w:listItem w:displayText="TCCxxxx" w:value="TCCxxxx"/>
                                  <w:listItem w:displayText="TC" w:value="TC"/>
                                </w:comboBox>
                              </w:sdtPr>
                              <w:sdtContent>
                                <w:r w:rsidR="00082115">
                                  <w:rPr>
                                    <w:rFonts w:cs="Tahoma"/>
                                    <w:b/>
                                    <w:sz w:val="72"/>
                                    <w:szCs w:val="72"/>
                                  </w:rPr>
                                  <w:t>TCC</w:t>
                                </w:r>
                                <w:r w:rsidR="00082115">
                                  <w:rPr>
                                    <w:rFonts w:cs="Tahoma" w:hint="eastAsia"/>
                                    <w:b/>
                                    <w:sz w:val="72"/>
                                    <w:szCs w:val="72"/>
                                  </w:rPr>
                                  <w:t>807x</w:t>
                                </w:r>
                              </w:sdtContent>
                            </w:sdt>
                            <w:r w:rsidR="00FF7354" w:rsidRPr="006A21AB">
                              <w:rPr>
                                <w:rFonts w:cs="Tahoma"/>
                                <w:b/>
                                <w:sz w:val="72"/>
                                <w:szCs w:val="72"/>
                              </w:rPr>
                              <w:t xml:space="preserve"> </w:t>
                            </w:r>
                            <w:sdt>
                              <w:sdtPr>
                                <w:rPr>
                                  <w:b/>
                                  <w:sz w:val="72"/>
                                  <w:szCs w:val="72"/>
                                </w:rPr>
                                <w:alias w:val="Type"/>
                                <w:tag w:val="Type"/>
                                <w:id w:val="933786748"/>
                                <w:dropDownList>
                                  <w:listItem w:value="항목을 선택하십시오."/>
                                  <w:listItem w:displayText="  " w:value="  "/>
                                  <w:listItem w:displayText="BSP" w:value="BSP"/>
                                  <w:listItem w:displayText="Hardware" w:value="Hardware"/>
                                  <w:listItem w:displayText="SDK" w:value="SDK"/>
                                  <w:listItem w:displayText="Solution" w:value="Solution"/>
                                </w:dropDownList>
                              </w:sdtPr>
                              <w:sdtContent>
                                <w:r w:rsidR="00082115">
                                  <w:rPr>
                                    <w:b/>
                                    <w:sz w:val="72"/>
                                    <w:szCs w:val="72"/>
                                  </w:rPr>
                                  <w:t>Hardware</w:t>
                                </w:r>
                              </w:sdtContent>
                            </w:sdt>
                          </w:p>
                          <w:p w14:paraId="211B3080" w14:textId="77777777" w:rsidR="00FF7354" w:rsidRPr="006A21AB" w:rsidRDefault="00FF7354" w:rsidP="00FF7354">
                            <w:pPr>
                              <w:wordWrap w:val="0"/>
                              <w:jc w:val="center"/>
                              <w:rPr>
                                <w:rFonts w:cs="Tahoma"/>
                                <w:b/>
                                <w:sz w:val="40"/>
                                <w:szCs w:val="40"/>
                              </w:rPr>
                            </w:pPr>
                          </w:p>
                          <w:p w14:paraId="2B206EAD" w14:textId="5276416A" w:rsidR="00FF7354" w:rsidRPr="006A21AB" w:rsidRDefault="00000000" w:rsidP="00FF7354">
                            <w:pPr>
                              <w:wordWrap w:val="0"/>
                              <w:jc w:val="center"/>
                              <w:rPr>
                                <w:rFonts w:cs="Tahoma"/>
                                <w:b/>
                                <w:sz w:val="56"/>
                                <w:szCs w:val="56"/>
                              </w:rPr>
                            </w:pPr>
                            <w:sdt>
                              <w:sdtPr>
                                <w:rPr>
                                  <w:rFonts w:cs="Tahoma"/>
                                  <w:b/>
                                  <w:sz w:val="56"/>
                                  <w:szCs w:val="56"/>
                                </w:rPr>
                                <w:alias w:val="Title"/>
                                <w:tag w:val="Title"/>
                                <w:id w:val="444817879"/>
                                <w:dropDownList>
                                  <w:listItem w:value="항목을 선택하십시오."/>
                                  <w:listItem w:displayText="API Specification" w:value="API Specification"/>
                                  <w:listItem w:displayText="Application Note" w:value="Application Note"/>
                                  <w:listItem w:displayText="Assembly Manual" w:value="Assembly Manual"/>
                                  <w:listItem w:displayText="Current Measurement Report" w:value="Current Measurement Report"/>
                                  <w:listItem w:displayText="Design Changes" w:value="Design Changes"/>
                                  <w:listItem w:displayText="Errata" w:value="Errata"/>
                                  <w:listItem w:displayText="Getting Started" w:value="Getting Started"/>
                                  <w:listItem w:displayText="Patch Guide" w:value="Patch Guide"/>
                                  <w:listItem w:displayText="Quick Start Guide" w:value="Quick Start Guide"/>
                                  <w:listItem w:displayText="Reference Manual" w:value="Reference Manual"/>
                                  <w:listItem w:displayText="Release Note" w:value="Release Note"/>
                                  <w:listItem w:displayText="Safety Manual" w:value="Safety Manual"/>
                                  <w:listItem w:displayText="Specification" w:value="Specification"/>
                                  <w:listItem w:displayText="User Guide" w:value="User Guide"/>
                                  <w:listItem w:displayText="Test Result" w:value="Test Result"/>
                                </w:dropDownList>
                              </w:sdtPr>
                              <w:sdtContent>
                                <w:r w:rsidR="00082115">
                                  <w:rPr>
                                    <w:rFonts w:cs="Tahoma"/>
                                    <w:b/>
                                    <w:sz w:val="56"/>
                                    <w:szCs w:val="56"/>
                                  </w:rPr>
                                  <w:t>Application Note</w:t>
                                </w:r>
                              </w:sdtContent>
                            </w:sdt>
                            <w:r w:rsidR="00FF7354" w:rsidRPr="006A21AB">
                              <w:rPr>
                                <w:rFonts w:cs="Tahoma"/>
                                <w:b/>
                                <w:sz w:val="56"/>
                                <w:szCs w:val="56"/>
                              </w:rPr>
                              <w:t xml:space="preserve"> </w:t>
                            </w:r>
                          </w:p>
                          <w:p w14:paraId="7466FC51" w14:textId="1716E81A" w:rsidR="00D7099B" w:rsidRPr="006A21AB" w:rsidRDefault="00000000" w:rsidP="00FF7354">
                            <w:pPr>
                              <w:wordWrap w:val="0"/>
                              <w:jc w:val="center"/>
                              <w:rPr>
                                <w:rFonts w:cs="Tahoma"/>
                                <w:b/>
                                <w:sz w:val="56"/>
                                <w:szCs w:val="56"/>
                              </w:rPr>
                            </w:pPr>
                            <w:sdt>
                              <w:sdtPr>
                                <w:rPr>
                                  <w:rFonts w:cs="Tahoma"/>
                                  <w:b/>
                                  <w:sz w:val="56"/>
                                  <w:szCs w:val="56"/>
                                </w:rPr>
                                <w:alias w:val="Detailed title"/>
                                <w:tag w:val="Detailed title"/>
                                <w:id w:val="-1200158894"/>
                                <w:comboBox>
                                  <w:listItem w:value="내용에 맞게 편집하세요"/>
                                  <w:listItem w:displayText="  " w:value="  "/>
                                </w:comboBox>
                              </w:sdtPr>
                              <w:sdtContent>
                                <w:r w:rsidR="00082115" w:rsidRPr="006A21AB">
                                  <w:rPr>
                                    <w:rFonts w:cs="Tahoma"/>
                                    <w:b/>
                                    <w:sz w:val="56"/>
                                    <w:szCs w:val="56"/>
                                  </w:rPr>
                                  <w:t xml:space="preserve">for </w:t>
                                </w:r>
                                <w:r w:rsidR="00082115">
                                  <w:rPr>
                                    <w:rFonts w:cs="Tahoma" w:hint="eastAsia"/>
                                    <w:b/>
                                    <w:sz w:val="56"/>
                                    <w:szCs w:val="56"/>
                                  </w:rPr>
                                  <w:t>PDN Specification on Board</w:t>
                                </w:r>
                              </w:sdtContent>
                            </w:sdt>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3A4E5" id="_x0000_s1028" type="#_x0000_t202" style="position:absolute;margin-left:0;margin-top:212.65pt;width:537.75pt;height:175.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" filled="f" stroked="f">
                <v:textbox>
                  <w:txbxContent>
                    <w:p w14:paraId="62CB0211" w14:textId="7CD735E3" w:rsidR="00FF7354" w:rsidRPr="00056B1A" w:rsidRDefault="00000000" w:rsidP="00FF7354">
                      <w:pPr>
                        <w:wordWrap w:val="0"/>
                        <w:jc w:val="center"/>
                        <w:rPr>
                          <w:rFonts w:cs="Tahoma"/>
                          <w:b/>
                          <w:sz w:val="60"/>
                          <w:szCs w:val="60"/>
                        </w:rPr>
                      </w:pPr>
                      <w:sdt>
                        <w:sdtPr>
                          <w:rPr>
                            <w:rFonts w:cs="Tahoma"/>
                            <w:b/>
                            <w:sz w:val="72"/>
                            <w:szCs w:val="72"/>
                          </w:rPr>
                          <w:alias w:val="Product"/>
                          <w:tag w:val="Product"/>
                          <w:id w:val="1356547119"/>
                          <w:comboBox>
                            <w:listItem w:value="항목을 선택하십시오."/>
                            <w:listItem w:value="Part Name 기재"/>
                            <w:listItem w:displayText="TCCxxxx" w:value="TCCxxxx"/>
                            <w:listItem w:displayText="TC" w:value="TC"/>
                          </w:comboBox>
                        </w:sdtPr>
                        <w:sdtContent>
                          <w:r w:rsidR="00082115">
                            <w:rPr>
                              <w:rFonts w:cs="Tahoma"/>
                              <w:b/>
                              <w:sz w:val="72"/>
                              <w:szCs w:val="72"/>
                            </w:rPr>
                            <w:t>TCC</w:t>
                          </w:r>
                          <w:r w:rsidR="00082115">
                            <w:rPr>
                              <w:rFonts w:cs="Tahoma" w:hint="eastAsia"/>
                              <w:b/>
                              <w:sz w:val="72"/>
                              <w:szCs w:val="72"/>
                            </w:rPr>
                            <w:t>807x</w:t>
                          </w:r>
                        </w:sdtContent>
                      </w:sdt>
                      <w:r w:rsidR="00FF7354" w:rsidRPr="006A21AB">
                        <w:rPr>
                          <w:rFonts w:cs="Tahoma"/>
                          <w:b/>
                          <w:sz w:val="72"/>
                          <w:szCs w:val="72"/>
                        </w:rPr>
                        <w:t xml:space="preserve"> </w:t>
                      </w:r>
                      <w:sdt>
                        <w:sdtPr>
                          <w:rPr>
                            <w:b/>
                            <w:sz w:val="72"/>
                            <w:szCs w:val="72"/>
                          </w:rPr>
                          <w:alias w:val="Type"/>
                          <w:tag w:val="Type"/>
                          <w:id w:val="933786748"/>
                          <w:dropDownList>
                            <w:listItem w:value="항목을 선택하십시오."/>
                            <w:listItem w:displayText="  " w:value="  "/>
                            <w:listItem w:displayText="BSP" w:value="BSP"/>
                            <w:listItem w:displayText="Hardware" w:value="Hardware"/>
                            <w:listItem w:displayText="SDK" w:value="SDK"/>
                            <w:listItem w:displayText="Solution" w:value="Solution"/>
                          </w:dropDownList>
                        </w:sdtPr>
                        <w:sdtContent>
                          <w:r w:rsidR="00082115">
                            <w:rPr>
                              <w:b/>
                              <w:sz w:val="72"/>
                              <w:szCs w:val="72"/>
                            </w:rPr>
                            <w:t>Hardware</w:t>
                          </w:r>
                        </w:sdtContent>
                      </w:sdt>
                    </w:p>
                    <w:p w14:paraId="211B3080" w14:textId="77777777" w:rsidR="00FF7354" w:rsidRPr="006A21AB" w:rsidRDefault="00FF7354" w:rsidP="00FF7354">
                      <w:pPr>
                        <w:wordWrap w:val="0"/>
                        <w:jc w:val="center"/>
                        <w:rPr>
                          <w:rFonts w:cs="Tahoma"/>
                          <w:b/>
                          <w:sz w:val="40"/>
                          <w:szCs w:val="40"/>
                        </w:rPr>
                      </w:pPr>
                    </w:p>
                    <w:p w14:paraId="2B206EAD" w14:textId="5276416A" w:rsidR="00FF7354" w:rsidRPr="006A21AB" w:rsidRDefault="00000000" w:rsidP="00FF7354">
                      <w:pPr>
                        <w:wordWrap w:val="0"/>
                        <w:jc w:val="center"/>
                        <w:rPr>
                          <w:rFonts w:cs="Tahoma"/>
                          <w:b/>
                          <w:sz w:val="56"/>
                          <w:szCs w:val="56"/>
                        </w:rPr>
                      </w:pPr>
                      <w:sdt>
                        <w:sdtPr>
                          <w:rPr>
                            <w:rFonts w:cs="Tahoma"/>
                            <w:b/>
                            <w:sz w:val="56"/>
                            <w:szCs w:val="56"/>
                          </w:rPr>
                          <w:alias w:val="Title"/>
                          <w:tag w:val="Title"/>
                          <w:id w:val="444817879"/>
                          <w:dropDownList>
                            <w:listItem w:value="항목을 선택하십시오."/>
                            <w:listItem w:displayText="API Specification" w:value="API Specification"/>
                            <w:listItem w:displayText="Application Note" w:value="Application Note"/>
                            <w:listItem w:displayText="Assembly Manual" w:value="Assembly Manual"/>
                            <w:listItem w:displayText="Current Measurement Report" w:value="Current Measurement Report"/>
                            <w:listItem w:displayText="Design Changes" w:value="Design Changes"/>
                            <w:listItem w:displayText="Errata" w:value="Errata"/>
                            <w:listItem w:displayText="Getting Started" w:value="Getting Started"/>
                            <w:listItem w:displayText="Patch Guide" w:value="Patch Guide"/>
                            <w:listItem w:displayText="Quick Start Guide" w:value="Quick Start Guide"/>
                            <w:listItem w:displayText="Reference Manual" w:value="Reference Manual"/>
                            <w:listItem w:displayText="Release Note" w:value="Release Note"/>
                            <w:listItem w:displayText="Safety Manual" w:value="Safety Manual"/>
                            <w:listItem w:displayText="Specification" w:value="Specification"/>
                            <w:listItem w:displayText="User Guide" w:value="User Guide"/>
                            <w:listItem w:displayText="Test Result" w:value="Test Result"/>
                          </w:dropDownList>
                        </w:sdtPr>
                        <w:sdtContent>
                          <w:r w:rsidR="00082115">
                            <w:rPr>
                              <w:rFonts w:cs="Tahoma"/>
                              <w:b/>
                              <w:sz w:val="56"/>
                              <w:szCs w:val="56"/>
                            </w:rPr>
                            <w:t>Application Note</w:t>
                          </w:r>
                        </w:sdtContent>
                      </w:sdt>
                      <w:r w:rsidR="00FF7354" w:rsidRPr="006A21AB">
                        <w:rPr>
                          <w:rFonts w:cs="Tahoma"/>
                          <w:b/>
                          <w:sz w:val="56"/>
                          <w:szCs w:val="56"/>
                        </w:rPr>
                        <w:t xml:space="preserve"> </w:t>
                      </w:r>
                    </w:p>
                    <w:p w14:paraId="7466FC51" w14:textId="1716E81A" w:rsidR="00D7099B" w:rsidRPr="006A21AB" w:rsidRDefault="00000000" w:rsidP="00FF7354">
                      <w:pPr>
                        <w:wordWrap w:val="0"/>
                        <w:jc w:val="center"/>
                        <w:rPr>
                          <w:rFonts w:cs="Tahoma"/>
                          <w:b/>
                          <w:sz w:val="56"/>
                          <w:szCs w:val="56"/>
                        </w:rPr>
                      </w:pPr>
                      <w:sdt>
                        <w:sdtPr>
                          <w:rPr>
                            <w:rFonts w:cs="Tahoma"/>
                            <w:b/>
                            <w:sz w:val="56"/>
                            <w:szCs w:val="56"/>
                          </w:rPr>
                          <w:alias w:val="Detailed title"/>
                          <w:tag w:val="Detailed title"/>
                          <w:id w:val="-1200158894"/>
                          <w:comboBox>
                            <w:listItem w:value="내용에 맞게 편집하세요"/>
                            <w:listItem w:displayText="  " w:value="  "/>
                          </w:comboBox>
                        </w:sdtPr>
                        <w:sdtContent>
                          <w:r w:rsidR="00082115" w:rsidRPr="006A21AB">
                            <w:rPr>
                              <w:rFonts w:cs="Tahoma"/>
                              <w:b/>
                              <w:sz w:val="56"/>
                              <w:szCs w:val="56"/>
                            </w:rPr>
                            <w:t xml:space="preserve">for </w:t>
                          </w:r>
                          <w:r w:rsidR="00082115">
                            <w:rPr>
                              <w:rFonts w:cs="Tahoma" w:hint="eastAsia"/>
                              <w:b/>
                              <w:sz w:val="56"/>
                              <w:szCs w:val="56"/>
                            </w:rPr>
                            <w:t>PDN Specification on Board</w:t>
                          </w:r>
                        </w:sdtContent>
                      </w:sdt>
                    </w:p>
                  </w:txbxContent>
                </v:textbox>
                <w10:wrap anchorx="margin" anchory="page"/>
                <w10:anchorlock/>
              </v:shape>
            </w:pict>
          </mc:Fallback>
        </mc:AlternateContent>
      </w:r>
    </w:p>
    <w:p w14:paraId="54247C90" w14:textId="56FB7559" w:rsidR="00A54B60" w:rsidRDefault="00A54B60" w:rsidP="009E4808">
      <w:pPr>
        <w:pStyle w:val="Tableofcontents"/>
      </w:pPr>
    </w:p>
    <w:p w14:paraId="07D1B3DF" w14:textId="77777777" w:rsidR="00A54B60" w:rsidRDefault="00A54B60">
      <w:pPr>
        <w:widowControl/>
        <w:autoSpaceDE/>
        <w:autoSpaceDN/>
        <w:jc w:val="left"/>
        <w:rPr>
          <w:b/>
          <w:caps/>
          <w:sz w:val="22"/>
          <w:szCs w:val="22"/>
        </w:rPr>
      </w:pPr>
      <w:r>
        <w:br w:type="page"/>
      </w:r>
    </w:p>
    <w:p w14:paraId="667853DF" w14:textId="77777777" w:rsidR="00FD45AF" w:rsidRPr="000049AB" w:rsidRDefault="00FD45AF" w:rsidP="00377D89">
      <w:pPr>
        <w:pStyle w:val="Tableofcontents"/>
        <w:widowControl/>
        <w:autoSpaceDE/>
        <w:autoSpaceDN/>
        <w:outlineLvl w:val="0"/>
      </w:pPr>
      <w:bookmarkStart w:id="21" w:name="_Toc195609432"/>
      <w:r w:rsidRPr="000049AB">
        <w:rPr>
          <w:rFonts w:hint="eastAsia"/>
        </w:rPr>
        <w:lastRenderedPageBreak/>
        <w:t>TABLE OF CONTENTS</w:t>
      </w:r>
      <w:bookmarkEnd w:id="21"/>
    </w:p>
    <w:p w14:paraId="3136724C" w14:textId="77777777" w:rsidR="008736FF" w:rsidRDefault="008736FF" w:rsidP="00967770">
      <w:pPr>
        <w:rPr>
          <w:b/>
        </w:rPr>
      </w:pPr>
    </w:p>
    <w:p w14:paraId="10CB90C0" w14:textId="77777777" w:rsidR="00FD45AF" w:rsidRDefault="006C27E1" w:rsidP="00967770">
      <w:pPr>
        <w:rPr>
          <w:b/>
        </w:rPr>
      </w:pPr>
      <w:r>
        <w:rPr>
          <w:rFonts w:hint="eastAsia"/>
          <w:b/>
        </w:rPr>
        <w:t>Contents</w:t>
      </w:r>
    </w:p>
    <w:p w14:paraId="6C7CBFA2" w14:textId="77777777" w:rsidR="00113BEB" w:rsidRDefault="00113BEB"/>
    <w:p w14:paraId="2F028F0D" w14:textId="760548EA" w:rsidR="000A2683" w:rsidRDefault="00055A64">
      <w:pPr>
        <w:pStyle w:val="10"/>
        <w:rPr>
          <w:rFonts w:asciiTheme="minorHAnsi" w:eastAsiaTheme="minorEastAsia" w:hAnsiTheme="minorHAnsi" w:cstheme="minorBidi"/>
          <w:noProof/>
          <w:sz w:val="22"/>
          <w:szCs w:val="24"/>
          <w14:ligatures w14:val="standardContextual"/>
        </w:rPr>
      </w:pPr>
      <w:r>
        <w:rPr>
          <w:rFonts w:cs="Arial"/>
          <w:spacing w:val="-4"/>
        </w:rPr>
        <w:fldChar w:fldCharType="begin"/>
      </w:r>
      <w:r>
        <w:rPr>
          <w:rFonts w:cs="Arial"/>
          <w:spacing w:val="-4"/>
        </w:rPr>
        <w:instrText xml:space="preserve"> TOC \o "1-5" \h \z \u </w:instrText>
      </w:r>
      <w:r>
        <w:rPr>
          <w:rFonts w:cs="Arial"/>
          <w:spacing w:val="-4"/>
        </w:rPr>
        <w:fldChar w:fldCharType="separate"/>
      </w:r>
      <w:hyperlink w:anchor="_Toc195609432" w:history="1">
        <w:r w:rsidR="000A2683" w:rsidRPr="002E565F">
          <w:rPr>
            <w:rStyle w:val="a8"/>
            <w:noProof/>
          </w:rPr>
          <w:t>TABLE OF CONTENTS</w:t>
        </w:r>
        <w:r w:rsidR="000A2683">
          <w:rPr>
            <w:noProof/>
            <w:webHidden/>
          </w:rPr>
          <w:tab/>
        </w:r>
        <w:r w:rsidR="000A2683">
          <w:rPr>
            <w:noProof/>
            <w:webHidden/>
          </w:rPr>
          <w:fldChar w:fldCharType="begin"/>
        </w:r>
        <w:r w:rsidR="000A2683">
          <w:rPr>
            <w:noProof/>
            <w:webHidden/>
          </w:rPr>
          <w:instrText xml:space="preserve"> PAGEREF _Toc195609432 \h </w:instrText>
        </w:r>
        <w:r w:rsidR="000A2683">
          <w:rPr>
            <w:noProof/>
            <w:webHidden/>
          </w:rPr>
        </w:r>
        <w:r w:rsidR="000A2683">
          <w:rPr>
            <w:noProof/>
            <w:webHidden/>
          </w:rPr>
          <w:fldChar w:fldCharType="separate"/>
        </w:r>
        <w:r w:rsidR="000A2683">
          <w:rPr>
            <w:noProof/>
            <w:webHidden/>
          </w:rPr>
          <w:t>2</w:t>
        </w:r>
        <w:r w:rsidR="000A2683">
          <w:rPr>
            <w:noProof/>
            <w:webHidden/>
          </w:rPr>
          <w:fldChar w:fldCharType="end"/>
        </w:r>
      </w:hyperlink>
    </w:p>
    <w:p w14:paraId="1036BA2C" w14:textId="232B0B13" w:rsidR="000A2683" w:rsidRDefault="000A2683">
      <w:pPr>
        <w:pStyle w:val="10"/>
        <w:rPr>
          <w:rFonts w:asciiTheme="minorHAnsi" w:eastAsiaTheme="minorEastAsia" w:hAnsiTheme="minorHAnsi" w:cstheme="minorBidi"/>
          <w:noProof/>
          <w:sz w:val="22"/>
          <w:szCs w:val="24"/>
          <w14:ligatures w14:val="standardContextual"/>
        </w:rPr>
      </w:pPr>
      <w:hyperlink w:anchor="_Toc195609433" w:history="1">
        <w:r w:rsidRPr="002E565F">
          <w:rPr>
            <w:rStyle w:val="a8"/>
            <w:noProof/>
          </w:rPr>
          <w:t>1</w:t>
        </w:r>
        <w:r>
          <w:rPr>
            <w:rFonts w:asciiTheme="minorHAnsi" w:eastAsiaTheme="minorEastAsia" w:hAnsiTheme="minorHAnsi" w:cstheme="minorBidi"/>
            <w:noProof/>
            <w:sz w:val="22"/>
            <w:szCs w:val="24"/>
            <w14:ligatures w14:val="standardContextual"/>
          </w:rPr>
          <w:tab/>
        </w:r>
        <w:r w:rsidRPr="002E565F">
          <w:rPr>
            <w:rStyle w:val="a8"/>
            <w:noProof/>
          </w:rPr>
          <w:t>Introduction</w:t>
        </w:r>
        <w:r>
          <w:rPr>
            <w:noProof/>
            <w:webHidden/>
          </w:rPr>
          <w:tab/>
        </w:r>
        <w:r>
          <w:rPr>
            <w:noProof/>
            <w:webHidden/>
          </w:rPr>
          <w:fldChar w:fldCharType="begin"/>
        </w:r>
        <w:r>
          <w:rPr>
            <w:noProof/>
            <w:webHidden/>
          </w:rPr>
          <w:instrText xml:space="preserve"> PAGEREF _Toc195609433 \h </w:instrText>
        </w:r>
        <w:r>
          <w:rPr>
            <w:noProof/>
            <w:webHidden/>
          </w:rPr>
        </w:r>
        <w:r>
          <w:rPr>
            <w:noProof/>
            <w:webHidden/>
          </w:rPr>
          <w:fldChar w:fldCharType="separate"/>
        </w:r>
        <w:r>
          <w:rPr>
            <w:noProof/>
            <w:webHidden/>
          </w:rPr>
          <w:t>3</w:t>
        </w:r>
        <w:r>
          <w:rPr>
            <w:noProof/>
            <w:webHidden/>
          </w:rPr>
          <w:fldChar w:fldCharType="end"/>
        </w:r>
      </w:hyperlink>
    </w:p>
    <w:p w14:paraId="1E90D24C" w14:textId="76E23748" w:rsidR="000A2683" w:rsidRDefault="000A2683">
      <w:pPr>
        <w:pStyle w:val="10"/>
        <w:rPr>
          <w:rFonts w:asciiTheme="minorHAnsi" w:eastAsiaTheme="minorEastAsia" w:hAnsiTheme="minorHAnsi" w:cstheme="minorBidi"/>
          <w:noProof/>
          <w:sz w:val="22"/>
          <w:szCs w:val="24"/>
          <w14:ligatures w14:val="standardContextual"/>
        </w:rPr>
      </w:pPr>
      <w:hyperlink w:anchor="_Toc195609434" w:history="1">
        <w:r w:rsidRPr="002E565F">
          <w:rPr>
            <w:rStyle w:val="a8"/>
            <w:noProof/>
          </w:rPr>
          <w:t>2</w:t>
        </w:r>
        <w:r>
          <w:rPr>
            <w:rFonts w:asciiTheme="minorHAnsi" w:eastAsiaTheme="minorEastAsia" w:hAnsiTheme="minorHAnsi" w:cstheme="minorBidi"/>
            <w:noProof/>
            <w:sz w:val="22"/>
            <w:szCs w:val="24"/>
            <w14:ligatures w14:val="standardContextual"/>
          </w:rPr>
          <w:tab/>
        </w:r>
        <w:r w:rsidRPr="002E565F">
          <w:rPr>
            <w:rStyle w:val="a8"/>
            <w:noProof/>
          </w:rPr>
          <w:t>PDN Specification</w:t>
        </w:r>
        <w:r>
          <w:rPr>
            <w:noProof/>
            <w:webHidden/>
          </w:rPr>
          <w:tab/>
        </w:r>
        <w:r>
          <w:rPr>
            <w:noProof/>
            <w:webHidden/>
          </w:rPr>
          <w:fldChar w:fldCharType="begin"/>
        </w:r>
        <w:r>
          <w:rPr>
            <w:noProof/>
            <w:webHidden/>
          </w:rPr>
          <w:instrText xml:space="preserve"> PAGEREF _Toc195609434 \h </w:instrText>
        </w:r>
        <w:r>
          <w:rPr>
            <w:noProof/>
            <w:webHidden/>
          </w:rPr>
        </w:r>
        <w:r>
          <w:rPr>
            <w:noProof/>
            <w:webHidden/>
          </w:rPr>
          <w:fldChar w:fldCharType="separate"/>
        </w:r>
        <w:r>
          <w:rPr>
            <w:noProof/>
            <w:webHidden/>
          </w:rPr>
          <w:t>4</w:t>
        </w:r>
        <w:r>
          <w:rPr>
            <w:noProof/>
            <w:webHidden/>
          </w:rPr>
          <w:fldChar w:fldCharType="end"/>
        </w:r>
      </w:hyperlink>
    </w:p>
    <w:p w14:paraId="34E07CCF" w14:textId="064E6850" w:rsidR="000A2683" w:rsidRDefault="000A2683">
      <w:pPr>
        <w:pStyle w:val="22"/>
        <w:rPr>
          <w:rFonts w:asciiTheme="minorHAnsi" w:eastAsiaTheme="minorEastAsia" w:hAnsiTheme="minorHAnsi" w:cstheme="minorBidi"/>
          <w:noProof/>
          <w:sz w:val="22"/>
          <w:szCs w:val="24"/>
          <w14:ligatures w14:val="standardContextual"/>
        </w:rPr>
      </w:pPr>
      <w:hyperlink w:anchor="_Toc195609435" w:history="1">
        <w:r w:rsidRPr="002E565F">
          <w:rPr>
            <w:rStyle w:val="a8"/>
            <w:noProof/>
          </w:rPr>
          <w:t>2.1</w:t>
        </w:r>
        <w:r>
          <w:rPr>
            <w:rFonts w:asciiTheme="minorHAnsi" w:eastAsiaTheme="minorEastAsia" w:hAnsiTheme="minorHAnsi" w:cstheme="minorBidi"/>
            <w:noProof/>
            <w:sz w:val="22"/>
            <w:szCs w:val="24"/>
            <w14:ligatures w14:val="standardContextual"/>
          </w:rPr>
          <w:tab/>
        </w:r>
        <w:r w:rsidRPr="002E565F">
          <w:rPr>
            <w:rStyle w:val="a8"/>
            <w:noProof/>
          </w:rPr>
          <w:t>Features</w:t>
        </w:r>
        <w:r>
          <w:rPr>
            <w:noProof/>
            <w:webHidden/>
          </w:rPr>
          <w:tab/>
        </w:r>
        <w:r>
          <w:rPr>
            <w:noProof/>
            <w:webHidden/>
          </w:rPr>
          <w:fldChar w:fldCharType="begin"/>
        </w:r>
        <w:r>
          <w:rPr>
            <w:noProof/>
            <w:webHidden/>
          </w:rPr>
          <w:instrText xml:space="preserve"> PAGEREF _Toc195609435 \h </w:instrText>
        </w:r>
        <w:r>
          <w:rPr>
            <w:noProof/>
            <w:webHidden/>
          </w:rPr>
        </w:r>
        <w:r>
          <w:rPr>
            <w:noProof/>
            <w:webHidden/>
          </w:rPr>
          <w:fldChar w:fldCharType="separate"/>
        </w:r>
        <w:r>
          <w:rPr>
            <w:noProof/>
            <w:webHidden/>
          </w:rPr>
          <w:t>4</w:t>
        </w:r>
        <w:r>
          <w:rPr>
            <w:noProof/>
            <w:webHidden/>
          </w:rPr>
          <w:fldChar w:fldCharType="end"/>
        </w:r>
      </w:hyperlink>
    </w:p>
    <w:p w14:paraId="2320EAD1" w14:textId="1757A132" w:rsidR="000A2683" w:rsidRDefault="000A2683">
      <w:pPr>
        <w:pStyle w:val="22"/>
        <w:rPr>
          <w:rFonts w:asciiTheme="minorHAnsi" w:eastAsiaTheme="minorEastAsia" w:hAnsiTheme="minorHAnsi" w:cstheme="minorBidi"/>
          <w:noProof/>
          <w:sz w:val="22"/>
          <w:szCs w:val="24"/>
          <w14:ligatures w14:val="standardContextual"/>
        </w:rPr>
      </w:pPr>
      <w:hyperlink w:anchor="_Toc195609436" w:history="1">
        <w:r w:rsidRPr="002E565F">
          <w:rPr>
            <w:rStyle w:val="a8"/>
            <w:noProof/>
          </w:rPr>
          <w:t>2.2</w:t>
        </w:r>
        <w:r>
          <w:rPr>
            <w:rFonts w:asciiTheme="minorHAnsi" w:eastAsiaTheme="minorEastAsia" w:hAnsiTheme="minorHAnsi" w:cstheme="minorBidi"/>
            <w:noProof/>
            <w:sz w:val="22"/>
            <w:szCs w:val="24"/>
            <w14:ligatures w14:val="standardContextual"/>
          </w:rPr>
          <w:tab/>
        </w:r>
        <w:r w:rsidRPr="002E565F">
          <w:rPr>
            <w:rStyle w:val="a8"/>
            <w:noProof/>
          </w:rPr>
          <w:t>TCC8070</w:t>
        </w:r>
        <w:r>
          <w:rPr>
            <w:noProof/>
            <w:webHidden/>
          </w:rPr>
          <w:tab/>
        </w:r>
        <w:r>
          <w:rPr>
            <w:noProof/>
            <w:webHidden/>
          </w:rPr>
          <w:fldChar w:fldCharType="begin"/>
        </w:r>
        <w:r>
          <w:rPr>
            <w:noProof/>
            <w:webHidden/>
          </w:rPr>
          <w:instrText xml:space="preserve"> PAGEREF _Toc195609436 \h </w:instrText>
        </w:r>
        <w:r>
          <w:rPr>
            <w:noProof/>
            <w:webHidden/>
          </w:rPr>
        </w:r>
        <w:r>
          <w:rPr>
            <w:noProof/>
            <w:webHidden/>
          </w:rPr>
          <w:fldChar w:fldCharType="separate"/>
        </w:r>
        <w:r>
          <w:rPr>
            <w:noProof/>
            <w:webHidden/>
          </w:rPr>
          <w:t>5</w:t>
        </w:r>
        <w:r>
          <w:rPr>
            <w:noProof/>
            <w:webHidden/>
          </w:rPr>
          <w:fldChar w:fldCharType="end"/>
        </w:r>
      </w:hyperlink>
    </w:p>
    <w:p w14:paraId="40DD10B1" w14:textId="5FA03072" w:rsidR="000A2683" w:rsidRDefault="000A2683">
      <w:pPr>
        <w:pStyle w:val="22"/>
        <w:rPr>
          <w:rFonts w:asciiTheme="minorHAnsi" w:eastAsiaTheme="minorEastAsia" w:hAnsiTheme="minorHAnsi" w:cstheme="minorBidi"/>
          <w:noProof/>
          <w:sz w:val="22"/>
          <w:szCs w:val="24"/>
          <w14:ligatures w14:val="standardContextual"/>
        </w:rPr>
      </w:pPr>
      <w:hyperlink w:anchor="_Toc195609437" w:history="1">
        <w:r w:rsidRPr="002E565F">
          <w:rPr>
            <w:rStyle w:val="a8"/>
            <w:noProof/>
          </w:rPr>
          <w:t>2.3</w:t>
        </w:r>
        <w:r>
          <w:rPr>
            <w:rFonts w:asciiTheme="minorHAnsi" w:eastAsiaTheme="minorEastAsia" w:hAnsiTheme="minorHAnsi" w:cstheme="minorBidi"/>
            <w:noProof/>
            <w:sz w:val="22"/>
            <w:szCs w:val="24"/>
            <w14:ligatures w14:val="standardContextual"/>
          </w:rPr>
          <w:tab/>
        </w:r>
        <w:r w:rsidRPr="002E565F">
          <w:rPr>
            <w:rStyle w:val="a8"/>
            <w:noProof/>
          </w:rPr>
          <w:t>TCC8071</w:t>
        </w:r>
        <w:r>
          <w:rPr>
            <w:noProof/>
            <w:webHidden/>
          </w:rPr>
          <w:tab/>
        </w:r>
        <w:r>
          <w:rPr>
            <w:noProof/>
            <w:webHidden/>
          </w:rPr>
          <w:fldChar w:fldCharType="begin"/>
        </w:r>
        <w:r>
          <w:rPr>
            <w:noProof/>
            <w:webHidden/>
          </w:rPr>
          <w:instrText xml:space="preserve"> PAGEREF _Toc195609437 \h </w:instrText>
        </w:r>
        <w:r>
          <w:rPr>
            <w:noProof/>
            <w:webHidden/>
          </w:rPr>
        </w:r>
        <w:r>
          <w:rPr>
            <w:noProof/>
            <w:webHidden/>
          </w:rPr>
          <w:fldChar w:fldCharType="separate"/>
        </w:r>
        <w:r>
          <w:rPr>
            <w:noProof/>
            <w:webHidden/>
          </w:rPr>
          <w:t>7</w:t>
        </w:r>
        <w:r>
          <w:rPr>
            <w:noProof/>
            <w:webHidden/>
          </w:rPr>
          <w:fldChar w:fldCharType="end"/>
        </w:r>
      </w:hyperlink>
    </w:p>
    <w:p w14:paraId="7BD63C0D" w14:textId="4700DADA" w:rsidR="000A2683" w:rsidRDefault="000A2683">
      <w:pPr>
        <w:pStyle w:val="10"/>
        <w:rPr>
          <w:rFonts w:asciiTheme="minorHAnsi" w:eastAsiaTheme="minorEastAsia" w:hAnsiTheme="minorHAnsi" w:cstheme="minorBidi"/>
          <w:noProof/>
          <w:sz w:val="22"/>
          <w:szCs w:val="24"/>
          <w14:ligatures w14:val="standardContextual"/>
        </w:rPr>
      </w:pPr>
      <w:hyperlink w:anchor="_Toc195609442" w:history="1">
        <w:r w:rsidRPr="002E565F">
          <w:rPr>
            <w:rStyle w:val="a8"/>
            <w:noProof/>
          </w:rPr>
          <w:t>3</w:t>
        </w:r>
        <w:r>
          <w:rPr>
            <w:rFonts w:asciiTheme="minorHAnsi" w:eastAsiaTheme="minorEastAsia" w:hAnsiTheme="minorHAnsi" w:cstheme="minorBidi"/>
            <w:noProof/>
            <w:sz w:val="22"/>
            <w:szCs w:val="24"/>
            <w14:ligatures w14:val="standardContextual"/>
          </w:rPr>
          <w:tab/>
        </w:r>
        <w:r w:rsidRPr="002E565F">
          <w:rPr>
            <w:rStyle w:val="a8"/>
            <w:noProof/>
          </w:rPr>
          <w:t>References</w:t>
        </w:r>
        <w:r>
          <w:rPr>
            <w:noProof/>
            <w:webHidden/>
          </w:rPr>
          <w:tab/>
        </w:r>
        <w:r>
          <w:rPr>
            <w:noProof/>
            <w:webHidden/>
          </w:rPr>
          <w:fldChar w:fldCharType="begin"/>
        </w:r>
        <w:r>
          <w:rPr>
            <w:noProof/>
            <w:webHidden/>
          </w:rPr>
          <w:instrText xml:space="preserve"> PAGEREF _Toc195609442 \h </w:instrText>
        </w:r>
        <w:r>
          <w:rPr>
            <w:noProof/>
            <w:webHidden/>
          </w:rPr>
        </w:r>
        <w:r>
          <w:rPr>
            <w:noProof/>
            <w:webHidden/>
          </w:rPr>
          <w:fldChar w:fldCharType="separate"/>
        </w:r>
        <w:r>
          <w:rPr>
            <w:noProof/>
            <w:webHidden/>
          </w:rPr>
          <w:t>8</w:t>
        </w:r>
        <w:r>
          <w:rPr>
            <w:noProof/>
            <w:webHidden/>
          </w:rPr>
          <w:fldChar w:fldCharType="end"/>
        </w:r>
      </w:hyperlink>
    </w:p>
    <w:p w14:paraId="64CAB22F" w14:textId="1EE9A596" w:rsidR="000A2683" w:rsidRDefault="000A2683">
      <w:pPr>
        <w:pStyle w:val="10"/>
        <w:rPr>
          <w:rFonts w:asciiTheme="minorHAnsi" w:eastAsiaTheme="minorEastAsia" w:hAnsiTheme="minorHAnsi" w:cstheme="minorBidi"/>
          <w:noProof/>
          <w:sz w:val="22"/>
          <w:szCs w:val="24"/>
          <w14:ligatures w14:val="standardContextual"/>
        </w:rPr>
      </w:pPr>
      <w:hyperlink w:anchor="_Toc195609443" w:history="1">
        <w:r w:rsidRPr="002E565F">
          <w:rPr>
            <w:rStyle w:val="a8"/>
            <w:noProof/>
          </w:rPr>
          <w:t>4</w:t>
        </w:r>
        <w:r>
          <w:rPr>
            <w:rFonts w:asciiTheme="minorHAnsi" w:eastAsiaTheme="minorEastAsia" w:hAnsiTheme="minorHAnsi" w:cstheme="minorBidi"/>
            <w:noProof/>
            <w:sz w:val="22"/>
            <w:szCs w:val="24"/>
            <w14:ligatures w14:val="standardContextual"/>
          </w:rPr>
          <w:tab/>
        </w:r>
        <w:r w:rsidRPr="002E565F">
          <w:rPr>
            <w:rStyle w:val="a8"/>
            <w:noProof/>
          </w:rPr>
          <w:t>Revision History</w:t>
        </w:r>
        <w:r>
          <w:rPr>
            <w:noProof/>
            <w:webHidden/>
          </w:rPr>
          <w:tab/>
        </w:r>
        <w:r>
          <w:rPr>
            <w:noProof/>
            <w:webHidden/>
          </w:rPr>
          <w:fldChar w:fldCharType="begin"/>
        </w:r>
        <w:r>
          <w:rPr>
            <w:noProof/>
            <w:webHidden/>
          </w:rPr>
          <w:instrText xml:space="preserve"> PAGEREF _Toc195609443 \h </w:instrText>
        </w:r>
        <w:r>
          <w:rPr>
            <w:noProof/>
            <w:webHidden/>
          </w:rPr>
        </w:r>
        <w:r>
          <w:rPr>
            <w:noProof/>
            <w:webHidden/>
          </w:rPr>
          <w:fldChar w:fldCharType="separate"/>
        </w:r>
        <w:r>
          <w:rPr>
            <w:noProof/>
            <w:webHidden/>
          </w:rPr>
          <w:t>9</w:t>
        </w:r>
        <w:r>
          <w:rPr>
            <w:noProof/>
            <w:webHidden/>
          </w:rPr>
          <w:fldChar w:fldCharType="end"/>
        </w:r>
      </w:hyperlink>
    </w:p>
    <w:p w14:paraId="4F22B1D4" w14:textId="00A98CC5" w:rsidR="000A2683" w:rsidRDefault="000A2683">
      <w:pPr>
        <w:pStyle w:val="22"/>
        <w:rPr>
          <w:rFonts w:asciiTheme="minorHAnsi" w:eastAsiaTheme="minorEastAsia" w:hAnsiTheme="minorHAnsi" w:cstheme="minorBidi"/>
          <w:noProof/>
          <w:sz w:val="22"/>
          <w:szCs w:val="24"/>
          <w14:ligatures w14:val="standardContextual"/>
        </w:rPr>
      </w:pPr>
      <w:hyperlink w:anchor="_Toc195609444" w:history="1">
        <w:r w:rsidRPr="002E565F">
          <w:rPr>
            <w:rStyle w:val="a8"/>
            <w:noProof/>
          </w:rPr>
          <w:t>Rev. 0.10: 2025-04-10</w:t>
        </w:r>
        <w:r>
          <w:rPr>
            <w:noProof/>
            <w:webHidden/>
          </w:rPr>
          <w:tab/>
        </w:r>
        <w:r>
          <w:rPr>
            <w:noProof/>
            <w:webHidden/>
          </w:rPr>
          <w:fldChar w:fldCharType="begin"/>
        </w:r>
        <w:r>
          <w:rPr>
            <w:noProof/>
            <w:webHidden/>
          </w:rPr>
          <w:instrText xml:space="preserve"> PAGEREF _Toc195609444 \h </w:instrText>
        </w:r>
        <w:r>
          <w:rPr>
            <w:noProof/>
            <w:webHidden/>
          </w:rPr>
        </w:r>
        <w:r>
          <w:rPr>
            <w:noProof/>
            <w:webHidden/>
          </w:rPr>
          <w:fldChar w:fldCharType="separate"/>
        </w:r>
        <w:r>
          <w:rPr>
            <w:noProof/>
            <w:webHidden/>
          </w:rPr>
          <w:t>9</w:t>
        </w:r>
        <w:r>
          <w:rPr>
            <w:noProof/>
            <w:webHidden/>
          </w:rPr>
          <w:fldChar w:fldCharType="end"/>
        </w:r>
      </w:hyperlink>
    </w:p>
    <w:p w14:paraId="010CFC6B" w14:textId="10E7F3BD" w:rsidR="000A2683" w:rsidRDefault="000A2683">
      <w:pPr>
        <w:pStyle w:val="22"/>
        <w:rPr>
          <w:rFonts w:asciiTheme="minorHAnsi" w:eastAsiaTheme="minorEastAsia" w:hAnsiTheme="minorHAnsi" w:cstheme="minorBidi"/>
          <w:noProof/>
          <w:sz w:val="22"/>
          <w:szCs w:val="24"/>
          <w14:ligatures w14:val="standardContextual"/>
        </w:rPr>
      </w:pPr>
      <w:hyperlink w:anchor="_Toc195609445" w:history="1">
        <w:r w:rsidRPr="002E565F">
          <w:rPr>
            <w:rStyle w:val="a8"/>
            <w:noProof/>
          </w:rPr>
          <w:t>Rev. 0.01: 2023-04-05</w:t>
        </w:r>
        <w:r>
          <w:rPr>
            <w:noProof/>
            <w:webHidden/>
          </w:rPr>
          <w:tab/>
        </w:r>
        <w:r>
          <w:rPr>
            <w:noProof/>
            <w:webHidden/>
          </w:rPr>
          <w:fldChar w:fldCharType="begin"/>
        </w:r>
        <w:r>
          <w:rPr>
            <w:noProof/>
            <w:webHidden/>
          </w:rPr>
          <w:instrText xml:space="preserve"> PAGEREF _Toc195609445 \h </w:instrText>
        </w:r>
        <w:r>
          <w:rPr>
            <w:noProof/>
            <w:webHidden/>
          </w:rPr>
        </w:r>
        <w:r>
          <w:rPr>
            <w:noProof/>
            <w:webHidden/>
          </w:rPr>
          <w:fldChar w:fldCharType="separate"/>
        </w:r>
        <w:r>
          <w:rPr>
            <w:noProof/>
            <w:webHidden/>
          </w:rPr>
          <w:t>9</w:t>
        </w:r>
        <w:r>
          <w:rPr>
            <w:noProof/>
            <w:webHidden/>
          </w:rPr>
          <w:fldChar w:fldCharType="end"/>
        </w:r>
      </w:hyperlink>
    </w:p>
    <w:p w14:paraId="5FEADD44" w14:textId="52AA5E76" w:rsidR="00CF1536" w:rsidRPr="00CF1536" w:rsidRDefault="00055A64" w:rsidP="000A2683">
      <w:r>
        <w:rPr>
          <w:rFonts w:cs="Arial"/>
          <w:spacing w:val="-4"/>
        </w:rPr>
        <w:fldChar w:fldCharType="end"/>
      </w:r>
    </w:p>
    <w:p w14:paraId="16691459" w14:textId="231A7388" w:rsidR="00CF1536" w:rsidRPr="00CF1536" w:rsidRDefault="00CF1536" w:rsidP="000A2683">
      <w:pPr>
        <w:rPr>
          <w:b/>
          <w:bCs/>
        </w:rPr>
      </w:pPr>
      <w:r w:rsidRPr="00CF1536">
        <w:rPr>
          <w:rFonts w:hint="eastAsia"/>
          <w:b/>
          <w:bCs/>
        </w:rPr>
        <w:t>Figures</w:t>
      </w:r>
    </w:p>
    <w:p w14:paraId="0F334583" w14:textId="77777777" w:rsidR="00CF1536" w:rsidRPr="000A2683" w:rsidRDefault="00CF1536" w:rsidP="00CF1536">
      <w:pPr>
        <w:rPr>
          <w:b/>
          <w:bCs/>
        </w:rPr>
      </w:pPr>
    </w:p>
    <w:p w14:paraId="22A1C83D" w14:textId="0C79BC34" w:rsidR="000A2683" w:rsidRDefault="00CF1536">
      <w:pPr>
        <w:pStyle w:val="a9"/>
        <w:tabs>
          <w:tab w:val="right" w:leader="dot" w:pos="10468"/>
        </w:tabs>
        <w:ind w:left="1080" w:hanging="360"/>
        <w:rPr>
          <w:rFonts w:asciiTheme="minorHAnsi" w:eastAsiaTheme="minorEastAsia" w:hAnsiTheme="minorHAnsi" w:cstheme="minorBidi"/>
          <w:noProof/>
          <w:sz w:val="22"/>
          <w:szCs w:val="24"/>
          <w14:ligatures w14:val="standardContextual"/>
        </w:rPr>
      </w:pPr>
      <w:r>
        <w:fldChar w:fldCharType="begin"/>
      </w:r>
      <w:r>
        <w:instrText xml:space="preserve"> TOC \h \z \t "TCC </w:instrText>
      </w:r>
      <w:r>
        <w:instrText>그림</w:instrText>
      </w:r>
      <w:r>
        <w:instrText xml:space="preserve"> </w:instrText>
      </w:r>
      <w:r>
        <w:instrText>캡션</w:instrText>
      </w:r>
      <w:r>
        <w:instrText xml:space="preserve">" \c </w:instrText>
      </w:r>
      <w:r>
        <w:fldChar w:fldCharType="separate"/>
      </w:r>
      <w:hyperlink w:anchor="_Toc195609446" w:history="1">
        <w:r w:rsidR="000A2683" w:rsidRPr="0025036C">
          <w:rPr>
            <w:rStyle w:val="a8"/>
            <w:noProof/>
          </w:rPr>
          <w:t>Figure 1.1 Typical PDN Specification and Impedance Profile</w:t>
        </w:r>
        <w:r w:rsidR="000A2683">
          <w:rPr>
            <w:noProof/>
            <w:webHidden/>
          </w:rPr>
          <w:tab/>
        </w:r>
        <w:r w:rsidR="000A2683">
          <w:rPr>
            <w:noProof/>
            <w:webHidden/>
          </w:rPr>
          <w:fldChar w:fldCharType="begin"/>
        </w:r>
        <w:r w:rsidR="000A2683">
          <w:rPr>
            <w:noProof/>
            <w:webHidden/>
          </w:rPr>
          <w:instrText xml:space="preserve"> PAGEREF _Toc195609446 \h </w:instrText>
        </w:r>
        <w:r w:rsidR="000A2683">
          <w:rPr>
            <w:noProof/>
            <w:webHidden/>
          </w:rPr>
        </w:r>
        <w:r w:rsidR="000A2683">
          <w:rPr>
            <w:noProof/>
            <w:webHidden/>
          </w:rPr>
          <w:fldChar w:fldCharType="separate"/>
        </w:r>
        <w:r w:rsidR="000A2683">
          <w:rPr>
            <w:noProof/>
            <w:webHidden/>
          </w:rPr>
          <w:t>3</w:t>
        </w:r>
        <w:r w:rsidR="000A2683">
          <w:rPr>
            <w:noProof/>
            <w:webHidden/>
          </w:rPr>
          <w:fldChar w:fldCharType="end"/>
        </w:r>
      </w:hyperlink>
    </w:p>
    <w:p w14:paraId="338B8BA0" w14:textId="13A2065C" w:rsidR="000A2683" w:rsidRDefault="000A2683">
      <w:pPr>
        <w:pStyle w:val="a9"/>
        <w:tabs>
          <w:tab w:val="right" w:leader="dot" w:pos="10468"/>
        </w:tabs>
        <w:ind w:left="1080" w:hanging="360"/>
        <w:rPr>
          <w:rFonts w:asciiTheme="minorHAnsi" w:eastAsiaTheme="minorEastAsia" w:hAnsiTheme="minorHAnsi" w:cstheme="minorBidi"/>
          <w:noProof/>
          <w:sz w:val="22"/>
          <w:szCs w:val="24"/>
          <w14:ligatures w14:val="standardContextual"/>
        </w:rPr>
      </w:pPr>
      <w:hyperlink w:anchor="_Toc195609447" w:history="1">
        <w:r w:rsidRPr="0025036C">
          <w:rPr>
            <w:rStyle w:val="a8"/>
            <w:noProof/>
          </w:rPr>
          <w:t>Figure 2.1 Block Diagram of Power Supply System</w:t>
        </w:r>
        <w:r>
          <w:rPr>
            <w:noProof/>
            <w:webHidden/>
          </w:rPr>
          <w:tab/>
        </w:r>
        <w:r>
          <w:rPr>
            <w:noProof/>
            <w:webHidden/>
          </w:rPr>
          <w:fldChar w:fldCharType="begin"/>
        </w:r>
        <w:r>
          <w:rPr>
            <w:noProof/>
            <w:webHidden/>
          </w:rPr>
          <w:instrText xml:space="preserve"> PAGEREF _Toc195609447 \h </w:instrText>
        </w:r>
        <w:r>
          <w:rPr>
            <w:noProof/>
            <w:webHidden/>
          </w:rPr>
        </w:r>
        <w:r>
          <w:rPr>
            <w:noProof/>
            <w:webHidden/>
          </w:rPr>
          <w:fldChar w:fldCharType="separate"/>
        </w:r>
        <w:r>
          <w:rPr>
            <w:noProof/>
            <w:webHidden/>
          </w:rPr>
          <w:t>6</w:t>
        </w:r>
        <w:r>
          <w:rPr>
            <w:noProof/>
            <w:webHidden/>
          </w:rPr>
          <w:fldChar w:fldCharType="end"/>
        </w:r>
      </w:hyperlink>
    </w:p>
    <w:p w14:paraId="34EE4FB6" w14:textId="3ABFFC20" w:rsidR="0082525C" w:rsidRDefault="00CF1536" w:rsidP="00CF1536">
      <w:r>
        <w:fldChar w:fldCharType="end"/>
      </w:r>
    </w:p>
    <w:p w14:paraId="489E9125" w14:textId="039B6AF7" w:rsidR="00CF1536" w:rsidRPr="000A2683" w:rsidRDefault="00CF1536" w:rsidP="00CF1536">
      <w:pPr>
        <w:rPr>
          <w:b/>
          <w:bCs/>
        </w:rPr>
      </w:pPr>
      <w:r w:rsidRPr="000A2683">
        <w:rPr>
          <w:b/>
          <w:bCs/>
        </w:rPr>
        <w:t>Tables</w:t>
      </w:r>
    </w:p>
    <w:p w14:paraId="2ACC8F1A" w14:textId="77777777" w:rsidR="00CF1536" w:rsidRDefault="00CF1536" w:rsidP="00CF1536"/>
    <w:p w14:paraId="21FA9C94" w14:textId="7F56328D" w:rsidR="000A2683" w:rsidRDefault="00CF1536">
      <w:pPr>
        <w:pStyle w:val="a9"/>
        <w:tabs>
          <w:tab w:val="right" w:leader="dot" w:pos="10468"/>
        </w:tabs>
        <w:ind w:left="1080" w:hanging="360"/>
        <w:rPr>
          <w:rFonts w:asciiTheme="minorHAnsi" w:eastAsiaTheme="minorEastAsia" w:hAnsiTheme="minorHAnsi" w:cstheme="minorBidi"/>
          <w:noProof/>
          <w:sz w:val="22"/>
          <w:szCs w:val="24"/>
          <w14:ligatures w14:val="standardContextual"/>
        </w:rPr>
      </w:pPr>
      <w:r>
        <w:fldChar w:fldCharType="begin"/>
      </w:r>
      <w:r>
        <w:instrText xml:space="preserve"> TOC \h \z \t "</w:instrText>
      </w:r>
      <w:r>
        <w:instrText>캡션</w:instrText>
      </w:r>
      <w:r>
        <w:instrText xml:space="preserve">,TCC TABLE CAPTION,TCC </w:instrText>
      </w:r>
      <w:r>
        <w:instrText>표</w:instrText>
      </w:r>
      <w:r>
        <w:instrText xml:space="preserve"> </w:instrText>
      </w:r>
      <w:r>
        <w:instrText>캡션</w:instrText>
      </w:r>
      <w:r>
        <w:instrText>,</w:instrText>
      </w:r>
      <w:r>
        <w:instrText>표캡션</w:instrText>
      </w:r>
      <w:r>
        <w:instrText xml:space="preserve">TCC" \c </w:instrText>
      </w:r>
      <w:r>
        <w:fldChar w:fldCharType="separate"/>
      </w:r>
      <w:hyperlink w:anchor="_Toc195609448" w:history="1">
        <w:r w:rsidR="000A2683" w:rsidRPr="00F829B5">
          <w:rPr>
            <w:rStyle w:val="a8"/>
            <w:noProof/>
          </w:rPr>
          <w:t>Table 2.1 DC and AC PDN Specifications of Power Blocks in TCC8070</w:t>
        </w:r>
        <w:r w:rsidR="000A2683">
          <w:rPr>
            <w:noProof/>
            <w:webHidden/>
          </w:rPr>
          <w:tab/>
        </w:r>
        <w:r w:rsidR="000A2683">
          <w:rPr>
            <w:noProof/>
            <w:webHidden/>
          </w:rPr>
          <w:fldChar w:fldCharType="begin"/>
        </w:r>
        <w:r w:rsidR="000A2683">
          <w:rPr>
            <w:noProof/>
            <w:webHidden/>
          </w:rPr>
          <w:instrText xml:space="preserve"> PAGEREF _Toc195609448 \h </w:instrText>
        </w:r>
        <w:r w:rsidR="000A2683">
          <w:rPr>
            <w:noProof/>
            <w:webHidden/>
          </w:rPr>
        </w:r>
        <w:r w:rsidR="000A2683">
          <w:rPr>
            <w:noProof/>
            <w:webHidden/>
          </w:rPr>
          <w:fldChar w:fldCharType="separate"/>
        </w:r>
        <w:r w:rsidR="000A2683">
          <w:rPr>
            <w:noProof/>
            <w:webHidden/>
          </w:rPr>
          <w:t>5</w:t>
        </w:r>
        <w:r w:rsidR="000A2683">
          <w:rPr>
            <w:noProof/>
            <w:webHidden/>
          </w:rPr>
          <w:fldChar w:fldCharType="end"/>
        </w:r>
      </w:hyperlink>
    </w:p>
    <w:p w14:paraId="26559E8D" w14:textId="30317215" w:rsidR="000A2683" w:rsidRDefault="000A2683">
      <w:pPr>
        <w:pStyle w:val="a9"/>
        <w:tabs>
          <w:tab w:val="right" w:leader="dot" w:pos="10468"/>
        </w:tabs>
        <w:ind w:left="1080" w:hanging="360"/>
        <w:rPr>
          <w:rFonts w:asciiTheme="minorHAnsi" w:eastAsiaTheme="minorEastAsia" w:hAnsiTheme="minorHAnsi" w:cstheme="minorBidi"/>
          <w:noProof/>
          <w:sz w:val="22"/>
          <w:szCs w:val="24"/>
          <w14:ligatures w14:val="standardContextual"/>
        </w:rPr>
      </w:pPr>
      <w:hyperlink w:anchor="_Toc195609449" w:history="1">
        <w:r w:rsidRPr="00F829B5">
          <w:rPr>
            <w:rStyle w:val="a8"/>
            <w:noProof/>
          </w:rPr>
          <w:t>Table 2.2 DC and AC PDN Specifications of Power Blocks in TCC8071</w:t>
        </w:r>
        <w:r>
          <w:rPr>
            <w:noProof/>
            <w:webHidden/>
          </w:rPr>
          <w:tab/>
        </w:r>
        <w:r>
          <w:rPr>
            <w:noProof/>
            <w:webHidden/>
          </w:rPr>
          <w:fldChar w:fldCharType="begin"/>
        </w:r>
        <w:r>
          <w:rPr>
            <w:noProof/>
            <w:webHidden/>
          </w:rPr>
          <w:instrText xml:space="preserve"> PAGEREF _Toc195609449 \h </w:instrText>
        </w:r>
        <w:r>
          <w:rPr>
            <w:noProof/>
            <w:webHidden/>
          </w:rPr>
        </w:r>
        <w:r>
          <w:rPr>
            <w:noProof/>
            <w:webHidden/>
          </w:rPr>
          <w:fldChar w:fldCharType="separate"/>
        </w:r>
        <w:r>
          <w:rPr>
            <w:noProof/>
            <w:webHidden/>
          </w:rPr>
          <w:t>7</w:t>
        </w:r>
        <w:r>
          <w:rPr>
            <w:noProof/>
            <w:webHidden/>
          </w:rPr>
          <w:fldChar w:fldCharType="end"/>
        </w:r>
      </w:hyperlink>
    </w:p>
    <w:p w14:paraId="2B4DC024" w14:textId="541B669E" w:rsidR="00CF1536" w:rsidRDefault="00CF1536" w:rsidP="00CF1536">
      <w:r>
        <w:fldChar w:fldCharType="end"/>
      </w:r>
    </w:p>
    <w:p w14:paraId="02E3631B" w14:textId="77777777" w:rsidR="00CF1536" w:rsidRDefault="00CF1536" w:rsidP="00CF1536"/>
    <w:p w14:paraId="73AC091A" w14:textId="49935D59" w:rsidR="00CF1536" w:rsidRDefault="00CF1536" w:rsidP="00CF1536">
      <w:pPr>
        <w:sectPr w:rsidR="00CF1536" w:rsidSect="00AC4864">
          <w:headerReference w:type="even" r:id="rId15"/>
          <w:headerReference w:type="default" r:id="rId16"/>
          <w:footerReference w:type="even" r:id="rId17"/>
          <w:footerReference w:type="default" r:id="rId18"/>
          <w:headerReference w:type="first" r:id="rId19"/>
          <w:footerReference w:type="first" r:id="rId20"/>
          <w:pgSz w:w="11906" w:h="16838" w:code="9"/>
          <w:pgMar w:top="1134" w:right="714" w:bottom="1134" w:left="714" w:header="567" w:footer="567" w:gutter="0"/>
          <w:cols w:space="720"/>
          <w:docGrid w:linePitch="280"/>
        </w:sectPr>
      </w:pPr>
    </w:p>
    <w:p w14:paraId="4FE7CAB3" w14:textId="3B42B5EC" w:rsidR="00E71E11" w:rsidRDefault="00A7597E" w:rsidP="00E71E11">
      <w:pPr>
        <w:pStyle w:val="1"/>
        <w:pageBreakBefore w:val="0"/>
        <w:numPr>
          <w:ilvl w:val="0"/>
          <w:numId w:val="42"/>
        </w:numPr>
        <w:ind w:left="850" w:hangingChars="236" w:hanging="850"/>
      </w:pPr>
      <w:bookmarkStart w:id="22" w:name="_Ref195537014"/>
      <w:bookmarkStart w:id="23" w:name="_Toc195609433"/>
      <w:bookmarkStart w:id="24" w:name="_Ref76568692"/>
      <w:bookmarkStart w:id="25" w:name="_Ref171851959"/>
      <w:bookmarkStart w:id="26" w:name="_Toc211309015"/>
      <w:bookmarkStart w:id="27" w:name="_Toc221097422"/>
      <w:r>
        <w:rPr>
          <w:rFonts w:hint="eastAsia"/>
        </w:rPr>
        <w:lastRenderedPageBreak/>
        <w:t>I</w:t>
      </w:r>
      <w:r w:rsidR="00CF1536">
        <w:rPr>
          <w:rFonts w:hint="eastAsia"/>
        </w:rPr>
        <w:t>ntroduction</w:t>
      </w:r>
      <w:bookmarkEnd w:id="22"/>
      <w:bookmarkEnd w:id="23"/>
    </w:p>
    <w:p w14:paraId="43B94D28" w14:textId="0BDE3275" w:rsidR="00337125" w:rsidRDefault="00337125" w:rsidP="00337125">
      <w:r>
        <w:t xml:space="preserve">This document provides </w:t>
      </w:r>
      <w:r w:rsidR="00CF1536">
        <w:rPr>
          <w:rFonts w:hint="eastAsia"/>
        </w:rPr>
        <w:t xml:space="preserve">the </w:t>
      </w:r>
      <w:r>
        <w:t>DC and AC specification</w:t>
      </w:r>
      <w:r w:rsidR="00CF1536">
        <w:rPr>
          <w:rFonts w:hint="eastAsia"/>
        </w:rPr>
        <w:t>s</w:t>
      </w:r>
      <w:r>
        <w:t xml:space="preserve"> of the Power Delivery Network</w:t>
      </w:r>
      <w:r w:rsidR="00CF1536">
        <w:rPr>
          <w:rFonts w:hint="eastAsia"/>
        </w:rPr>
        <w:t xml:space="preserve"> </w:t>
      </w:r>
      <w:r>
        <w:t>(PDN)</w:t>
      </w:r>
      <w:r w:rsidR="00D12734">
        <w:rPr>
          <w:rFonts w:hint="eastAsia"/>
        </w:rPr>
        <w:t xml:space="preserve"> for</w:t>
      </w:r>
      <w:r>
        <w:t xml:space="preserve"> </w:t>
      </w:r>
      <w:r w:rsidR="00CF1536">
        <w:rPr>
          <w:rFonts w:hint="eastAsia"/>
        </w:rPr>
        <w:t xml:space="preserve">the </w:t>
      </w:r>
      <w:r>
        <w:t>target board.</w:t>
      </w:r>
    </w:p>
    <w:p w14:paraId="5FD29EE3" w14:textId="1BF603DE" w:rsidR="00967C30" w:rsidRDefault="00967C30" w:rsidP="00967C30">
      <w:r>
        <w:t xml:space="preserve">The </w:t>
      </w:r>
      <w:r w:rsidRPr="009C6E2D">
        <w:rPr>
          <w:rFonts w:hint="eastAsia"/>
        </w:rPr>
        <w:t>D</w:t>
      </w:r>
      <w:r w:rsidRPr="009C6E2D">
        <w:t>C</w:t>
      </w:r>
      <w:r w:rsidRPr="001E35A3">
        <w:t xml:space="preserve"> </w:t>
      </w:r>
      <w:r w:rsidR="00061C1F">
        <w:rPr>
          <w:rFonts w:hint="eastAsia"/>
        </w:rPr>
        <w:t xml:space="preserve">PDN specification is defined </w:t>
      </w:r>
      <w:commentRangeStart w:id="28"/>
      <w:commentRangeStart w:id="29"/>
      <w:r w:rsidR="00061C1F">
        <w:rPr>
          <w:rFonts w:hint="eastAsia"/>
        </w:rPr>
        <w:t xml:space="preserve">by </w:t>
      </w:r>
      <w:r w:rsidR="00DB5B37">
        <w:rPr>
          <w:rFonts w:hint="eastAsia"/>
        </w:rPr>
        <w:t>the</w:t>
      </w:r>
      <w:commentRangeEnd w:id="28"/>
      <w:r w:rsidR="00D12734">
        <w:rPr>
          <w:rStyle w:val="aa"/>
        </w:rPr>
        <w:commentReference w:id="28"/>
      </w:r>
      <w:commentRangeEnd w:id="29"/>
      <w:r w:rsidR="00E554ED">
        <w:rPr>
          <w:rStyle w:val="aa"/>
        </w:rPr>
        <w:commentReference w:id="29"/>
      </w:r>
      <w:r w:rsidR="00DB5B37">
        <w:rPr>
          <w:rFonts w:hint="eastAsia"/>
        </w:rPr>
        <w:t xml:space="preserve"> </w:t>
      </w:r>
      <w:r w:rsidR="00061C1F">
        <w:rPr>
          <w:rFonts w:hint="eastAsia"/>
        </w:rPr>
        <w:t xml:space="preserve">DC </w:t>
      </w:r>
      <w:r w:rsidRPr="009C6E2D">
        <w:t>resistance</w:t>
      </w:r>
      <w:r w:rsidR="00061C1F">
        <w:rPr>
          <w:rFonts w:hint="eastAsia"/>
        </w:rPr>
        <w:t>,</w:t>
      </w:r>
      <w:r>
        <w:t xml:space="preserve"> </w:t>
      </w:r>
      <w:r w:rsidR="00F72D4E">
        <w:t>w</w:t>
      </w:r>
      <w:r w:rsidR="00F72D4E">
        <w:rPr>
          <w:rFonts w:hint="eastAsia"/>
        </w:rPr>
        <w:t xml:space="preserve">hich is </w:t>
      </w:r>
      <w:r w:rsidR="00DB5B37">
        <w:rPr>
          <w:rFonts w:hint="eastAsia"/>
        </w:rPr>
        <w:t xml:space="preserve">the </w:t>
      </w:r>
      <w:r w:rsidR="00F72D4E">
        <w:rPr>
          <w:rFonts w:hint="eastAsia"/>
        </w:rPr>
        <w:t xml:space="preserve">PDN </w:t>
      </w:r>
      <w:r w:rsidR="00DB5B37">
        <w:rPr>
          <w:rFonts w:hint="eastAsia"/>
        </w:rPr>
        <w:t>impedance at zero frequency</w:t>
      </w:r>
      <w:r>
        <w:t>.</w:t>
      </w:r>
    </w:p>
    <w:p w14:paraId="7A20AC7B" w14:textId="36F84439" w:rsidR="00337125" w:rsidRDefault="00337125" w:rsidP="00337125">
      <w:r>
        <w:t xml:space="preserve">The AC PDN specification is defined by </w:t>
      </w:r>
      <w:r w:rsidR="00CF1536">
        <w:rPr>
          <w:rFonts w:hint="eastAsia"/>
        </w:rPr>
        <w:t xml:space="preserve">the </w:t>
      </w:r>
      <w:r>
        <w:t>target impedance</w:t>
      </w:r>
      <w:r w:rsidR="003F1EFA">
        <w:t xml:space="preserve">, </w:t>
      </w:r>
      <w:r w:rsidR="00CF1536">
        <w:rPr>
          <w:rFonts w:hint="eastAsia"/>
        </w:rPr>
        <w:t>which is</w:t>
      </w:r>
      <w:r w:rsidR="00F72D4E">
        <w:rPr>
          <w:rFonts w:hint="eastAsia"/>
        </w:rPr>
        <w:t xml:space="preserve"> </w:t>
      </w:r>
      <w:r w:rsidR="00CF1536">
        <w:rPr>
          <w:rFonts w:hint="eastAsia"/>
        </w:rPr>
        <w:t xml:space="preserve">the </w:t>
      </w:r>
      <w:r w:rsidR="003F1EFA">
        <w:t>max</w:t>
      </w:r>
      <w:r w:rsidR="00CF1536">
        <w:rPr>
          <w:rFonts w:hint="eastAsia"/>
        </w:rPr>
        <w:t>imum</w:t>
      </w:r>
      <w:r w:rsidR="003F1EFA">
        <w:t xml:space="preserve"> </w:t>
      </w:r>
      <w:r w:rsidR="00061C1F">
        <w:t>allow</w:t>
      </w:r>
      <w:r w:rsidR="00061C1F">
        <w:rPr>
          <w:rFonts w:hint="eastAsia"/>
        </w:rPr>
        <w:t>able</w:t>
      </w:r>
      <w:r w:rsidR="00061C1F">
        <w:t xml:space="preserve"> </w:t>
      </w:r>
      <w:r w:rsidR="003F1EFA">
        <w:t>PD</w:t>
      </w:r>
      <w:r w:rsidR="00702181">
        <w:rPr>
          <w:rFonts w:hint="eastAsia"/>
        </w:rPr>
        <w:t>N</w:t>
      </w:r>
      <w:r w:rsidR="003F1EFA">
        <w:t xml:space="preserve"> impedance</w:t>
      </w:r>
      <w:r>
        <w:t xml:space="preserve"> in the specific frequency range. </w:t>
      </w:r>
      <w:del w:id="30" w:author="김지은 (Jinny Kim)" w:date="2025-04-16T18:23:00Z" w16du:dateUtc="2025-04-16T09:23:00Z">
        <w:r w:rsidDel="00D12734">
          <w:delText xml:space="preserve">The </w:delText>
        </w:r>
        <w:r w:rsidR="00CF1536" w:rsidDel="00D12734">
          <w:rPr>
            <w:rFonts w:hint="eastAsia"/>
          </w:rPr>
          <w:delText xml:space="preserve">frequency </w:delText>
        </w:r>
        <w:r w:rsidDel="00D12734">
          <w:delText xml:space="preserve">range is 1–100 MHz </w:delText>
        </w:r>
      </w:del>
      <w:del w:id="31" w:author="김지은 (Jinny Kim)" w:date="2025-04-16T18:22:00Z" w16du:dateUtc="2025-04-16T09:22:00Z">
        <w:r w:rsidDel="00D12734">
          <w:delText xml:space="preserve">because </w:delText>
        </w:r>
      </w:del>
      <w:r>
        <w:t xml:space="preserve">the PDN of </w:t>
      </w:r>
      <w:r w:rsidR="00CF1536">
        <w:rPr>
          <w:rFonts w:hint="eastAsia"/>
        </w:rPr>
        <w:t xml:space="preserve">the </w:t>
      </w:r>
      <w:r>
        <w:t>board does not affect the PD</w:t>
      </w:r>
      <w:r w:rsidR="607BC272">
        <w:t>N</w:t>
      </w:r>
      <w:r>
        <w:t xml:space="preserve"> impedance above 100 MHz</w:t>
      </w:r>
      <w:ins w:id="32" w:author="김지은 (Jinny Kim)" w:date="2025-04-16T18:23:00Z" w16du:dateUtc="2025-04-16T09:23:00Z">
        <w:r w:rsidR="00D12734">
          <w:rPr>
            <w:rFonts w:hint="eastAsia"/>
          </w:rPr>
          <w:t xml:space="preserve"> so the relevant frequency </w:t>
        </w:r>
        <w:r w:rsidR="00D12734">
          <w:t xml:space="preserve">range is 1–100 </w:t>
        </w:r>
        <w:proofErr w:type="spellStart"/>
        <w:r w:rsidR="00D12734">
          <w:t>MHz</w:t>
        </w:r>
      </w:ins>
      <w:r>
        <w:t>.</w:t>
      </w:r>
      <w:proofErr w:type="spellEnd"/>
    </w:p>
    <w:p w14:paraId="0A58170A" w14:textId="1384513F" w:rsidR="00E71E11" w:rsidRPr="00337125" w:rsidRDefault="00337125" w:rsidP="00337125">
      <w:r>
        <w:t>Figure 1.1 shows a graph of the typical PDN specification and the board’s impedance profile.</w:t>
      </w:r>
    </w:p>
    <w:p w14:paraId="70787E39" w14:textId="2F5438A6" w:rsidR="00E71E11" w:rsidRPr="00967C30" w:rsidRDefault="00E71E11" w:rsidP="00E71E11"/>
    <w:p w14:paraId="7CFB7615" w14:textId="77777777" w:rsidR="000A2683" w:rsidRDefault="00337125" w:rsidP="000A2683">
      <w:pPr>
        <w:keepNext/>
        <w:jc w:val="center"/>
        <w:rPr>
          <w:ins w:id="33" w:author="김지은 (Jinny Kim)" w:date="2025-04-15T11:31:00Z" w16du:dateUtc="2025-04-15T02:31:00Z"/>
        </w:rPr>
      </w:pPr>
      <w:r w:rsidRPr="00337125">
        <w:rPr>
          <w:rFonts w:hint="eastAsia"/>
          <w:noProof/>
        </w:rPr>
        <w:drawing>
          <wp:inline distT="0" distB="0" distL="0" distR="0" wp14:anchorId="5FA95897" wp14:editId="47DD744C">
            <wp:extent cx="5176520" cy="2529840"/>
            <wp:effectExtent l="0" t="0" r="5080" b="3810"/>
            <wp:docPr id="7321012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6520" cy="2529840"/>
                    </a:xfrm>
                    <a:prstGeom prst="rect">
                      <a:avLst/>
                    </a:prstGeom>
                    <a:noFill/>
                    <a:ln>
                      <a:noFill/>
                    </a:ln>
                  </pic:spPr>
                </pic:pic>
              </a:graphicData>
            </a:graphic>
          </wp:inline>
        </w:drawing>
      </w:r>
    </w:p>
    <w:p w14:paraId="1B81805C" w14:textId="4229D0BE" w:rsidR="00337125" w:rsidRPr="00337125" w:rsidRDefault="000A2683" w:rsidP="000A2683">
      <w:pPr>
        <w:pStyle w:val="TCCff4"/>
      </w:pPr>
      <w:bookmarkStart w:id="34" w:name="_Toc195609446"/>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rsidR="00337125" w:rsidRPr="00337125">
        <w:t xml:space="preserve"> Typical PDN Specification and Impedance Profile</w:t>
      </w:r>
      <w:bookmarkEnd w:id="34"/>
    </w:p>
    <w:p w14:paraId="1884D65C" w14:textId="3ACF64C4" w:rsidR="00E06EF5" w:rsidRDefault="00337125" w:rsidP="00F6357F">
      <w:pPr>
        <w:pStyle w:val="1"/>
        <w:ind w:left="1157" w:hanging="1157"/>
      </w:pPr>
      <w:bookmarkStart w:id="35" w:name="_Toc132874387"/>
      <w:bookmarkStart w:id="36" w:name="_Toc132874388"/>
      <w:bookmarkStart w:id="37" w:name="_Toc132874389"/>
      <w:bookmarkStart w:id="38" w:name="_Toc132874390"/>
      <w:bookmarkStart w:id="39" w:name="_Toc132874391"/>
      <w:bookmarkStart w:id="40" w:name="_Toc132874392"/>
      <w:bookmarkStart w:id="41" w:name="_Toc132874393"/>
      <w:bookmarkStart w:id="42" w:name="_Toc132874394"/>
      <w:bookmarkStart w:id="43" w:name="_Toc132874395"/>
      <w:bookmarkStart w:id="44" w:name="_Toc132874396"/>
      <w:bookmarkStart w:id="45" w:name="_Toc132874397"/>
      <w:bookmarkStart w:id="46" w:name="_Toc132874398"/>
      <w:bookmarkStart w:id="47" w:name="_Toc132874399"/>
      <w:bookmarkStart w:id="48" w:name="_Toc132874400"/>
      <w:bookmarkStart w:id="49" w:name="_Toc132874401"/>
      <w:bookmarkStart w:id="50" w:name="_Toc132874402"/>
      <w:bookmarkStart w:id="51" w:name="_Toc132874403"/>
      <w:bookmarkStart w:id="52" w:name="_Toc195609434"/>
      <w:bookmarkEnd w:id="2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337125">
        <w:lastRenderedPageBreak/>
        <w:t xml:space="preserve">PDN </w:t>
      </w:r>
      <w:r w:rsidR="00CF1536" w:rsidRPr="00337125">
        <w:t>S</w:t>
      </w:r>
      <w:r w:rsidR="00CF1536">
        <w:rPr>
          <w:rFonts w:hint="eastAsia"/>
        </w:rPr>
        <w:t>pecification</w:t>
      </w:r>
      <w:bookmarkEnd w:id="52"/>
    </w:p>
    <w:p w14:paraId="7DA9FFAC" w14:textId="26AE7188" w:rsidR="00EA32AA" w:rsidRPr="00CF1536" w:rsidRDefault="000A2683" w:rsidP="00707127">
      <w:pPr>
        <w:pStyle w:val="21"/>
      </w:pPr>
      <w:bookmarkStart w:id="53" w:name="_Toc195609435"/>
      <w:r>
        <w:rPr>
          <w:rFonts w:hint="eastAsia"/>
        </w:rPr>
        <w:t>Features</w:t>
      </w:r>
      <w:bookmarkEnd w:id="53"/>
    </w:p>
    <w:p w14:paraId="6015A8FD" w14:textId="0D8C5128" w:rsidR="00F6357F" w:rsidRDefault="000A2683" w:rsidP="00E06EF5">
      <w:r>
        <w:fldChar w:fldCharType="begin"/>
      </w:r>
      <w:r>
        <w:instrText xml:space="preserve"> REF _Ref195609642 \h </w:instrText>
      </w:r>
      <w:r>
        <w:fldChar w:fldCharType="separate"/>
      </w:r>
      <w:r>
        <w:t xml:space="preserve">Table </w:t>
      </w:r>
      <w:r>
        <w:rPr>
          <w:noProof/>
        </w:rPr>
        <w:t>2</w:t>
      </w:r>
      <w:r>
        <w:t>.</w:t>
      </w:r>
      <w:r>
        <w:rPr>
          <w:noProof/>
        </w:rPr>
        <w:t>1</w:t>
      </w:r>
      <w:r>
        <w:fldChar w:fldCharType="end"/>
      </w:r>
      <w:r>
        <w:rPr>
          <w:rFonts w:hint="eastAsia"/>
        </w:rPr>
        <w:t xml:space="preserve"> and </w:t>
      </w:r>
      <w:r>
        <w:fldChar w:fldCharType="begin"/>
      </w:r>
      <w:r>
        <w:instrText xml:space="preserve"> REF _Ref195609643 \h </w:instrText>
      </w:r>
      <w:r>
        <w:fldChar w:fldCharType="separate"/>
      </w:r>
      <w:r>
        <w:t xml:space="preserve">Table </w:t>
      </w:r>
      <w:r>
        <w:rPr>
          <w:noProof/>
        </w:rPr>
        <w:t>2</w:t>
      </w:r>
      <w:r>
        <w:t>.</w:t>
      </w:r>
      <w:r>
        <w:rPr>
          <w:noProof/>
        </w:rPr>
        <w:t>2</w:t>
      </w:r>
      <w:r>
        <w:fldChar w:fldCharType="end"/>
      </w:r>
      <w:r w:rsidR="000B4CA3">
        <w:rPr>
          <w:rFonts w:hint="eastAsia"/>
        </w:rPr>
        <w:t xml:space="preserve"> </w:t>
      </w:r>
      <w:r w:rsidR="00337125" w:rsidRPr="00337125">
        <w:t>describ</w:t>
      </w:r>
      <w:commentRangeStart w:id="54"/>
      <w:commentRangeStart w:id="55"/>
      <w:r w:rsidR="00337125" w:rsidRPr="00337125">
        <w:t xml:space="preserve">e </w:t>
      </w:r>
      <w:r w:rsidR="001E6346">
        <w:t xml:space="preserve">DC and AC </w:t>
      </w:r>
      <w:r w:rsidR="001E6346">
        <w:rPr>
          <w:rFonts w:hint="eastAsia"/>
        </w:rPr>
        <w:t xml:space="preserve">PDN </w:t>
      </w:r>
      <w:r w:rsidR="001E6346">
        <w:t>specification</w:t>
      </w:r>
      <w:r w:rsidR="00721FBF">
        <w:rPr>
          <w:rFonts w:hint="eastAsia"/>
        </w:rPr>
        <w:t>s</w:t>
      </w:r>
      <w:r w:rsidR="001E6346">
        <w:t xml:space="preserve"> </w:t>
      </w:r>
      <w:commentRangeEnd w:id="54"/>
      <w:r w:rsidR="00707127">
        <w:rPr>
          <w:rStyle w:val="aa"/>
        </w:rPr>
        <w:commentReference w:id="54"/>
      </w:r>
      <w:commentRangeEnd w:id="55"/>
      <w:r w:rsidR="00DD1D28">
        <w:rPr>
          <w:rStyle w:val="aa"/>
        </w:rPr>
        <w:commentReference w:id="55"/>
      </w:r>
      <w:r w:rsidR="00337125" w:rsidRPr="00337125">
        <w:t xml:space="preserve">of power </w:t>
      </w:r>
      <w:del w:id="56" w:author="김미정 (Meejeong Kim)" w:date="2025-04-22T10:51:00Z" w16du:dateUtc="2025-04-22T01:51:00Z">
        <w:r w:rsidR="00337125" w:rsidRPr="00337125" w:rsidDel="00DD1D28">
          <w:delText>block</w:delText>
        </w:r>
        <w:r w:rsidR="00721FBF" w:rsidDel="00DD1D28">
          <w:rPr>
            <w:rFonts w:hint="eastAsia"/>
          </w:rPr>
          <w:delText>s</w:delText>
        </w:r>
        <w:r w:rsidR="007929CE" w:rsidDel="00DD1D28">
          <w:rPr>
            <w:rFonts w:hint="eastAsia"/>
          </w:rPr>
          <w:delText xml:space="preserve"> </w:delText>
        </w:r>
      </w:del>
      <w:ins w:id="57" w:author="김미정 (Meejeong Kim)" w:date="2025-04-22T10:51:00Z" w16du:dateUtc="2025-04-22T01:51:00Z">
        <w:r w:rsidR="00DD1D28">
          <w:rPr>
            <w:rFonts w:hint="eastAsia"/>
          </w:rPr>
          <w:t>domains</w:t>
        </w:r>
        <w:r w:rsidR="00DD1D28">
          <w:rPr>
            <w:rFonts w:hint="eastAsia"/>
          </w:rPr>
          <w:t xml:space="preserve"> </w:t>
        </w:r>
      </w:ins>
      <w:r w:rsidR="00CF1536">
        <w:rPr>
          <w:rFonts w:hint="eastAsia"/>
        </w:rPr>
        <w:t xml:space="preserve">in </w:t>
      </w:r>
      <w:r w:rsidR="007929CE">
        <w:rPr>
          <w:rFonts w:hint="eastAsia"/>
        </w:rPr>
        <w:t>TCC8070 and TCC8071</w:t>
      </w:r>
      <w:r w:rsidR="00337125" w:rsidRPr="00337125">
        <w:t xml:space="preserve"> as follows:</w:t>
      </w:r>
    </w:p>
    <w:p w14:paraId="6AD06539" w14:textId="3B0C4229" w:rsidR="00337125" w:rsidRDefault="00337125" w:rsidP="00707127">
      <w:pPr>
        <w:pStyle w:val="TCCBullet1"/>
      </w:pPr>
      <w:r>
        <w:t xml:space="preserve">VDD075D_CORE: </w:t>
      </w:r>
      <w:r w:rsidR="00A618D5" w:rsidRPr="00A618D5">
        <w:t xml:space="preserve">Internal </w:t>
      </w:r>
      <w:r w:rsidR="00A618D5">
        <w:rPr>
          <w:rFonts w:hint="eastAsia"/>
        </w:rPr>
        <w:t>d</w:t>
      </w:r>
      <w:r w:rsidR="00A618D5" w:rsidRPr="00A618D5">
        <w:t xml:space="preserve">igital </w:t>
      </w:r>
      <w:r w:rsidR="00A618D5">
        <w:rPr>
          <w:rFonts w:hint="eastAsia"/>
        </w:rPr>
        <w:t>c</w:t>
      </w:r>
      <w:r w:rsidR="00A618D5" w:rsidRPr="00A618D5">
        <w:t xml:space="preserve">ore </w:t>
      </w:r>
      <w:r w:rsidR="00A618D5">
        <w:rPr>
          <w:rFonts w:hint="eastAsia"/>
        </w:rPr>
        <w:t>p</w:t>
      </w:r>
      <w:r w:rsidR="00A618D5" w:rsidRPr="00A618D5">
        <w:t>ower</w:t>
      </w:r>
    </w:p>
    <w:p w14:paraId="57C8194B" w14:textId="612F88F6" w:rsidR="00337125" w:rsidRDefault="00337125" w:rsidP="00707127">
      <w:pPr>
        <w:pStyle w:val="TCCBullet1"/>
      </w:pPr>
      <w:r>
        <w:t xml:space="preserve">VDD095D_CPUMC_WRAP: </w:t>
      </w:r>
      <w:r w:rsidR="00A618D5" w:rsidRPr="00A618D5">
        <w:t xml:space="preserve">Power of </w:t>
      </w:r>
      <w:r w:rsidR="00A618D5">
        <w:rPr>
          <w:rFonts w:hint="eastAsia"/>
        </w:rPr>
        <w:t>m</w:t>
      </w:r>
      <w:r w:rsidR="00A618D5" w:rsidRPr="00A618D5">
        <w:t xml:space="preserve">ain </w:t>
      </w:r>
      <w:r w:rsidR="00A618D5">
        <w:rPr>
          <w:rFonts w:hint="eastAsia"/>
        </w:rPr>
        <w:t>c</w:t>
      </w:r>
      <w:r w:rsidR="00A618D5" w:rsidRPr="00A618D5">
        <w:t xml:space="preserve">luster </w:t>
      </w:r>
      <w:r w:rsidR="00A618D5">
        <w:rPr>
          <w:rFonts w:hint="eastAsia"/>
        </w:rPr>
        <w:t>w</w:t>
      </w:r>
      <w:r w:rsidR="00A618D5" w:rsidRPr="00A618D5">
        <w:t>rapper/DSU</w:t>
      </w:r>
    </w:p>
    <w:p w14:paraId="327F2724" w14:textId="51B1BEF0" w:rsidR="00337125" w:rsidRDefault="00337125" w:rsidP="00707127">
      <w:pPr>
        <w:pStyle w:val="TCCBullet1"/>
      </w:pPr>
      <w:r>
        <w:t xml:space="preserve">VDD095D_CPUMC_76_CORE0: </w:t>
      </w:r>
      <w:r w:rsidR="00CF1536">
        <w:rPr>
          <w:rFonts w:hint="eastAsia"/>
        </w:rPr>
        <w:t>P</w:t>
      </w:r>
      <w:r w:rsidR="0038204F">
        <w:rPr>
          <w:rFonts w:hint="eastAsia"/>
        </w:rPr>
        <w:t>ower of m</w:t>
      </w:r>
      <w:r w:rsidR="0038204F">
        <w:t xml:space="preserve">ain </w:t>
      </w:r>
      <w:r w:rsidR="00A618D5">
        <w:rPr>
          <w:rFonts w:hint="eastAsia"/>
        </w:rPr>
        <w:t>c</w:t>
      </w:r>
      <w:r w:rsidR="00A618D5" w:rsidRPr="00A618D5">
        <w:t xml:space="preserve">luster </w:t>
      </w:r>
      <w:r w:rsidR="00A618D5">
        <w:rPr>
          <w:rFonts w:hint="eastAsia"/>
        </w:rPr>
        <w:t>c</w:t>
      </w:r>
      <w:r w:rsidR="00A618D5" w:rsidRPr="00A618D5">
        <w:t xml:space="preserve">ortex-A76 </w:t>
      </w:r>
      <w:r w:rsidR="00A618D5">
        <w:rPr>
          <w:rFonts w:hint="eastAsia"/>
        </w:rPr>
        <w:t>c</w:t>
      </w:r>
      <w:r w:rsidR="00A618D5" w:rsidRPr="00A618D5">
        <w:t>ore0</w:t>
      </w:r>
      <w:r w:rsidR="007525AD">
        <w:rPr>
          <w:rFonts w:hint="eastAsia"/>
        </w:rPr>
        <w:t xml:space="preserve"> </w:t>
      </w:r>
    </w:p>
    <w:p w14:paraId="530D6233" w14:textId="230E55AD" w:rsidR="00337125" w:rsidRDefault="00337125" w:rsidP="00707127">
      <w:pPr>
        <w:pStyle w:val="TCCBullet1"/>
      </w:pPr>
      <w:r>
        <w:t xml:space="preserve">VDD095D_CPUMC_76_CORE1: </w:t>
      </w:r>
      <w:r w:rsidR="00CF1536">
        <w:rPr>
          <w:rFonts w:hint="eastAsia"/>
        </w:rPr>
        <w:t>P</w:t>
      </w:r>
      <w:r w:rsidR="0038204F">
        <w:rPr>
          <w:rFonts w:hint="eastAsia"/>
        </w:rPr>
        <w:t>ower of m</w:t>
      </w:r>
      <w:r w:rsidR="0038204F">
        <w:t xml:space="preserve">ain </w:t>
      </w:r>
      <w:r w:rsidR="00A618D5">
        <w:rPr>
          <w:rFonts w:hint="eastAsia"/>
        </w:rPr>
        <w:t>c</w:t>
      </w:r>
      <w:r w:rsidR="00A618D5" w:rsidRPr="00A618D5">
        <w:t xml:space="preserve">luster </w:t>
      </w:r>
      <w:r w:rsidR="00A618D5">
        <w:rPr>
          <w:rFonts w:hint="eastAsia"/>
        </w:rPr>
        <w:t>c</w:t>
      </w:r>
      <w:r w:rsidR="00A618D5" w:rsidRPr="00A618D5">
        <w:t xml:space="preserve">ortex-A76 </w:t>
      </w:r>
      <w:r w:rsidR="00A618D5">
        <w:rPr>
          <w:rFonts w:hint="eastAsia"/>
        </w:rPr>
        <w:t>c</w:t>
      </w:r>
      <w:r w:rsidR="00A618D5" w:rsidRPr="00A618D5">
        <w:t>ore</w:t>
      </w:r>
      <w:r w:rsidR="00A618D5">
        <w:rPr>
          <w:rFonts w:hint="eastAsia"/>
        </w:rPr>
        <w:t>1</w:t>
      </w:r>
      <w:r w:rsidR="00A618D5" w:rsidDel="00A618D5">
        <w:t xml:space="preserve"> </w:t>
      </w:r>
    </w:p>
    <w:p w14:paraId="437D1B5D" w14:textId="03CECE5F" w:rsidR="00337125" w:rsidRDefault="00337125" w:rsidP="00707127">
      <w:pPr>
        <w:pStyle w:val="TCCBullet1"/>
      </w:pPr>
      <w:r>
        <w:t xml:space="preserve">VDD095D_CPUMC_76_CORE2: </w:t>
      </w:r>
      <w:r w:rsidR="00CF1536">
        <w:rPr>
          <w:rFonts w:hint="eastAsia"/>
        </w:rPr>
        <w:t>P</w:t>
      </w:r>
      <w:r w:rsidR="0038204F">
        <w:rPr>
          <w:rFonts w:hint="eastAsia"/>
        </w:rPr>
        <w:t>ower of m</w:t>
      </w:r>
      <w:r w:rsidR="0038204F">
        <w:t xml:space="preserve">ain </w:t>
      </w:r>
      <w:r w:rsidR="00A618D5">
        <w:rPr>
          <w:rFonts w:hint="eastAsia"/>
        </w:rPr>
        <w:t>c</w:t>
      </w:r>
      <w:r w:rsidR="00A618D5" w:rsidRPr="00A618D5">
        <w:t xml:space="preserve">luster </w:t>
      </w:r>
      <w:r w:rsidR="00A618D5">
        <w:rPr>
          <w:rFonts w:hint="eastAsia"/>
        </w:rPr>
        <w:t>c</w:t>
      </w:r>
      <w:r w:rsidR="00A618D5" w:rsidRPr="00A618D5">
        <w:t xml:space="preserve">ortex-A76 </w:t>
      </w:r>
      <w:r w:rsidR="00A618D5">
        <w:rPr>
          <w:rFonts w:hint="eastAsia"/>
        </w:rPr>
        <w:t>c</w:t>
      </w:r>
      <w:r w:rsidR="00A618D5" w:rsidRPr="00A618D5">
        <w:t>ore</w:t>
      </w:r>
      <w:r w:rsidR="00A618D5">
        <w:rPr>
          <w:rFonts w:hint="eastAsia"/>
        </w:rPr>
        <w:t>2</w:t>
      </w:r>
      <w:r w:rsidR="00A618D5" w:rsidDel="00A618D5">
        <w:t xml:space="preserve"> </w:t>
      </w:r>
    </w:p>
    <w:p w14:paraId="318F9AA6" w14:textId="456FFD85" w:rsidR="00337125" w:rsidRDefault="00337125" w:rsidP="00707127">
      <w:pPr>
        <w:pStyle w:val="TCCBullet1"/>
      </w:pPr>
      <w:r>
        <w:t xml:space="preserve">VDD095D_CPUMC_76_CORE3: </w:t>
      </w:r>
      <w:r w:rsidR="00CF1536">
        <w:rPr>
          <w:rFonts w:hint="eastAsia"/>
        </w:rPr>
        <w:t>P</w:t>
      </w:r>
      <w:r w:rsidR="0038204F">
        <w:rPr>
          <w:rFonts w:hint="eastAsia"/>
        </w:rPr>
        <w:t>ower of m</w:t>
      </w:r>
      <w:r w:rsidR="0038204F">
        <w:t xml:space="preserve">ain </w:t>
      </w:r>
      <w:r w:rsidR="00A618D5">
        <w:rPr>
          <w:rFonts w:hint="eastAsia"/>
        </w:rPr>
        <w:t>c</w:t>
      </w:r>
      <w:r w:rsidR="00A618D5" w:rsidRPr="00A618D5">
        <w:t xml:space="preserve">luster </w:t>
      </w:r>
      <w:r w:rsidR="00A618D5">
        <w:rPr>
          <w:rFonts w:hint="eastAsia"/>
        </w:rPr>
        <w:t>c</w:t>
      </w:r>
      <w:r w:rsidR="00A618D5" w:rsidRPr="00A618D5">
        <w:t xml:space="preserve">ortex-A76 </w:t>
      </w:r>
      <w:r w:rsidR="00A618D5">
        <w:rPr>
          <w:rFonts w:hint="eastAsia"/>
        </w:rPr>
        <w:t>c</w:t>
      </w:r>
      <w:r w:rsidR="00A618D5" w:rsidRPr="00A618D5">
        <w:t>ore</w:t>
      </w:r>
      <w:r w:rsidR="00A618D5">
        <w:rPr>
          <w:rFonts w:hint="eastAsia"/>
        </w:rPr>
        <w:t>3</w:t>
      </w:r>
      <w:r w:rsidR="00A618D5" w:rsidDel="00A618D5">
        <w:t xml:space="preserve"> </w:t>
      </w:r>
    </w:p>
    <w:p w14:paraId="6D2CA04D" w14:textId="010CF958" w:rsidR="00337125" w:rsidRDefault="00337125" w:rsidP="00707127">
      <w:pPr>
        <w:pStyle w:val="TCCBullet1"/>
      </w:pPr>
      <w:r>
        <w:t>VDD095D_CPUMC_55_</w:t>
      </w:r>
      <w:r w:rsidR="00A618D5">
        <w:t>CORE</w:t>
      </w:r>
      <w:r w:rsidR="00A618D5">
        <w:rPr>
          <w:rFonts w:hint="eastAsia"/>
        </w:rPr>
        <w:t>0</w:t>
      </w:r>
      <w:r w:rsidR="00CF1536">
        <w:t>–</w:t>
      </w:r>
      <w:r>
        <w:t xml:space="preserve">3: </w:t>
      </w:r>
      <w:r w:rsidR="00CF1536">
        <w:rPr>
          <w:rFonts w:hint="eastAsia"/>
        </w:rPr>
        <w:t>P</w:t>
      </w:r>
      <w:r w:rsidR="0038204F">
        <w:rPr>
          <w:rFonts w:hint="eastAsia"/>
        </w:rPr>
        <w:t>ower of m</w:t>
      </w:r>
      <w:r w:rsidR="0038204F">
        <w:t xml:space="preserve">ain </w:t>
      </w:r>
      <w:r w:rsidR="00A618D5">
        <w:rPr>
          <w:rFonts w:hint="eastAsia"/>
        </w:rPr>
        <w:t>c</w:t>
      </w:r>
      <w:r w:rsidR="00A618D5" w:rsidRPr="00A618D5">
        <w:t xml:space="preserve">luster </w:t>
      </w:r>
      <w:r w:rsidR="00A618D5">
        <w:rPr>
          <w:rFonts w:hint="eastAsia"/>
        </w:rPr>
        <w:t>c</w:t>
      </w:r>
      <w:r w:rsidR="00A618D5" w:rsidRPr="00A618D5">
        <w:t>ortex-A</w:t>
      </w:r>
      <w:r w:rsidR="00A618D5">
        <w:rPr>
          <w:rFonts w:hint="eastAsia"/>
        </w:rPr>
        <w:t>55</w:t>
      </w:r>
      <w:r w:rsidR="00A618D5" w:rsidRPr="00A618D5">
        <w:t xml:space="preserve"> </w:t>
      </w:r>
      <w:r w:rsidR="00A618D5">
        <w:rPr>
          <w:rFonts w:hint="eastAsia"/>
        </w:rPr>
        <w:t>c</w:t>
      </w:r>
      <w:r w:rsidR="00A618D5" w:rsidRPr="00A618D5">
        <w:t>ore</w:t>
      </w:r>
      <w:r w:rsidR="00A618D5">
        <w:rPr>
          <w:rFonts w:hint="eastAsia"/>
        </w:rPr>
        <w:t>0</w:t>
      </w:r>
      <w:r w:rsidR="00F72D4E">
        <w:t>–</w:t>
      </w:r>
      <w:r w:rsidR="00A618D5">
        <w:rPr>
          <w:rFonts w:hint="eastAsia"/>
        </w:rPr>
        <w:t>3</w:t>
      </w:r>
      <w:r w:rsidR="00A618D5" w:rsidDel="00A618D5">
        <w:t xml:space="preserve"> </w:t>
      </w:r>
    </w:p>
    <w:p w14:paraId="640EAD8B" w14:textId="264357E6" w:rsidR="00337125" w:rsidRDefault="00337125" w:rsidP="00707127">
      <w:pPr>
        <w:pStyle w:val="TCCBullet1"/>
      </w:pPr>
      <w:r>
        <w:t>VDD095D_CPUSC_55_CORE0</w:t>
      </w:r>
      <w:r w:rsidR="00CF1536">
        <w:t>–</w:t>
      </w:r>
      <w:r>
        <w:t xml:space="preserve">1: </w:t>
      </w:r>
      <w:r w:rsidR="00CF1536">
        <w:rPr>
          <w:rFonts w:hint="eastAsia"/>
        </w:rPr>
        <w:t>P</w:t>
      </w:r>
      <w:r w:rsidR="0038204F">
        <w:rPr>
          <w:rFonts w:hint="eastAsia"/>
        </w:rPr>
        <w:t xml:space="preserve">ower of </w:t>
      </w:r>
      <w:r w:rsidR="006A7AC3">
        <w:rPr>
          <w:rFonts w:hint="eastAsia"/>
        </w:rPr>
        <w:t>s</w:t>
      </w:r>
      <w:r w:rsidR="006A7AC3" w:rsidRPr="006A7AC3">
        <w:t>ub</w:t>
      </w:r>
      <w:r w:rsidR="00F72D4E">
        <w:rPr>
          <w:rFonts w:hint="eastAsia"/>
        </w:rPr>
        <w:t>-</w:t>
      </w:r>
      <w:r w:rsidR="006A7AC3">
        <w:rPr>
          <w:rFonts w:hint="eastAsia"/>
        </w:rPr>
        <w:t>c</w:t>
      </w:r>
      <w:r w:rsidR="006A7AC3" w:rsidRPr="006A7AC3">
        <w:t xml:space="preserve">luster </w:t>
      </w:r>
      <w:r w:rsidR="006A7AC3">
        <w:rPr>
          <w:rFonts w:hint="eastAsia"/>
        </w:rPr>
        <w:t>c</w:t>
      </w:r>
      <w:r w:rsidR="006A7AC3" w:rsidRPr="006A7AC3">
        <w:t xml:space="preserve">ortex-A55 </w:t>
      </w:r>
      <w:r w:rsidR="006A7AC3">
        <w:rPr>
          <w:rFonts w:hint="eastAsia"/>
        </w:rPr>
        <w:t>c</w:t>
      </w:r>
      <w:r w:rsidR="006A7AC3" w:rsidRPr="006A7AC3">
        <w:t>ore0</w:t>
      </w:r>
      <w:r w:rsidR="00F72D4E">
        <w:t>–</w:t>
      </w:r>
      <w:r w:rsidR="006A7AC3">
        <w:rPr>
          <w:rFonts w:hint="eastAsia"/>
        </w:rPr>
        <w:t>1</w:t>
      </w:r>
      <w:r w:rsidR="007525AD">
        <w:rPr>
          <w:rFonts w:hint="eastAsia"/>
        </w:rPr>
        <w:t xml:space="preserve"> </w:t>
      </w:r>
    </w:p>
    <w:p w14:paraId="2224AC34" w14:textId="5A4F50F6" w:rsidR="00337125" w:rsidRDefault="00337125" w:rsidP="00707127">
      <w:pPr>
        <w:pStyle w:val="TCCBullet1"/>
      </w:pPr>
      <w:r>
        <w:t xml:space="preserve">VDD095D_CPUSC_WRAP: </w:t>
      </w:r>
      <w:r w:rsidR="00CF1536">
        <w:rPr>
          <w:rFonts w:hint="eastAsia"/>
        </w:rPr>
        <w:t>P</w:t>
      </w:r>
      <w:r w:rsidR="0038204F">
        <w:rPr>
          <w:rFonts w:hint="eastAsia"/>
        </w:rPr>
        <w:t xml:space="preserve">ower of </w:t>
      </w:r>
      <w:r w:rsidR="006A7AC3">
        <w:rPr>
          <w:rFonts w:hint="eastAsia"/>
        </w:rPr>
        <w:t>s</w:t>
      </w:r>
      <w:r w:rsidR="00A618D5" w:rsidRPr="00A618D5">
        <w:t>ub</w:t>
      </w:r>
      <w:r w:rsidR="00F72D4E">
        <w:rPr>
          <w:rFonts w:hint="eastAsia"/>
        </w:rPr>
        <w:t>-</w:t>
      </w:r>
      <w:r w:rsidR="006A7AC3">
        <w:rPr>
          <w:rFonts w:hint="eastAsia"/>
        </w:rPr>
        <w:t>c</w:t>
      </w:r>
      <w:r w:rsidR="00A618D5" w:rsidRPr="00A618D5">
        <w:t xml:space="preserve">luster </w:t>
      </w:r>
      <w:r w:rsidR="006A7AC3">
        <w:rPr>
          <w:rFonts w:hint="eastAsia"/>
        </w:rPr>
        <w:t>w</w:t>
      </w:r>
      <w:r w:rsidR="00A618D5" w:rsidRPr="00A618D5">
        <w:t>rapper/DSU</w:t>
      </w:r>
      <w:r w:rsidR="007525AD">
        <w:rPr>
          <w:rFonts w:hint="eastAsia"/>
        </w:rPr>
        <w:t xml:space="preserve"> </w:t>
      </w:r>
    </w:p>
    <w:p w14:paraId="73EF0048" w14:textId="2FE1C542" w:rsidR="00337125" w:rsidRDefault="00337125" w:rsidP="00707127">
      <w:pPr>
        <w:pStyle w:val="TCCBullet1"/>
      </w:pPr>
      <w:r>
        <w:t>VDD085D_NPU: NPU sub-system</w:t>
      </w:r>
      <w:r w:rsidR="007525AD">
        <w:rPr>
          <w:rFonts w:hint="eastAsia"/>
        </w:rPr>
        <w:t xml:space="preserve"> </w:t>
      </w:r>
    </w:p>
    <w:p w14:paraId="32EACF9B" w14:textId="0026625E" w:rsidR="00337125" w:rsidRDefault="00337125" w:rsidP="00707127">
      <w:pPr>
        <w:pStyle w:val="TCCBullet1"/>
      </w:pPr>
      <w:r>
        <w:t xml:space="preserve">VDD085D_DDR0: </w:t>
      </w:r>
      <w:r w:rsidR="00CF1536">
        <w:rPr>
          <w:rFonts w:hint="eastAsia"/>
        </w:rPr>
        <w:t>P</w:t>
      </w:r>
      <w:r w:rsidR="0038204F">
        <w:rPr>
          <w:rFonts w:hint="eastAsia"/>
        </w:rPr>
        <w:t xml:space="preserve">ower of </w:t>
      </w:r>
      <w:r>
        <w:t xml:space="preserve">DDR0 controller </w:t>
      </w:r>
      <w:r w:rsidR="00CF1536">
        <w:rPr>
          <w:rFonts w:hint="eastAsia"/>
        </w:rPr>
        <w:t>and</w:t>
      </w:r>
      <w:r>
        <w:t xml:space="preserve"> DDRPHY logic</w:t>
      </w:r>
    </w:p>
    <w:p w14:paraId="752B341D" w14:textId="052816CC" w:rsidR="00337125" w:rsidRDefault="00337125" w:rsidP="00707127">
      <w:pPr>
        <w:pStyle w:val="TCCBullet1"/>
      </w:pPr>
      <w:r>
        <w:t xml:space="preserve">VDD085D_DDR1: </w:t>
      </w:r>
      <w:r w:rsidR="00CF1536">
        <w:rPr>
          <w:rFonts w:hint="eastAsia"/>
        </w:rPr>
        <w:t>P</w:t>
      </w:r>
      <w:r w:rsidR="0038204F">
        <w:rPr>
          <w:rFonts w:hint="eastAsia"/>
        </w:rPr>
        <w:t xml:space="preserve">ower of </w:t>
      </w:r>
      <w:r>
        <w:t xml:space="preserve">DDR1 controller </w:t>
      </w:r>
      <w:r w:rsidR="00CF1536">
        <w:rPr>
          <w:rFonts w:hint="eastAsia"/>
        </w:rPr>
        <w:t>and</w:t>
      </w:r>
      <w:r>
        <w:t xml:space="preserve"> DDRPHY logic</w:t>
      </w:r>
    </w:p>
    <w:p w14:paraId="157B2F54" w14:textId="185B4470" w:rsidR="00337125" w:rsidRDefault="00337125" w:rsidP="00707127">
      <w:pPr>
        <w:pStyle w:val="TCCBullet1"/>
      </w:pPr>
      <w:r>
        <w:t xml:space="preserve">VDD075D_GPU: </w:t>
      </w:r>
      <w:r w:rsidR="00CF1536">
        <w:rPr>
          <w:rFonts w:hint="eastAsia"/>
        </w:rPr>
        <w:t>P</w:t>
      </w:r>
      <w:r w:rsidR="0038204F">
        <w:rPr>
          <w:rFonts w:hint="eastAsia"/>
        </w:rPr>
        <w:t>ower of g</w:t>
      </w:r>
      <w:r>
        <w:t xml:space="preserve">raphic </w:t>
      </w:r>
      <w:r w:rsidR="006A7AC3">
        <w:rPr>
          <w:rFonts w:hint="eastAsia"/>
        </w:rPr>
        <w:t>sub-system</w:t>
      </w:r>
    </w:p>
    <w:p w14:paraId="31D3677C" w14:textId="182CB758" w:rsidR="00337125" w:rsidRDefault="00337125" w:rsidP="00707127">
      <w:pPr>
        <w:pStyle w:val="TCCBullet1"/>
      </w:pPr>
      <w:r>
        <w:t xml:space="preserve">VDD075D_DDI: </w:t>
      </w:r>
      <w:r w:rsidR="00CF1536">
        <w:rPr>
          <w:rFonts w:hint="eastAsia"/>
        </w:rPr>
        <w:t>P</w:t>
      </w:r>
      <w:r w:rsidR="0038204F">
        <w:rPr>
          <w:rFonts w:hint="eastAsia"/>
        </w:rPr>
        <w:t>ower of d</w:t>
      </w:r>
      <w:r>
        <w:t xml:space="preserve">isplay </w:t>
      </w:r>
      <w:r w:rsidR="006A7AC3">
        <w:rPr>
          <w:rFonts w:hint="eastAsia"/>
        </w:rPr>
        <w:t>sub-system</w:t>
      </w:r>
      <w:r w:rsidR="006A7AC3">
        <w:t xml:space="preserve"> </w:t>
      </w:r>
    </w:p>
    <w:p w14:paraId="1635BBD8" w14:textId="4E340037" w:rsidR="00337125" w:rsidRDefault="00337125" w:rsidP="00707127">
      <w:pPr>
        <w:pStyle w:val="TCCBullet1"/>
      </w:pPr>
      <w:r>
        <w:t xml:space="preserve">VDD095D_VPU: </w:t>
      </w:r>
      <w:r w:rsidR="00CF1536">
        <w:rPr>
          <w:rFonts w:hint="eastAsia"/>
        </w:rPr>
        <w:t>P</w:t>
      </w:r>
      <w:r w:rsidR="0038204F">
        <w:rPr>
          <w:rFonts w:hint="eastAsia"/>
        </w:rPr>
        <w:t>ower of v</w:t>
      </w:r>
      <w:r>
        <w:t xml:space="preserve">ideo </w:t>
      </w:r>
      <w:r w:rsidR="006A7AC3">
        <w:rPr>
          <w:rFonts w:hint="eastAsia"/>
        </w:rPr>
        <w:t>sub-system</w:t>
      </w:r>
    </w:p>
    <w:p w14:paraId="7603A83C" w14:textId="77777777" w:rsidR="00337125" w:rsidRDefault="00337125" w:rsidP="00337125"/>
    <w:p w14:paraId="69171DCA" w14:textId="78F0A085" w:rsidR="00DE7E8E" w:rsidRDefault="00DE7E8E" w:rsidP="00DE7E8E">
      <w:pPr>
        <w:rPr>
          <w:rFonts w:hint="eastAsia"/>
          <w:bCs/>
        </w:rPr>
      </w:pPr>
      <w:r w:rsidRPr="009E1834">
        <w:rPr>
          <w:rFonts w:hint="eastAsia"/>
          <w:b/>
        </w:rPr>
        <w:t>Note:</w:t>
      </w:r>
      <w:r>
        <w:rPr>
          <w:rFonts w:hint="eastAsia"/>
          <w:b/>
        </w:rPr>
        <w:t xml:space="preserve"> </w:t>
      </w:r>
      <w:r w:rsidRPr="008D6388">
        <w:rPr>
          <w:bCs/>
        </w:rPr>
        <w:t xml:space="preserve">When designing a board, the power </w:t>
      </w:r>
      <w:del w:id="58" w:author="김미정 (Meejeong Kim)" w:date="2025-04-22T09:59:00Z" w16du:dateUtc="2025-04-22T00:59:00Z">
        <w:r w:rsidRPr="008D6388" w:rsidDel="0093241E">
          <w:rPr>
            <w:bCs/>
          </w:rPr>
          <w:delText xml:space="preserve">blocks </w:delText>
        </w:r>
      </w:del>
      <w:ins w:id="59" w:author="김미정 (Meejeong Kim)" w:date="2025-04-22T09:59:00Z" w16du:dateUtc="2025-04-22T00:59:00Z">
        <w:r w:rsidR="0093241E">
          <w:rPr>
            <w:rFonts w:hint="eastAsia"/>
            <w:bCs/>
          </w:rPr>
          <w:t>domain</w:t>
        </w:r>
        <w:r w:rsidR="0093241E" w:rsidRPr="008D6388">
          <w:rPr>
            <w:bCs/>
          </w:rPr>
          <w:t xml:space="preserve">s </w:t>
        </w:r>
      </w:ins>
      <w:r w:rsidRPr="008D6388">
        <w:rPr>
          <w:bCs/>
        </w:rPr>
        <w:t xml:space="preserve">can be </w:t>
      </w:r>
      <w:r w:rsidR="00E605A1">
        <w:rPr>
          <w:rFonts w:hint="eastAsia"/>
          <w:bCs/>
        </w:rPr>
        <w:t>merged</w:t>
      </w:r>
      <w:r w:rsidR="00E605A1" w:rsidRPr="008D6388">
        <w:rPr>
          <w:bCs/>
        </w:rPr>
        <w:t xml:space="preserve"> </w:t>
      </w:r>
      <w:r w:rsidR="00E605A1">
        <w:rPr>
          <w:rFonts w:hint="eastAsia"/>
          <w:bCs/>
        </w:rPr>
        <w:t>to reduce the number of voltage reg</w:t>
      </w:r>
      <w:r w:rsidR="00BF212B">
        <w:rPr>
          <w:rFonts w:hint="eastAsia"/>
          <w:bCs/>
        </w:rPr>
        <w:t>ul</w:t>
      </w:r>
      <w:r w:rsidR="00E605A1">
        <w:rPr>
          <w:rFonts w:hint="eastAsia"/>
          <w:bCs/>
        </w:rPr>
        <w:t>ator module</w:t>
      </w:r>
      <w:r w:rsidR="00F72D4E">
        <w:rPr>
          <w:rFonts w:hint="eastAsia"/>
          <w:bCs/>
        </w:rPr>
        <w:t>s</w:t>
      </w:r>
      <w:r w:rsidR="00F72D4E">
        <w:rPr>
          <w:bCs/>
        </w:rPr>
        <w:t xml:space="preserve"> </w:t>
      </w:r>
      <w:r w:rsidR="00E605A1">
        <w:rPr>
          <w:rFonts w:hint="eastAsia"/>
          <w:bCs/>
        </w:rPr>
        <w:t xml:space="preserve">(VRM) on </w:t>
      </w:r>
      <w:r w:rsidR="00F72D4E">
        <w:rPr>
          <w:rFonts w:hint="eastAsia"/>
          <w:bCs/>
        </w:rPr>
        <w:t xml:space="preserve">the </w:t>
      </w:r>
      <w:r w:rsidR="00E605A1">
        <w:rPr>
          <w:rFonts w:hint="eastAsia"/>
          <w:bCs/>
        </w:rPr>
        <w:t>board</w:t>
      </w:r>
      <w:r w:rsidRPr="008D6388">
        <w:rPr>
          <w:bCs/>
        </w:rPr>
        <w:t>.</w:t>
      </w:r>
      <w:r w:rsidR="00F72D4E">
        <w:rPr>
          <w:rFonts w:hint="eastAsia"/>
          <w:bCs/>
        </w:rPr>
        <w:t xml:space="preserve"> </w:t>
      </w:r>
      <w:r w:rsidRPr="008D6388">
        <w:rPr>
          <w:bCs/>
        </w:rPr>
        <w:t xml:space="preserve">In the case of </w:t>
      </w:r>
      <w:proofErr w:type="spellStart"/>
      <w:r w:rsidRPr="008D6388">
        <w:rPr>
          <w:bCs/>
        </w:rPr>
        <w:t>Telechips</w:t>
      </w:r>
      <w:proofErr w:type="spellEnd"/>
      <w:r w:rsidRPr="008D6388">
        <w:rPr>
          <w:bCs/>
        </w:rPr>
        <w:t xml:space="preserve">' </w:t>
      </w:r>
      <w:r w:rsidR="000D3354">
        <w:rPr>
          <w:rFonts w:hint="eastAsia"/>
          <w:bCs/>
        </w:rPr>
        <w:t>TCC807</w:t>
      </w:r>
      <w:r w:rsidR="00452431">
        <w:rPr>
          <w:rFonts w:hint="eastAsia"/>
          <w:bCs/>
        </w:rPr>
        <w:t>x</w:t>
      </w:r>
      <w:r w:rsidR="000D3354">
        <w:rPr>
          <w:rFonts w:hint="eastAsia"/>
          <w:bCs/>
        </w:rPr>
        <w:t xml:space="preserve"> </w:t>
      </w:r>
      <w:r w:rsidRPr="008D6388">
        <w:rPr>
          <w:bCs/>
        </w:rPr>
        <w:t>reference board</w:t>
      </w:r>
      <w:r w:rsidR="000D3354">
        <w:rPr>
          <w:rFonts w:hint="eastAsia"/>
          <w:bCs/>
        </w:rPr>
        <w:t>s</w:t>
      </w:r>
      <w:r w:rsidRPr="008D6388">
        <w:rPr>
          <w:bCs/>
        </w:rPr>
        <w:t xml:space="preserve">, </w:t>
      </w:r>
      <w:commentRangeStart w:id="60"/>
      <w:commentRangeStart w:id="61"/>
      <w:r w:rsidRPr="008D6388">
        <w:rPr>
          <w:bCs/>
        </w:rPr>
        <w:t>some</w:t>
      </w:r>
      <w:commentRangeEnd w:id="60"/>
      <w:r w:rsidR="00707127">
        <w:rPr>
          <w:rStyle w:val="aa"/>
        </w:rPr>
        <w:commentReference w:id="60"/>
      </w:r>
      <w:commentRangeEnd w:id="61"/>
      <w:r w:rsidR="0093241E">
        <w:rPr>
          <w:rStyle w:val="aa"/>
        </w:rPr>
        <w:commentReference w:id="61"/>
      </w:r>
      <w:r w:rsidRPr="008D6388">
        <w:rPr>
          <w:bCs/>
        </w:rPr>
        <w:t xml:space="preserve"> power </w:t>
      </w:r>
      <w:del w:id="62" w:author="김미정 (Meejeong Kim)" w:date="2025-04-22T09:59:00Z" w16du:dateUtc="2025-04-22T00:59:00Z">
        <w:r w:rsidRPr="008D6388" w:rsidDel="0093241E">
          <w:rPr>
            <w:bCs/>
          </w:rPr>
          <w:delText xml:space="preserve">blocks </w:delText>
        </w:r>
      </w:del>
      <w:ins w:id="63" w:author="김미정 (Meejeong Kim)" w:date="2025-04-22T09:59:00Z" w16du:dateUtc="2025-04-22T00:59:00Z">
        <w:r w:rsidR="0093241E">
          <w:rPr>
            <w:rFonts w:hint="eastAsia"/>
            <w:bCs/>
          </w:rPr>
          <w:t>domains</w:t>
        </w:r>
        <w:r w:rsidR="0093241E" w:rsidRPr="008D6388">
          <w:rPr>
            <w:bCs/>
          </w:rPr>
          <w:t xml:space="preserve"> </w:t>
        </w:r>
      </w:ins>
      <w:r w:rsidRPr="008D6388">
        <w:rPr>
          <w:bCs/>
        </w:rPr>
        <w:t xml:space="preserve">are </w:t>
      </w:r>
      <w:del w:id="64" w:author="김미정 (Meejeong Kim)" w:date="2025-04-22T09:57:00Z" w16du:dateUtc="2025-04-22T00:57:00Z">
        <w:r w:rsidRPr="008D6388" w:rsidDel="0093241E">
          <w:rPr>
            <w:bCs/>
          </w:rPr>
          <w:delText>grouped</w:delText>
        </w:r>
      </w:del>
      <w:ins w:id="65" w:author="김미정 (Meejeong Kim)" w:date="2025-04-22T09:57:00Z" w16du:dateUtc="2025-04-22T00:57:00Z">
        <w:r w:rsidR="0093241E">
          <w:rPr>
            <w:rFonts w:hint="eastAsia"/>
            <w:bCs/>
          </w:rPr>
          <w:t>merged</w:t>
        </w:r>
      </w:ins>
      <w:ins w:id="66" w:author="김미정 (Meejeong Kim)" w:date="2025-04-22T09:13:00Z" w16du:dateUtc="2025-04-22T00:13:00Z">
        <w:r w:rsidR="006149CB">
          <w:rPr>
            <w:rFonts w:hint="eastAsia"/>
            <w:bCs/>
          </w:rPr>
          <w:t>.</w:t>
        </w:r>
      </w:ins>
      <w:del w:id="67" w:author="김미정 (Meejeong Kim)" w:date="2025-04-22T09:13:00Z" w16du:dateUtc="2025-04-22T00:13:00Z">
        <w:r w:rsidRPr="008D6388" w:rsidDel="006149CB">
          <w:rPr>
            <w:bCs/>
          </w:rPr>
          <w:delText xml:space="preserve"> as follows:</w:delText>
        </w:r>
      </w:del>
      <w:ins w:id="68" w:author="김미정 (Meejeong Kim)" w:date="2025-04-22T09:13:00Z" w16du:dateUtc="2025-04-22T00:13:00Z">
        <w:r w:rsidR="006149CB">
          <w:rPr>
            <w:rFonts w:hint="eastAsia"/>
            <w:bCs/>
          </w:rPr>
          <w:t xml:space="preserve"> The </w:t>
        </w:r>
      </w:ins>
      <w:ins w:id="69" w:author="김미정 (Meejeong Kim)" w:date="2025-04-22T09:53:00Z" w16du:dateUtc="2025-04-22T00:53:00Z">
        <w:r w:rsidR="0093241E">
          <w:rPr>
            <w:rFonts w:hint="eastAsia"/>
            <w:bCs/>
          </w:rPr>
          <w:t xml:space="preserve">power </w:t>
        </w:r>
      </w:ins>
      <w:ins w:id="70" w:author="김미정 (Meejeong Kim)" w:date="2025-04-22T10:40:00Z" w16du:dateUtc="2025-04-22T01:40:00Z">
        <w:r w:rsidR="00DE04D9">
          <w:rPr>
            <w:rFonts w:hint="eastAsia"/>
            <w:bCs/>
          </w:rPr>
          <w:t>topology</w:t>
        </w:r>
      </w:ins>
      <w:ins w:id="71" w:author="김미정 (Meejeong Kim)" w:date="2025-04-22T10:38:00Z" w16du:dateUtc="2025-04-22T01:38:00Z">
        <w:r w:rsidR="00DE04D9">
          <w:rPr>
            <w:rFonts w:hint="eastAsia"/>
            <w:bCs/>
          </w:rPr>
          <w:t xml:space="preserve"> of th</w:t>
        </w:r>
      </w:ins>
      <w:ins w:id="72" w:author="김미정 (Meejeong Kim)" w:date="2025-04-22T10:39:00Z" w16du:dateUtc="2025-04-22T01:39:00Z">
        <w:r w:rsidR="00DE04D9">
          <w:rPr>
            <w:rFonts w:hint="eastAsia"/>
            <w:bCs/>
          </w:rPr>
          <w:t>e reference boards</w:t>
        </w:r>
      </w:ins>
      <w:ins w:id="73" w:author="김미정 (Meejeong Kim)" w:date="2025-04-22T10:05:00Z" w16du:dateUtc="2025-04-22T01:05:00Z">
        <w:r w:rsidR="0093241E">
          <w:rPr>
            <w:rFonts w:hint="eastAsia"/>
            <w:bCs/>
          </w:rPr>
          <w:t xml:space="preserve"> </w:t>
        </w:r>
      </w:ins>
      <w:ins w:id="74" w:author="김미정 (Meejeong Kim)" w:date="2025-04-22T09:53:00Z" w16du:dateUtc="2025-04-22T00:53:00Z">
        <w:r w:rsidR="0093241E">
          <w:rPr>
            <w:rFonts w:hint="eastAsia"/>
            <w:bCs/>
          </w:rPr>
          <w:t xml:space="preserve">is </w:t>
        </w:r>
      </w:ins>
      <w:ins w:id="75" w:author="김미정 (Meejeong Kim)" w:date="2025-04-22T09:59:00Z" w16du:dateUtc="2025-04-22T00:59:00Z">
        <w:r w:rsidR="0093241E">
          <w:rPr>
            <w:rFonts w:hint="eastAsia"/>
            <w:bCs/>
          </w:rPr>
          <w:t xml:space="preserve">as </w:t>
        </w:r>
      </w:ins>
      <w:ins w:id="76" w:author="김미정 (Meejeong Kim)" w:date="2025-04-22T10:34:00Z" w16du:dateUtc="2025-04-22T01:34:00Z">
        <w:r w:rsidR="0093241E">
          <w:rPr>
            <w:rFonts w:hint="eastAsia"/>
            <w:bCs/>
          </w:rPr>
          <w:t>follows</w:t>
        </w:r>
      </w:ins>
      <w:ins w:id="77" w:author="김미정 (Meejeong Kim)" w:date="2025-04-22T09:53:00Z" w16du:dateUtc="2025-04-22T00:53:00Z">
        <w:r w:rsidR="0093241E">
          <w:rPr>
            <w:rFonts w:hint="eastAsia"/>
            <w:bCs/>
          </w:rPr>
          <w:t xml:space="preserve">: </w:t>
        </w:r>
      </w:ins>
    </w:p>
    <w:p w14:paraId="62BAF6EB" w14:textId="77777777" w:rsidR="000A2683" w:rsidRDefault="000A2683">
      <w:pPr>
        <w:widowControl/>
        <w:autoSpaceDE/>
        <w:autoSpaceDN/>
        <w:jc w:val="left"/>
      </w:pPr>
    </w:p>
    <w:tbl>
      <w:tblPr>
        <w:tblStyle w:val="af7"/>
        <w:tblW w:w="0" w:type="auto"/>
        <w:tblLook w:val="04A0" w:firstRow="1" w:lastRow="0" w:firstColumn="1" w:lastColumn="0" w:noHBand="0" w:noVBand="1"/>
      </w:tblPr>
      <w:tblGrid>
        <w:gridCol w:w="5234"/>
        <w:gridCol w:w="5234"/>
      </w:tblGrid>
      <w:tr w:rsidR="000A2683" w14:paraId="58E62349" w14:textId="77777777" w:rsidTr="00707127">
        <w:tc>
          <w:tcPr>
            <w:tcW w:w="5234" w:type="dxa"/>
            <w:shd w:val="clear" w:color="auto" w:fill="E6E6E6"/>
          </w:tcPr>
          <w:p w14:paraId="0AE97C89" w14:textId="6C1820B6" w:rsidR="000A2683" w:rsidRPr="00707127" w:rsidRDefault="000A2683" w:rsidP="00707127">
            <w:pPr>
              <w:widowControl/>
              <w:autoSpaceDE/>
              <w:autoSpaceDN/>
              <w:jc w:val="center"/>
              <w:rPr>
                <w:rFonts w:hint="eastAsia"/>
                <w:b/>
                <w:bCs/>
              </w:rPr>
            </w:pPr>
            <w:r w:rsidRPr="00707127">
              <w:rPr>
                <w:b/>
                <w:bCs/>
              </w:rPr>
              <w:t xml:space="preserve">Power </w:t>
            </w:r>
            <w:ins w:id="78" w:author="김미정 (Meejeong Kim)" w:date="2025-04-22T10:39:00Z" w16du:dateUtc="2025-04-22T01:39:00Z">
              <w:r w:rsidR="00DE04D9">
                <w:rPr>
                  <w:rFonts w:hint="eastAsia"/>
                  <w:b/>
                  <w:bCs/>
                </w:rPr>
                <w:t>Supply Rails</w:t>
              </w:r>
            </w:ins>
            <w:del w:id="79" w:author="김미정 (Meejeong Kim)" w:date="2025-04-22T09:57:00Z" w16du:dateUtc="2025-04-22T00:57:00Z">
              <w:r w:rsidRPr="00707127" w:rsidDel="0093241E">
                <w:rPr>
                  <w:b/>
                  <w:bCs/>
                </w:rPr>
                <w:delText>Group</w:delText>
              </w:r>
            </w:del>
          </w:p>
        </w:tc>
        <w:tc>
          <w:tcPr>
            <w:tcW w:w="5234" w:type="dxa"/>
            <w:shd w:val="clear" w:color="auto" w:fill="E6E6E6"/>
          </w:tcPr>
          <w:p w14:paraId="3A5B3AA8" w14:textId="14991B4C" w:rsidR="000A2683" w:rsidRPr="00707127" w:rsidRDefault="00452431" w:rsidP="00707127">
            <w:pPr>
              <w:widowControl/>
              <w:autoSpaceDE/>
              <w:autoSpaceDN/>
              <w:jc w:val="center"/>
              <w:rPr>
                <w:b/>
                <w:bCs/>
              </w:rPr>
            </w:pPr>
            <w:r>
              <w:rPr>
                <w:rFonts w:hint="eastAsia"/>
                <w:b/>
                <w:bCs/>
              </w:rPr>
              <w:t xml:space="preserve">Power </w:t>
            </w:r>
            <w:del w:id="80" w:author="김미정 (Meejeong Kim)" w:date="2025-04-22T09:59:00Z" w16du:dateUtc="2025-04-22T00:59:00Z">
              <w:r w:rsidDel="0093241E">
                <w:rPr>
                  <w:rFonts w:hint="eastAsia"/>
                  <w:b/>
                  <w:bCs/>
                </w:rPr>
                <w:delText xml:space="preserve">Blocks </w:delText>
              </w:r>
            </w:del>
            <w:ins w:id="81" w:author="김미정 (Meejeong Kim)" w:date="2025-04-22T09:59:00Z" w16du:dateUtc="2025-04-22T00:59:00Z">
              <w:r w:rsidR="0093241E">
                <w:rPr>
                  <w:rFonts w:hint="eastAsia"/>
                  <w:b/>
                  <w:bCs/>
                </w:rPr>
                <w:t>Domain</w:t>
              </w:r>
              <w:r w:rsidR="0093241E">
                <w:rPr>
                  <w:rFonts w:hint="eastAsia"/>
                  <w:b/>
                  <w:bCs/>
                </w:rPr>
                <w:t xml:space="preserve">s </w:t>
              </w:r>
            </w:ins>
            <w:r>
              <w:rPr>
                <w:rFonts w:hint="eastAsia"/>
                <w:b/>
                <w:bCs/>
              </w:rPr>
              <w:t>of TCC807x</w:t>
            </w:r>
          </w:p>
        </w:tc>
      </w:tr>
      <w:tr w:rsidR="000A2683" w:rsidRPr="000A2683" w14:paraId="14567C25" w14:textId="77777777" w:rsidTr="00707127">
        <w:tc>
          <w:tcPr>
            <w:tcW w:w="5234" w:type="dxa"/>
            <w:vAlign w:val="center"/>
          </w:tcPr>
          <w:p w14:paraId="0FE482B6" w14:textId="36920641" w:rsidR="000A2683" w:rsidRPr="000A2683" w:rsidRDefault="00DE04D9" w:rsidP="00707127">
            <w:pPr>
              <w:jc w:val="center"/>
            </w:pPr>
            <w:ins w:id="82" w:author="김미정 (Meejeong Kim)" w:date="2025-04-22T10:39:00Z" w16du:dateUtc="2025-04-22T01:39:00Z">
              <w:r w:rsidRPr="00DE04D9">
                <w:t>CORE_0P75</w:t>
              </w:r>
            </w:ins>
            <w:del w:id="83" w:author="김미정 (Meejeong Kim)" w:date="2025-04-22T10:39:00Z" w16du:dateUtc="2025-04-22T01:39:00Z">
              <w:r w:rsidR="000A2683" w:rsidRPr="000A2683" w:rsidDel="00DE04D9">
                <w:rPr>
                  <w:rFonts w:hint="eastAsia"/>
                </w:rPr>
                <w:delText xml:space="preserve">CORE </w:delText>
              </w:r>
              <w:r w:rsidR="00965CE3" w:rsidDel="00DE04D9">
                <w:rPr>
                  <w:rFonts w:hint="eastAsia"/>
                </w:rPr>
                <w:delText>P</w:delText>
              </w:r>
              <w:r w:rsidR="000A2683" w:rsidRPr="000A2683" w:rsidDel="00DE04D9">
                <w:rPr>
                  <w:rFonts w:hint="eastAsia"/>
                </w:rPr>
                <w:delText>ower</w:delText>
              </w:r>
            </w:del>
          </w:p>
        </w:tc>
        <w:tc>
          <w:tcPr>
            <w:tcW w:w="5234" w:type="dxa"/>
          </w:tcPr>
          <w:p w14:paraId="3B729BF8" w14:textId="77777777" w:rsidR="000A2683" w:rsidRPr="000A2683" w:rsidRDefault="000A2683" w:rsidP="00707127">
            <w:pPr>
              <w:pStyle w:val="TCCBullet1"/>
            </w:pPr>
            <w:r w:rsidRPr="000A2683">
              <w:t>VDD075D_CORE</w:t>
            </w:r>
          </w:p>
          <w:p w14:paraId="4C7735C4" w14:textId="5121CA54" w:rsidR="000A2683" w:rsidRPr="000A2683" w:rsidRDefault="000A2683" w:rsidP="00707127">
            <w:pPr>
              <w:pStyle w:val="TCCBullet1"/>
            </w:pPr>
            <w:r w:rsidRPr="000A2683">
              <w:t>VDD075D_DDI</w:t>
            </w:r>
          </w:p>
        </w:tc>
      </w:tr>
      <w:tr w:rsidR="000A2683" w:rsidRPr="000A2683" w14:paraId="429FFB7E" w14:textId="77777777" w:rsidTr="00707127">
        <w:tc>
          <w:tcPr>
            <w:tcW w:w="5234" w:type="dxa"/>
            <w:vAlign w:val="center"/>
          </w:tcPr>
          <w:p w14:paraId="54E5460C" w14:textId="66ECC859" w:rsidR="000A2683" w:rsidRPr="000A2683" w:rsidRDefault="00DE04D9" w:rsidP="00707127">
            <w:pPr>
              <w:jc w:val="center"/>
            </w:pPr>
            <w:ins w:id="84" w:author="김미정 (Meejeong Kim)" w:date="2025-04-22T10:46:00Z" w16du:dateUtc="2025-04-22T01:46:00Z">
              <w:r w:rsidRPr="00DE04D9">
                <w:t>CPUMC_0P95_1</w:t>
              </w:r>
            </w:ins>
            <w:r w:rsidR="000A2683" w:rsidRPr="000A2683">
              <w:rPr>
                <w:rFonts w:hint="eastAsia"/>
              </w:rPr>
              <w:t xml:space="preserve">CPU </w:t>
            </w:r>
            <w:r w:rsidR="00965CE3">
              <w:rPr>
                <w:rFonts w:hint="eastAsia"/>
              </w:rPr>
              <w:t>P</w:t>
            </w:r>
            <w:r w:rsidR="000A2683" w:rsidRPr="000A2683">
              <w:rPr>
                <w:rFonts w:hint="eastAsia"/>
              </w:rPr>
              <w:t>ower 1</w:t>
            </w:r>
          </w:p>
        </w:tc>
        <w:tc>
          <w:tcPr>
            <w:tcW w:w="5234" w:type="dxa"/>
          </w:tcPr>
          <w:p w14:paraId="7ABD1372" w14:textId="60E99208" w:rsidR="000A2683" w:rsidRPr="000A2683" w:rsidRDefault="000A2683" w:rsidP="00707127">
            <w:pPr>
              <w:pStyle w:val="TCCBullet1"/>
            </w:pPr>
            <w:r w:rsidRPr="000A2683">
              <w:t>VDD095D_CPUMC_76_CORE0–</w:t>
            </w:r>
            <w:r w:rsidRPr="000A2683">
              <w:rPr>
                <w:rFonts w:hint="eastAsia"/>
              </w:rPr>
              <w:t>1</w:t>
            </w:r>
          </w:p>
        </w:tc>
      </w:tr>
      <w:tr w:rsidR="000A2683" w:rsidRPr="000A2683" w14:paraId="0D69E7A6" w14:textId="77777777" w:rsidTr="00707127">
        <w:tc>
          <w:tcPr>
            <w:tcW w:w="5234" w:type="dxa"/>
            <w:vAlign w:val="center"/>
          </w:tcPr>
          <w:p w14:paraId="0E7FED03" w14:textId="46B4DDAE" w:rsidR="000A2683" w:rsidRPr="000A2683" w:rsidRDefault="00DE04D9" w:rsidP="00707127">
            <w:pPr>
              <w:jc w:val="center"/>
            </w:pPr>
            <w:ins w:id="85" w:author="김미정 (Meejeong Kim)" w:date="2025-04-22T10:46:00Z" w16du:dateUtc="2025-04-22T01:46:00Z">
              <w:r w:rsidRPr="00DE04D9">
                <w:t>CPUMC_0P95_2</w:t>
              </w:r>
            </w:ins>
            <w:r w:rsidR="000A2683" w:rsidRPr="000A2683">
              <w:rPr>
                <w:rFonts w:hint="eastAsia"/>
              </w:rPr>
              <w:t xml:space="preserve">CPU </w:t>
            </w:r>
            <w:r w:rsidR="00965CE3">
              <w:rPr>
                <w:rFonts w:hint="eastAsia"/>
              </w:rPr>
              <w:t>P</w:t>
            </w:r>
            <w:r w:rsidR="000A2683" w:rsidRPr="000A2683">
              <w:rPr>
                <w:rFonts w:hint="eastAsia"/>
              </w:rPr>
              <w:t>ower 2</w:t>
            </w:r>
          </w:p>
        </w:tc>
        <w:tc>
          <w:tcPr>
            <w:tcW w:w="5234" w:type="dxa"/>
          </w:tcPr>
          <w:p w14:paraId="5CB45691" w14:textId="2E37F532" w:rsidR="000A2683" w:rsidRPr="000A2683" w:rsidRDefault="000A2683" w:rsidP="00707127">
            <w:pPr>
              <w:pStyle w:val="TCCBullet1"/>
            </w:pPr>
            <w:r w:rsidRPr="000A2683">
              <w:t>VDD095D_CPUMC_76_CORE</w:t>
            </w:r>
            <w:r w:rsidRPr="000A2683">
              <w:rPr>
                <w:rFonts w:hint="eastAsia"/>
              </w:rPr>
              <w:t>2</w:t>
            </w:r>
            <w:r w:rsidRPr="000A2683">
              <w:t>–</w:t>
            </w:r>
            <w:r w:rsidRPr="000A2683">
              <w:rPr>
                <w:rFonts w:hint="eastAsia"/>
              </w:rPr>
              <w:t>3</w:t>
            </w:r>
          </w:p>
        </w:tc>
      </w:tr>
      <w:tr w:rsidR="000A2683" w:rsidRPr="000A2683" w14:paraId="1A91D15C" w14:textId="77777777" w:rsidTr="00707127">
        <w:tc>
          <w:tcPr>
            <w:tcW w:w="5234" w:type="dxa"/>
            <w:vAlign w:val="center"/>
          </w:tcPr>
          <w:p w14:paraId="32E87F28" w14:textId="288145C2" w:rsidR="000A2683" w:rsidRPr="000A2683" w:rsidRDefault="00DE04D9" w:rsidP="00707127">
            <w:pPr>
              <w:jc w:val="center"/>
            </w:pPr>
            <w:ins w:id="86" w:author="김미정 (Meejeong Kim)" w:date="2025-04-22T10:47:00Z" w16du:dateUtc="2025-04-22T01:47:00Z">
              <w:r w:rsidRPr="00DE04D9">
                <w:t>CPUMC_0P95_3</w:t>
              </w:r>
            </w:ins>
            <w:r w:rsidR="000A2683" w:rsidRPr="000A2683">
              <w:rPr>
                <w:rFonts w:hint="eastAsia"/>
              </w:rPr>
              <w:t xml:space="preserve">CPU </w:t>
            </w:r>
            <w:r w:rsidR="00965CE3">
              <w:rPr>
                <w:rFonts w:hint="eastAsia"/>
              </w:rPr>
              <w:t>P</w:t>
            </w:r>
            <w:r w:rsidR="000A2683" w:rsidRPr="000A2683">
              <w:rPr>
                <w:rFonts w:hint="eastAsia"/>
              </w:rPr>
              <w:t>ower 3</w:t>
            </w:r>
          </w:p>
        </w:tc>
        <w:tc>
          <w:tcPr>
            <w:tcW w:w="5234" w:type="dxa"/>
          </w:tcPr>
          <w:p w14:paraId="1C62EFAF" w14:textId="2304298A" w:rsidR="000A2683" w:rsidRPr="000A2683" w:rsidRDefault="000A2683" w:rsidP="00707127">
            <w:pPr>
              <w:pStyle w:val="TCCBullet1"/>
            </w:pPr>
            <w:r w:rsidRPr="000A2683">
              <w:t>VDD095D_CPUMC_55_CORE</w:t>
            </w:r>
            <w:r w:rsidR="00F72D4E">
              <w:rPr>
                <w:rFonts w:hint="eastAsia"/>
              </w:rPr>
              <w:t>0</w:t>
            </w:r>
            <w:r w:rsidRPr="000A2683">
              <w:t>–</w:t>
            </w:r>
            <w:r w:rsidRPr="000A2683">
              <w:rPr>
                <w:rFonts w:hint="eastAsia"/>
              </w:rPr>
              <w:t>3</w:t>
            </w:r>
          </w:p>
        </w:tc>
      </w:tr>
      <w:tr w:rsidR="000A2683" w:rsidRPr="000A2683" w14:paraId="0CEF7A82" w14:textId="77777777" w:rsidTr="00707127">
        <w:tc>
          <w:tcPr>
            <w:tcW w:w="5234" w:type="dxa"/>
            <w:vAlign w:val="center"/>
          </w:tcPr>
          <w:p w14:paraId="0B32633D" w14:textId="63375745" w:rsidR="000A2683" w:rsidRPr="000A2683" w:rsidRDefault="00DE04D9" w:rsidP="00707127">
            <w:pPr>
              <w:jc w:val="center"/>
            </w:pPr>
            <w:ins w:id="87" w:author="김미정 (Meejeong Kim)" w:date="2025-04-22T10:47:00Z" w16du:dateUtc="2025-04-22T01:47:00Z">
              <w:r w:rsidRPr="00DE04D9">
                <w:t>CPUSC_0P95</w:t>
              </w:r>
            </w:ins>
            <w:r w:rsidR="000A2683" w:rsidRPr="000A2683">
              <w:rPr>
                <w:rFonts w:hint="eastAsia"/>
              </w:rPr>
              <w:t xml:space="preserve">CPU </w:t>
            </w:r>
            <w:r w:rsidR="00965CE3">
              <w:rPr>
                <w:rFonts w:hint="eastAsia"/>
              </w:rPr>
              <w:t>P</w:t>
            </w:r>
            <w:r w:rsidR="000A2683" w:rsidRPr="000A2683">
              <w:rPr>
                <w:rFonts w:hint="eastAsia"/>
              </w:rPr>
              <w:t>ower 4</w:t>
            </w:r>
          </w:p>
        </w:tc>
        <w:tc>
          <w:tcPr>
            <w:tcW w:w="5234" w:type="dxa"/>
          </w:tcPr>
          <w:p w14:paraId="5FA88C7A" w14:textId="77777777" w:rsidR="000A2683" w:rsidRPr="000A2683" w:rsidRDefault="000A2683" w:rsidP="00707127">
            <w:pPr>
              <w:pStyle w:val="TCCBullet1"/>
            </w:pPr>
            <w:r w:rsidRPr="000A2683">
              <w:t>VDD095D_CPUMC_WRAP</w:t>
            </w:r>
          </w:p>
          <w:p w14:paraId="6022025B" w14:textId="77777777" w:rsidR="000A2683" w:rsidRPr="000A2683" w:rsidRDefault="000A2683" w:rsidP="00707127">
            <w:pPr>
              <w:pStyle w:val="TCCBullet1"/>
            </w:pPr>
            <w:r w:rsidRPr="000A2683">
              <w:t>VDD095D_CPUSC_55_CORE0–</w:t>
            </w:r>
            <w:r w:rsidRPr="000A2683">
              <w:rPr>
                <w:rFonts w:hint="eastAsia"/>
              </w:rPr>
              <w:t>1</w:t>
            </w:r>
          </w:p>
          <w:p w14:paraId="2715DDEC" w14:textId="3E3900A2" w:rsidR="000A2683" w:rsidRPr="000A2683" w:rsidRDefault="000A2683" w:rsidP="00707127">
            <w:pPr>
              <w:pStyle w:val="TCCBullet1"/>
            </w:pPr>
            <w:r w:rsidRPr="000A2683">
              <w:t>VDD095D_CPUSC_WRAP</w:t>
            </w:r>
          </w:p>
        </w:tc>
      </w:tr>
      <w:tr w:rsidR="000A2683" w:rsidRPr="000A2683" w14:paraId="0551360D" w14:textId="77777777" w:rsidTr="00707127">
        <w:tc>
          <w:tcPr>
            <w:tcW w:w="5234" w:type="dxa"/>
            <w:vAlign w:val="center"/>
          </w:tcPr>
          <w:p w14:paraId="5A3B838C" w14:textId="48C388F4" w:rsidR="000A2683" w:rsidRPr="000A2683" w:rsidRDefault="00DE04D9" w:rsidP="00707127">
            <w:pPr>
              <w:jc w:val="center"/>
            </w:pPr>
            <w:ins w:id="88" w:author="김미정 (Meejeong Kim)" w:date="2025-04-22T10:47:00Z" w16du:dateUtc="2025-04-22T01:47:00Z">
              <w:r w:rsidRPr="00DE04D9">
                <w:t>NPU_0P85</w:t>
              </w:r>
            </w:ins>
            <w:r w:rsidR="000A2683" w:rsidRPr="000A2683">
              <w:rPr>
                <w:rFonts w:hint="eastAsia"/>
              </w:rPr>
              <w:t xml:space="preserve">NPU </w:t>
            </w:r>
            <w:r w:rsidR="00965CE3">
              <w:rPr>
                <w:rFonts w:hint="eastAsia"/>
              </w:rPr>
              <w:t>P</w:t>
            </w:r>
            <w:r w:rsidR="000A2683" w:rsidRPr="000A2683">
              <w:rPr>
                <w:rFonts w:hint="eastAsia"/>
              </w:rPr>
              <w:t>ower</w:t>
            </w:r>
          </w:p>
        </w:tc>
        <w:tc>
          <w:tcPr>
            <w:tcW w:w="5234" w:type="dxa"/>
          </w:tcPr>
          <w:p w14:paraId="38328626" w14:textId="3DCAA5E5" w:rsidR="000A2683" w:rsidRPr="000A2683" w:rsidRDefault="000A2683" w:rsidP="00707127">
            <w:pPr>
              <w:pStyle w:val="TCCBullet1"/>
            </w:pPr>
            <w:r w:rsidRPr="000A2683">
              <w:t>VDD085D_NPU</w:t>
            </w:r>
          </w:p>
        </w:tc>
      </w:tr>
      <w:tr w:rsidR="000A2683" w:rsidRPr="000A2683" w14:paraId="067C3A18" w14:textId="77777777" w:rsidTr="00707127">
        <w:tc>
          <w:tcPr>
            <w:tcW w:w="5234" w:type="dxa"/>
            <w:vAlign w:val="center"/>
          </w:tcPr>
          <w:p w14:paraId="179346D3" w14:textId="60C75506" w:rsidR="000A2683" w:rsidRPr="000A2683" w:rsidRDefault="00DE04D9" w:rsidP="00707127">
            <w:pPr>
              <w:jc w:val="center"/>
            </w:pPr>
            <w:ins w:id="89" w:author="김미정 (Meejeong Kim)" w:date="2025-04-22T10:47:00Z" w16du:dateUtc="2025-04-22T01:47:00Z">
              <w:r w:rsidRPr="00DE04D9">
                <w:t>IP_0P85</w:t>
              </w:r>
            </w:ins>
            <w:r w:rsidR="000A2683" w:rsidRPr="000A2683">
              <w:rPr>
                <w:rFonts w:hint="eastAsia"/>
              </w:rPr>
              <w:t xml:space="preserve">DDR </w:t>
            </w:r>
            <w:r w:rsidR="00965CE3">
              <w:rPr>
                <w:rFonts w:hint="eastAsia"/>
              </w:rPr>
              <w:t>C</w:t>
            </w:r>
            <w:r w:rsidR="000A2683" w:rsidRPr="000A2683">
              <w:rPr>
                <w:rFonts w:hint="eastAsia"/>
              </w:rPr>
              <w:t xml:space="preserve">ontroller </w:t>
            </w:r>
            <w:r w:rsidR="00965CE3">
              <w:rPr>
                <w:rFonts w:hint="eastAsia"/>
              </w:rPr>
              <w:t>P</w:t>
            </w:r>
            <w:r w:rsidR="000A2683" w:rsidRPr="000A2683">
              <w:rPr>
                <w:rFonts w:hint="eastAsia"/>
              </w:rPr>
              <w:t>ower</w:t>
            </w:r>
          </w:p>
        </w:tc>
        <w:tc>
          <w:tcPr>
            <w:tcW w:w="5234" w:type="dxa"/>
          </w:tcPr>
          <w:p w14:paraId="0810C5AD" w14:textId="1A585EF5" w:rsidR="000A2683" w:rsidRPr="000A2683" w:rsidRDefault="000A2683" w:rsidP="00707127">
            <w:pPr>
              <w:pStyle w:val="TCCBullet1"/>
            </w:pPr>
            <w:r w:rsidRPr="000A2683">
              <w:t>VDD085D_DDR0–</w:t>
            </w:r>
            <w:r w:rsidRPr="000A2683">
              <w:rPr>
                <w:rFonts w:hint="eastAsia"/>
              </w:rPr>
              <w:t>1</w:t>
            </w:r>
          </w:p>
        </w:tc>
      </w:tr>
      <w:tr w:rsidR="000A2683" w:rsidRPr="000A2683" w14:paraId="19A382B2" w14:textId="77777777" w:rsidTr="00707127">
        <w:tc>
          <w:tcPr>
            <w:tcW w:w="5234" w:type="dxa"/>
            <w:vAlign w:val="center"/>
          </w:tcPr>
          <w:p w14:paraId="67198685" w14:textId="3CC26F48" w:rsidR="000A2683" w:rsidRPr="000A2683" w:rsidRDefault="00DE04D9" w:rsidP="00707127">
            <w:pPr>
              <w:jc w:val="center"/>
            </w:pPr>
            <w:ins w:id="90" w:author="김미정 (Meejeong Kim)" w:date="2025-04-22T10:47:00Z" w16du:dateUtc="2025-04-22T01:47:00Z">
              <w:r w:rsidRPr="00DE04D9">
                <w:t>GB_0P75</w:t>
              </w:r>
            </w:ins>
            <w:r w:rsidR="000A2683" w:rsidRPr="000A2683">
              <w:rPr>
                <w:rFonts w:hint="eastAsia"/>
              </w:rPr>
              <w:t>Video Power 1</w:t>
            </w:r>
          </w:p>
        </w:tc>
        <w:tc>
          <w:tcPr>
            <w:tcW w:w="5234" w:type="dxa"/>
          </w:tcPr>
          <w:p w14:paraId="594A7CD3" w14:textId="46AFB033" w:rsidR="000A2683" w:rsidRPr="000A2683" w:rsidRDefault="000A2683" w:rsidP="00707127">
            <w:pPr>
              <w:pStyle w:val="TCCBullet1"/>
            </w:pPr>
            <w:r w:rsidRPr="000A2683">
              <w:t>VDD075D_GPU</w:t>
            </w:r>
          </w:p>
        </w:tc>
      </w:tr>
      <w:tr w:rsidR="000A2683" w:rsidRPr="000A2683" w14:paraId="13C69DC2" w14:textId="77777777" w:rsidTr="00707127">
        <w:tc>
          <w:tcPr>
            <w:tcW w:w="5234" w:type="dxa"/>
            <w:vAlign w:val="center"/>
          </w:tcPr>
          <w:p w14:paraId="3DEFB6AB" w14:textId="217871B7" w:rsidR="000A2683" w:rsidRPr="000A2683" w:rsidRDefault="00DE04D9" w:rsidP="00707127">
            <w:pPr>
              <w:jc w:val="center"/>
            </w:pPr>
            <w:ins w:id="91" w:author="김미정 (Meejeong Kim)" w:date="2025-04-22T10:47:00Z" w16du:dateUtc="2025-04-22T01:47:00Z">
              <w:r w:rsidRPr="00DE04D9">
                <w:t>TC_VB_0P95</w:t>
              </w:r>
            </w:ins>
            <w:r w:rsidR="000A2683" w:rsidRPr="000A2683">
              <w:rPr>
                <w:rFonts w:hint="eastAsia"/>
              </w:rPr>
              <w:t xml:space="preserve">Video </w:t>
            </w:r>
            <w:r w:rsidR="00965CE3">
              <w:rPr>
                <w:rFonts w:hint="eastAsia"/>
              </w:rPr>
              <w:t>P</w:t>
            </w:r>
            <w:r w:rsidR="000A2683" w:rsidRPr="000A2683">
              <w:rPr>
                <w:rFonts w:hint="eastAsia"/>
              </w:rPr>
              <w:t>ower 2</w:t>
            </w:r>
          </w:p>
        </w:tc>
        <w:tc>
          <w:tcPr>
            <w:tcW w:w="5234" w:type="dxa"/>
          </w:tcPr>
          <w:p w14:paraId="303F9F14" w14:textId="7F7870F5" w:rsidR="000A2683" w:rsidRPr="000A2683" w:rsidRDefault="000A2683" w:rsidP="00707127">
            <w:pPr>
              <w:pStyle w:val="TCCBullet1"/>
            </w:pPr>
            <w:r w:rsidRPr="000A2683">
              <w:t>VDD095D_VPU</w:t>
            </w:r>
          </w:p>
        </w:tc>
      </w:tr>
    </w:tbl>
    <w:p w14:paraId="0A8373A8" w14:textId="77777777" w:rsidR="000A2683" w:rsidRPr="000A2683" w:rsidRDefault="000A2683" w:rsidP="00707127"/>
    <w:p w14:paraId="7F0710B1" w14:textId="77777777" w:rsidR="000A2683" w:rsidRDefault="000A2683">
      <w:pPr>
        <w:widowControl/>
        <w:autoSpaceDE/>
        <w:autoSpaceDN/>
        <w:jc w:val="left"/>
      </w:pPr>
    </w:p>
    <w:p w14:paraId="22DF43B4" w14:textId="7423086C" w:rsidR="000A2683" w:rsidRDefault="000A2683">
      <w:pPr>
        <w:widowControl/>
        <w:autoSpaceDE/>
        <w:autoSpaceDN/>
        <w:jc w:val="left"/>
      </w:pPr>
      <w:r>
        <w:br w:type="page"/>
      </w:r>
    </w:p>
    <w:p w14:paraId="052F072E" w14:textId="094A47AA" w:rsidR="003216E1" w:rsidRDefault="000A2683">
      <w:pPr>
        <w:pStyle w:val="31"/>
        <w:pPrChange w:id="92" w:author="김지은 (Jinny Kim)" w:date="2025-04-15T11:37:00Z" w16du:dateUtc="2025-04-15T02:37:00Z">
          <w:pPr>
            <w:pStyle w:val="21"/>
          </w:pPr>
        </w:pPrChange>
      </w:pPr>
      <w:bookmarkStart w:id="93" w:name="_Toc195609436"/>
      <w:r>
        <w:rPr>
          <w:rFonts w:hint="eastAsia"/>
        </w:rPr>
        <w:lastRenderedPageBreak/>
        <w:t>TCC8070</w:t>
      </w:r>
      <w:bookmarkEnd w:id="93"/>
    </w:p>
    <w:p w14:paraId="5AA0A684" w14:textId="77777777" w:rsidR="000A2683" w:rsidRPr="000A2683" w:rsidRDefault="000A2683" w:rsidP="000A2683"/>
    <w:p w14:paraId="00B22966" w14:textId="44348BC8" w:rsidR="000A2683" w:rsidRDefault="000A2683" w:rsidP="00707127">
      <w:pPr>
        <w:pStyle w:val="a7"/>
        <w:keepNext/>
      </w:pPr>
      <w:bookmarkStart w:id="94" w:name="_Ref195609642"/>
      <w:bookmarkStart w:id="95" w:name="_Toc195609448"/>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94"/>
      <w:r>
        <w:rPr>
          <w:rFonts w:hint="eastAsia"/>
        </w:rPr>
        <w:t xml:space="preserve"> DC and AC PDN Specifications of Power </w:t>
      </w:r>
      <w:del w:id="96" w:author="김미정 (Meejeong Kim)" w:date="2025-04-22T10:51:00Z" w16du:dateUtc="2025-04-22T01:51:00Z">
        <w:r w:rsidDel="00DE04D9">
          <w:rPr>
            <w:rFonts w:hint="eastAsia"/>
          </w:rPr>
          <w:delText xml:space="preserve">Blocks </w:delText>
        </w:r>
      </w:del>
      <w:ins w:id="97" w:author="김미정 (Meejeong Kim)" w:date="2025-04-22T10:51:00Z" w16du:dateUtc="2025-04-22T01:51:00Z">
        <w:r w:rsidR="00DE04D9">
          <w:rPr>
            <w:rFonts w:hint="eastAsia"/>
          </w:rPr>
          <w:t>Domain</w:t>
        </w:r>
        <w:r w:rsidR="00DE04D9">
          <w:rPr>
            <w:rFonts w:hint="eastAsia"/>
          </w:rPr>
          <w:t xml:space="preserve">s </w:t>
        </w:r>
      </w:ins>
      <w:r>
        <w:rPr>
          <w:rFonts w:hint="eastAsia"/>
        </w:rPr>
        <w:t>in TCC8070</w:t>
      </w:r>
      <w:bookmarkEnd w:id="95"/>
    </w:p>
    <w:tbl>
      <w:tblPr>
        <w:tblW w:w="10485" w:type="dxa"/>
        <w:tblCellMar>
          <w:left w:w="0" w:type="dxa"/>
          <w:right w:w="0" w:type="dxa"/>
        </w:tblCellMar>
        <w:tblLook w:val="04A0" w:firstRow="1" w:lastRow="0" w:firstColumn="1" w:lastColumn="0" w:noHBand="0" w:noVBand="1"/>
      </w:tblPr>
      <w:tblGrid>
        <w:gridCol w:w="2731"/>
        <w:gridCol w:w="2075"/>
        <w:gridCol w:w="1654"/>
        <w:gridCol w:w="1651"/>
        <w:gridCol w:w="1169"/>
        <w:gridCol w:w="1205"/>
        <w:tblGridChange w:id="98">
          <w:tblGrid>
            <w:gridCol w:w="5"/>
            <w:gridCol w:w="2531"/>
            <w:gridCol w:w="200"/>
            <w:gridCol w:w="1937"/>
            <w:gridCol w:w="138"/>
            <w:gridCol w:w="1563"/>
            <w:gridCol w:w="91"/>
            <w:gridCol w:w="1610"/>
            <w:gridCol w:w="41"/>
            <w:gridCol w:w="1169"/>
            <w:gridCol w:w="66"/>
            <w:gridCol w:w="1134"/>
            <w:gridCol w:w="5"/>
          </w:tblGrid>
        </w:tblGridChange>
      </w:tblGrid>
      <w:tr w:rsidR="001070FD" w:rsidRPr="00CF1536" w14:paraId="695FFC44" w14:textId="77777777" w:rsidTr="00707127">
        <w:trPr>
          <w:trHeight w:val="113"/>
          <w:tblHeader/>
        </w:trPr>
        <w:tc>
          <w:tcPr>
            <w:tcW w:w="2536" w:type="dxa"/>
            <w:vMerge w:val="restart"/>
            <w:tcBorders>
              <w:top w:val="single" w:sz="4" w:space="0" w:color="auto"/>
              <w:left w:val="single" w:sz="4" w:space="0" w:color="auto"/>
              <w:bottom w:val="single" w:sz="4" w:space="0" w:color="000000"/>
              <w:right w:val="single" w:sz="4" w:space="0" w:color="auto"/>
            </w:tcBorders>
            <w:shd w:val="clear" w:color="auto" w:fill="E6E6E6"/>
            <w:vAlign w:val="center"/>
            <w:hideMark/>
          </w:tcPr>
          <w:p w14:paraId="17E2D9E0" w14:textId="435B5086" w:rsidR="001070FD" w:rsidRPr="00707127" w:rsidRDefault="001070FD">
            <w:pPr>
              <w:widowControl/>
              <w:autoSpaceDE/>
              <w:autoSpaceDN/>
              <w:jc w:val="center"/>
              <w:rPr>
                <w:rFonts w:eastAsia="맑은 고딕" w:cs="Tahoma"/>
                <w:b/>
                <w:bCs/>
                <w:color w:val="000000"/>
                <w:kern w:val="0"/>
              </w:rPr>
            </w:pPr>
            <w:r w:rsidRPr="00707127">
              <w:rPr>
                <w:rFonts w:eastAsia="맑은 고딕" w:cs="Tahoma"/>
                <w:b/>
                <w:bCs/>
                <w:color w:val="000000"/>
                <w:kern w:val="0"/>
              </w:rPr>
              <w:t>Power Name of TCC8070</w:t>
            </w:r>
          </w:p>
        </w:tc>
        <w:tc>
          <w:tcPr>
            <w:tcW w:w="2137" w:type="dxa"/>
            <w:vMerge w:val="restart"/>
            <w:tcBorders>
              <w:top w:val="single" w:sz="4" w:space="0" w:color="auto"/>
              <w:left w:val="single" w:sz="4" w:space="0" w:color="auto"/>
              <w:bottom w:val="single" w:sz="4" w:space="0" w:color="000000"/>
              <w:right w:val="single" w:sz="4" w:space="0" w:color="auto"/>
            </w:tcBorders>
            <w:shd w:val="clear" w:color="auto" w:fill="E6E6E6"/>
            <w:vAlign w:val="center"/>
            <w:hideMark/>
          </w:tcPr>
          <w:p w14:paraId="74CD314D" w14:textId="77777777" w:rsidR="001070FD" w:rsidRPr="00707127" w:rsidRDefault="001070FD">
            <w:pPr>
              <w:widowControl/>
              <w:autoSpaceDE/>
              <w:autoSpaceDN/>
              <w:jc w:val="center"/>
              <w:rPr>
                <w:rFonts w:eastAsia="맑은 고딕" w:cs="Tahoma"/>
                <w:b/>
                <w:bCs/>
                <w:color w:val="000000"/>
                <w:kern w:val="0"/>
              </w:rPr>
            </w:pPr>
            <w:r w:rsidRPr="00707127">
              <w:rPr>
                <w:rFonts w:eastAsia="맑은 고딕" w:cs="Tahoma"/>
                <w:b/>
                <w:bCs/>
                <w:color w:val="000000"/>
                <w:kern w:val="0"/>
              </w:rPr>
              <w:t>Ball Number</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EE94962" w14:textId="77777777" w:rsidR="001070FD" w:rsidRPr="00707127" w:rsidRDefault="001070FD">
            <w:pPr>
              <w:jc w:val="center"/>
              <w:rPr>
                <w:rFonts w:eastAsia="맑은 고딕" w:cs="Tahoma"/>
                <w:b/>
                <w:bCs/>
                <w:color w:val="000000"/>
                <w:kern w:val="0"/>
              </w:rPr>
            </w:pPr>
            <w:r w:rsidRPr="00707127">
              <w:rPr>
                <w:rFonts w:eastAsia="맑은 고딕" w:cs="Tahoma"/>
                <w:b/>
                <w:bCs/>
                <w:color w:val="000000"/>
                <w:kern w:val="0"/>
              </w:rPr>
              <w:t>DCR [</w:t>
            </w:r>
            <w:proofErr w:type="spellStart"/>
            <w:r w:rsidRPr="00707127">
              <w:rPr>
                <w:rFonts w:eastAsia="맑은 고딕" w:cs="Tahoma"/>
                <w:b/>
                <w:bCs/>
                <w:color w:val="000000"/>
                <w:kern w:val="0"/>
              </w:rPr>
              <w:t>mΩ</w:t>
            </w:r>
            <w:proofErr w:type="spellEnd"/>
            <w:r w:rsidRPr="00707127">
              <w:rPr>
                <w:rFonts w:eastAsia="맑은 고딕" w:cs="Tahoma"/>
                <w:b/>
                <w:bCs/>
                <w:color w:val="000000"/>
                <w:kern w:val="0"/>
              </w:rPr>
              <w:t>]</w:t>
            </w:r>
          </w:p>
        </w:tc>
        <w:tc>
          <w:tcPr>
            <w:tcW w:w="2410" w:type="dxa"/>
            <w:gridSpan w:val="2"/>
            <w:tcBorders>
              <w:top w:val="single" w:sz="4" w:space="0" w:color="auto"/>
              <w:left w:val="nil"/>
              <w:bottom w:val="single" w:sz="4" w:space="0" w:color="auto"/>
              <w:right w:val="single" w:sz="4" w:space="0" w:color="000000"/>
            </w:tcBorders>
            <w:shd w:val="clear" w:color="auto" w:fill="E6E6E6"/>
            <w:vAlign w:val="center"/>
            <w:hideMark/>
          </w:tcPr>
          <w:p w14:paraId="56B142E4" w14:textId="77777777" w:rsidR="001070FD" w:rsidRPr="00707127" w:rsidRDefault="001070FD">
            <w:pPr>
              <w:widowControl/>
              <w:autoSpaceDE/>
              <w:autoSpaceDN/>
              <w:jc w:val="center"/>
              <w:rPr>
                <w:rFonts w:eastAsia="맑은 고딕" w:cs="Tahoma"/>
                <w:b/>
                <w:bCs/>
                <w:color w:val="000000"/>
                <w:kern w:val="0"/>
              </w:rPr>
            </w:pPr>
            <w:proofErr w:type="spellStart"/>
            <w:r w:rsidRPr="00707127">
              <w:rPr>
                <w:rFonts w:eastAsia="맑은 고딕" w:cs="Tahoma"/>
                <w:b/>
                <w:bCs/>
                <w:color w:val="000000"/>
                <w:kern w:val="0"/>
              </w:rPr>
              <w:t>Z</w:t>
            </w:r>
            <w:r w:rsidRPr="00707127">
              <w:rPr>
                <w:rFonts w:eastAsia="맑은 고딕" w:cs="Tahoma"/>
                <w:b/>
                <w:bCs/>
                <w:color w:val="000000"/>
                <w:kern w:val="0"/>
                <w:vertAlign w:val="subscript"/>
              </w:rPr>
              <w:t>target</w:t>
            </w:r>
            <w:proofErr w:type="spellEnd"/>
            <w:r w:rsidRPr="00707127">
              <w:rPr>
                <w:rFonts w:eastAsia="맑은 고딕" w:cs="Tahoma"/>
                <w:b/>
                <w:bCs/>
                <w:color w:val="000000"/>
                <w:kern w:val="0"/>
              </w:rPr>
              <w:t xml:space="preserve"> [</w:t>
            </w:r>
            <w:proofErr w:type="spellStart"/>
            <w:r w:rsidRPr="00707127">
              <w:rPr>
                <w:rFonts w:eastAsia="맑은 고딕" w:cs="Tahoma"/>
                <w:b/>
                <w:bCs/>
                <w:color w:val="000000"/>
                <w:kern w:val="0"/>
              </w:rPr>
              <w:t>mΩ</w:t>
            </w:r>
            <w:proofErr w:type="spellEnd"/>
            <w:r w:rsidRPr="00707127">
              <w:rPr>
                <w:rFonts w:eastAsia="맑은 고딕" w:cs="Tahoma"/>
                <w:b/>
                <w:bCs/>
                <w:color w:val="000000"/>
                <w:kern w:val="0"/>
              </w:rPr>
              <w:t>]</w:t>
            </w:r>
          </w:p>
        </w:tc>
      </w:tr>
      <w:tr w:rsidR="001070FD" w:rsidRPr="00CF1536" w14:paraId="5DBC6B75" w14:textId="77777777" w:rsidTr="00707127">
        <w:trPr>
          <w:trHeight w:val="113"/>
          <w:tblHeader/>
        </w:trPr>
        <w:tc>
          <w:tcPr>
            <w:tcW w:w="2536" w:type="dxa"/>
            <w:vMerge/>
            <w:tcBorders>
              <w:top w:val="single" w:sz="4" w:space="0" w:color="auto"/>
              <w:left w:val="single" w:sz="4" w:space="0" w:color="auto"/>
              <w:bottom w:val="single" w:sz="4" w:space="0" w:color="000000"/>
              <w:right w:val="single" w:sz="4" w:space="0" w:color="auto"/>
            </w:tcBorders>
            <w:shd w:val="clear" w:color="auto" w:fill="E6E6E6"/>
            <w:vAlign w:val="center"/>
            <w:hideMark/>
          </w:tcPr>
          <w:p w14:paraId="225DBBEF" w14:textId="77777777" w:rsidR="001070FD" w:rsidRPr="00707127" w:rsidRDefault="001070FD">
            <w:pPr>
              <w:widowControl/>
              <w:autoSpaceDE/>
              <w:autoSpaceDN/>
              <w:jc w:val="left"/>
              <w:rPr>
                <w:rFonts w:eastAsia="맑은 고딕" w:cs="Tahoma"/>
                <w:b/>
                <w:bCs/>
                <w:color w:val="000000"/>
                <w:kern w:val="0"/>
              </w:rPr>
            </w:pPr>
          </w:p>
        </w:tc>
        <w:tc>
          <w:tcPr>
            <w:tcW w:w="2137" w:type="dxa"/>
            <w:vMerge/>
            <w:tcBorders>
              <w:top w:val="single" w:sz="4" w:space="0" w:color="auto"/>
              <w:left w:val="single" w:sz="4" w:space="0" w:color="auto"/>
              <w:bottom w:val="single" w:sz="4" w:space="0" w:color="000000"/>
              <w:right w:val="single" w:sz="4" w:space="0" w:color="auto"/>
            </w:tcBorders>
            <w:shd w:val="clear" w:color="auto" w:fill="E6E6E6"/>
            <w:vAlign w:val="center"/>
            <w:hideMark/>
          </w:tcPr>
          <w:p w14:paraId="00FF83A3" w14:textId="77777777" w:rsidR="001070FD" w:rsidRPr="00707127" w:rsidRDefault="001070FD">
            <w:pPr>
              <w:widowControl/>
              <w:autoSpaceDE/>
              <w:autoSpaceDN/>
              <w:jc w:val="left"/>
              <w:rPr>
                <w:rFonts w:eastAsia="맑은 고딕" w:cs="Tahoma"/>
                <w:b/>
                <w:bCs/>
                <w:color w:val="000000"/>
                <w:kern w:val="0"/>
              </w:rPr>
            </w:pPr>
          </w:p>
        </w:tc>
        <w:tc>
          <w:tcPr>
            <w:tcW w:w="1701" w:type="dxa"/>
            <w:tcBorders>
              <w:top w:val="single" w:sz="4" w:space="0" w:color="auto"/>
              <w:left w:val="single" w:sz="4" w:space="0" w:color="auto"/>
              <w:bottom w:val="single" w:sz="4" w:space="0" w:color="000000"/>
              <w:right w:val="single" w:sz="4" w:space="0" w:color="auto"/>
            </w:tcBorders>
            <w:shd w:val="clear" w:color="auto" w:fill="E6E6E6"/>
            <w:vAlign w:val="center"/>
            <w:hideMark/>
          </w:tcPr>
          <w:p w14:paraId="25EF1980" w14:textId="4F471491" w:rsidR="001070FD" w:rsidRPr="00707127" w:rsidRDefault="001070FD" w:rsidP="00707127">
            <w:pPr>
              <w:widowControl/>
              <w:autoSpaceDE/>
              <w:autoSpaceDN/>
              <w:jc w:val="center"/>
              <w:rPr>
                <w:rFonts w:eastAsia="맑은 고딕" w:cs="Tahoma"/>
                <w:b/>
                <w:bCs/>
                <w:color w:val="000000"/>
                <w:kern w:val="0"/>
              </w:rPr>
            </w:pPr>
            <w:r w:rsidRPr="00707127">
              <w:rPr>
                <w:rFonts w:eastAsia="맑은 고딕" w:cs="Tahoma"/>
                <w:b/>
                <w:bCs/>
                <w:color w:val="000000"/>
                <w:kern w:val="0"/>
              </w:rPr>
              <w:t xml:space="preserve">VRM </w:t>
            </w:r>
            <w:r w:rsidR="00CF1536">
              <w:rPr>
                <w:rFonts w:eastAsia="맑은 고딕" w:cs="Tahoma" w:hint="eastAsia"/>
                <w:b/>
                <w:bCs/>
                <w:color w:val="000000"/>
                <w:kern w:val="0"/>
              </w:rPr>
              <w:t>O</w:t>
            </w:r>
            <w:r w:rsidRPr="00707127">
              <w:rPr>
                <w:rFonts w:eastAsia="맑은 고딕" w:cs="Tahoma"/>
                <w:b/>
                <w:bCs/>
                <w:color w:val="000000"/>
                <w:kern w:val="0"/>
              </w:rPr>
              <w:t xml:space="preserve">utput to </w:t>
            </w:r>
            <w:r w:rsidR="00FF28C8" w:rsidRPr="00707127">
              <w:rPr>
                <w:rFonts w:eastAsia="맑은 고딕" w:cs="Tahoma"/>
                <w:b/>
                <w:bCs/>
                <w:color w:val="000000"/>
                <w:kern w:val="0"/>
              </w:rPr>
              <w:t>Power Ball Group</w:t>
            </w:r>
            <w:r w:rsidRPr="00707127">
              <w:rPr>
                <w:rFonts w:eastAsia="맑은 고딕" w:cs="Tahoma"/>
                <w:b/>
                <w:bCs/>
                <w:color w:val="000000"/>
                <w:kern w:val="0"/>
              </w:rPr>
              <w:t xml:space="preserve"> of AP</w:t>
            </w:r>
          </w:p>
        </w:tc>
        <w:tc>
          <w:tcPr>
            <w:tcW w:w="1701" w:type="dxa"/>
            <w:tcBorders>
              <w:top w:val="single" w:sz="4" w:space="0" w:color="auto"/>
              <w:left w:val="single" w:sz="4" w:space="0" w:color="auto"/>
              <w:bottom w:val="single" w:sz="4" w:space="0" w:color="000000"/>
              <w:right w:val="single" w:sz="4" w:space="0" w:color="auto"/>
            </w:tcBorders>
            <w:shd w:val="clear" w:color="auto" w:fill="E6E6E6"/>
            <w:vAlign w:val="center"/>
            <w:hideMark/>
          </w:tcPr>
          <w:p w14:paraId="60B1FBC5" w14:textId="01490260" w:rsidR="001070FD" w:rsidRPr="00707127" w:rsidRDefault="001070FD">
            <w:pPr>
              <w:jc w:val="center"/>
              <w:rPr>
                <w:rFonts w:eastAsia="맑은 고딕" w:cs="Tahoma"/>
                <w:b/>
                <w:bCs/>
                <w:color w:val="000000"/>
                <w:kern w:val="0"/>
              </w:rPr>
            </w:pPr>
            <w:r w:rsidRPr="00707127">
              <w:rPr>
                <w:rFonts w:eastAsia="맑은 고딕" w:cs="Tahoma"/>
                <w:b/>
                <w:bCs/>
                <w:color w:val="000000"/>
                <w:kern w:val="0"/>
              </w:rPr>
              <w:t xml:space="preserve">Sense Point to </w:t>
            </w:r>
            <w:r w:rsidR="00FF28C8" w:rsidRPr="00707127">
              <w:rPr>
                <w:rFonts w:eastAsia="맑은 고딕" w:cs="Tahoma"/>
                <w:b/>
                <w:bCs/>
                <w:color w:val="000000"/>
                <w:kern w:val="0"/>
              </w:rPr>
              <w:t>Power Ball Group</w:t>
            </w:r>
            <w:r w:rsidRPr="00707127">
              <w:rPr>
                <w:rFonts w:eastAsia="맑은 고딕" w:cs="Tahoma"/>
                <w:b/>
                <w:bCs/>
                <w:color w:val="000000"/>
                <w:kern w:val="0"/>
              </w:rPr>
              <w:t xml:space="preserve"> of AP</w:t>
            </w:r>
          </w:p>
        </w:tc>
        <w:tc>
          <w:tcPr>
            <w:tcW w:w="1205" w:type="dxa"/>
            <w:tcBorders>
              <w:top w:val="nil"/>
              <w:left w:val="nil"/>
              <w:bottom w:val="single" w:sz="4" w:space="0" w:color="auto"/>
              <w:right w:val="single" w:sz="4" w:space="0" w:color="auto"/>
            </w:tcBorders>
            <w:shd w:val="clear" w:color="auto" w:fill="E6E6E6"/>
            <w:vAlign w:val="center"/>
            <w:hideMark/>
          </w:tcPr>
          <w:p w14:paraId="27149E38" w14:textId="74ECE4CD" w:rsidR="001070FD" w:rsidRPr="00707127" w:rsidRDefault="001070FD">
            <w:pPr>
              <w:widowControl/>
              <w:autoSpaceDE/>
              <w:autoSpaceDN/>
              <w:jc w:val="center"/>
              <w:rPr>
                <w:rFonts w:eastAsia="맑은 고딕" w:cs="Tahoma"/>
                <w:b/>
                <w:bCs/>
                <w:color w:val="000000"/>
                <w:kern w:val="0"/>
              </w:rPr>
            </w:pPr>
            <w:r w:rsidRPr="00707127">
              <w:rPr>
                <w:rFonts w:eastAsia="맑은 고딕" w:cs="Tahoma"/>
                <w:b/>
                <w:bCs/>
                <w:color w:val="000000"/>
                <w:kern w:val="0"/>
              </w:rPr>
              <w:t>1</w:t>
            </w:r>
            <w:r w:rsidR="00CF1536" w:rsidRPr="00707127">
              <w:rPr>
                <w:rFonts w:eastAsia="맑은 고딕" w:cs="Tahoma"/>
                <w:b/>
                <w:bCs/>
                <w:color w:val="000000"/>
                <w:kern w:val="0"/>
              </w:rPr>
              <w:t xml:space="preserve"> </w:t>
            </w:r>
            <w:r w:rsidRPr="00707127">
              <w:rPr>
                <w:rFonts w:eastAsia="맑은 고딕" w:cs="Tahoma"/>
                <w:b/>
                <w:bCs/>
                <w:color w:val="000000"/>
                <w:kern w:val="0"/>
              </w:rPr>
              <w:t>MHz</w:t>
            </w:r>
            <w:r w:rsidR="00CF1536" w:rsidRPr="00707127">
              <w:rPr>
                <w:rFonts w:eastAsia="맑은 고딕" w:cs="Tahoma"/>
                <w:b/>
                <w:bCs/>
                <w:color w:val="000000"/>
                <w:kern w:val="0"/>
              </w:rPr>
              <w:t xml:space="preserve"> to</w:t>
            </w:r>
            <w:r w:rsidR="00CF1536" w:rsidRPr="00707127">
              <w:rPr>
                <w:rFonts w:eastAsia="맑은 고딕" w:cs="Tahoma"/>
                <w:b/>
                <w:bCs/>
                <w:color w:val="000000"/>
                <w:kern w:val="0"/>
              </w:rPr>
              <w:br/>
            </w:r>
            <w:r w:rsidRPr="00707127">
              <w:rPr>
                <w:rFonts w:eastAsia="맑은 고딕" w:cs="Tahoma"/>
                <w:b/>
                <w:bCs/>
                <w:color w:val="000000"/>
                <w:kern w:val="0"/>
              </w:rPr>
              <w:t>20</w:t>
            </w:r>
            <w:r w:rsidR="00CF1536" w:rsidRPr="00707127">
              <w:rPr>
                <w:rFonts w:eastAsia="맑은 고딕" w:cs="Tahoma"/>
                <w:b/>
                <w:bCs/>
                <w:color w:val="000000"/>
                <w:kern w:val="0"/>
              </w:rPr>
              <w:t xml:space="preserve"> </w:t>
            </w:r>
            <w:r w:rsidRPr="00707127">
              <w:rPr>
                <w:rFonts w:eastAsia="맑은 고딕" w:cs="Tahoma"/>
                <w:b/>
                <w:bCs/>
                <w:color w:val="000000"/>
                <w:kern w:val="0"/>
              </w:rPr>
              <w:t>MHz</w:t>
            </w:r>
          </w:p>
        </w:tc>
        <w:tc>
          <w:tcPr>
            <w:tcW w:w="1205" w:type="dxa"/>
            <w:tcBorders>
              <w:top w:val="nil"/>
              <w:left w:val="nil"/>
              <w:bottom w:val="single" w:sz="4" w:space="0" w:color="auto"/>
              <w:right w:val="single" w:sz="4" w:space="0" w:color="auto"/>
            </w:tcBorders>
            <w:shd w:val="clear" w:color="auto" w:fill="E6E6E6"/>
            <w:vAlign w:val="center"/>
            <w:hideMark/>
          </w:tcPr>
          <w:p w14:paraId="5D06822A" w14:textId="3F127C6A" w:rsidR="001070FD" w:rsidRPr="00707127" w:rsidRDefault="001070FD">
            <w:pPr>
              <w:widowControl/>
              <w:autoSpaceDE/>
              <w:autoSpaceDN/>
              <w:jc w:val="center"/>
              <w:rPr>
                <w:rFonts w:eastAsia="맑은 고딕" w:cs="Tahoma"/>
                <w:b/>
                <w:bCs/>
                <w:color w:val="000000"/>
                <w:kern w:val="0"/>
              </w:rPr>
            </w:pPr>
            <w:r w:rsidRPr="00707127">
              <w:rPr>
                <w:rFonts w:eastAsia="맑은 고딕" w:cs="Tahoma"/>
                <w:b/>
                <w:bCs/>
                <w:color w:val="000000"/>
                <w:kern w:val="0"/>
              </w:rPr>
              <w:t>20</w:t>
            </w:r>
            <w:r w:rsidR="00CF1536" w:rsidRPr="00707127">
              <w:rPr>
                <w:rFonts w:eastAsia="맑은 고딕" w:cs="Tahoma"/>
                <w:b/>
                <w:bCs/>
                <w:color w:val="000000"/>
                <w:kern w:val="0"/>
              </w:rPr>
              <w:t xml:space="preserve"> </w:t>
            </w:r>
            <w:r w:rsidRPr="00707127">
              <w:rPr>
                <w:rFonts w:eastAsia="맑은 고딕" w:cs="Tahoma"/>
                <w:b/>
                <w:bCs/>
                <w:color w:val="000000"/>
                <w:kern w:val="0"/>
              </w:rPr>
              <w:t>MHz</w:t>
            </w:r>
            <w:r w:rsidR="00CF1536" w:rsidRPr="00707127">
              <w:rPr>
                <w:rFonts w:eastAsia="맑은 고딕" w:cs="Tahoma"/>
                <w:b/>
                <w:bCs/>
                <w:color w:val="000000"/>
                <w:kern w:val="0"/>
              </w:rPr>
              <w:t xml:space="preserve"> to</w:t>
            </w:r>
            <w:r w:rsidR="00CF1536" w:rsidRPr="00707127">
              <w:rPr>
                <w:rFonts w:eastAsia="맑은 고딕" w:cs="Tahoma"/>
                <w:b/>
                <w:bCs/>
                <w:color w:val="000000"/>
                <w:kern w:val="0"/>
              </w:rPr>
              <w:br/>
            </w:r>
            <w:r w:rsidRPr="00707127">
              <w:rPr>
                <w:rFonts w:eastAsia="맑은 고딕" w:cs="Tahoma"/>
                <w:b/>
                <w:bCs/>
                <w:color w:val="000000"/>
                <w:kern w:val="0"/>
              </w:rPr>
              <w:t>100</w:t>
            </w:r>
            <w:r w:rsidR="00CF1536" w:rsidRPr="00707127">
              <w:rPr>
                <w:rFonts w:eastAsia="맑은 고딕" w:cs="Tahoma"/>
                <w:b/>
                <w:bCs/>
                <w:color w:val="000000"/>
                <w:kern w:val="0"/>
              </w:rPr>
              <w:t xml:space="preserve"> </w:t>
            </w:r>
            <w:r w:rsidRPr="00707127">
              <w:rPr>
                <w:rFonts w:eastAsia="맑은 고딕" w:cs="Tahoma"/>
                <w:b/>
                <w:bCs/>
                <w:color w:val="000000"/>
                <w:kern w:val="0"/>
              </w:rPr>
              <w:t>MHz</w:t>
            </w:r>
          </w:p>
        </w:tc>
      </w:tr>
      <w:tr w:rsidR="001070FD" w:rsidRPr="00CF1536" w14:paraId="1DC99E11" w14:textId="77777777" w:rsidTr="00CF1536">
        <w:tblPrEx>
          <w:tblW w:w="10485" w:type="dxa"/>
          <w:tblCellMar>
            <w:left w:w="0" w:type="dxa"/>
            <w:right w:w="0" w:type="dxa"/>
          </w:tblCellMar>
          <w:tblPrExChange w:id="99" w:author="박유빈 (Erin Park)" w:date="2025-04-14T15:20:00Z" w16du:dateUtc="2025-04-14T06:20:00Z">
            <w:tblPrEx>
              <w:tblW w:w="10485" w:type="dxa"/>
              <w:tblCellMar>
                <w:left w:w="99" w:type="dxa"/>
                <w:right w:w="99" w:type="dxa"/>
              </w:tblCellMar>
            </w:tblPrEx>
          </w:tblPrExChange>
        </w:tblPrEx>
        <w:trPr>
          <w:trHeight w:val="113"/>
          <w:trPrChange w:id="100" w:author="박유빈 (Erin Park)" w:date="2025-04-14T15:20:00Z" w16du:dateUtc="2025-04-14T06:20:00Z">
            <w:trPr>
              <w:gridAfter w:val="0"/>
              <w:trHeight w:val="8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01"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0735E6B" w14:textId="77777777" w:rsidR="001070FD" w:rsidRPr="00CF1536" w:rsidRDefault="001070FD">
            <w:pPr>
              <w:widowControl/>
              <w:autoSpaceDE/>
              <w:autoSpaceDN/>
              <w:jc w:val="center"/>
              <w:rPr>
                <w:rFonts w:eastAsia="맑은 고딕" w:cs="Tahoma"/>
                <w:color w:val="000000"/>
                <w:kern w:val="0"/>
                <w:rPrChange w:id="10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03" w:author="박유빈 (Erin Park)" w:date="2025-04-14T15:20:00Z" w16du:dateUtc="2025-04-14T06:20:00Z">
                  <w:rPr>
                    <w:rFonts w:eastAsia="맑은 고딕" w:cs="Tahoma"/>
                    <w:color w:val="000000"/>
                    <w:kern w:val="0"/>
                    <w:sz w:val="16"/>
                    <w:szCs w:val="16"/>
                  </w:rPr>
                </w:rPrChange>
              </w:rPr>
              <w:t>VDD075D_CORE</w:t>
            </w:r>
          </w:p>
        </w:tc>
        <w:tc>
          <w:tcPr>
            <w:tcW w:w="2137" w:type="dxa"/>
            <w:tcBorders>
              <w:top w:val="nil"/>
              <w:left w:val="nil"/>
              <w:bottom w:val="single" w:sz="4" w:space="0" w:color="auto"/>
              <w:right w:val="single" w:sz="4" w:space="0" w:color="auto"/>
            </w:tcBorders>
            <w:shd w:val="clear" w:color="auto" w:fill="auto"/>
            <w:vAlign w:val="center"/>
            <w:hideMark/>
            <w:tcPrChange w:id="104"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04F9EC77" w14:textId="0A368583"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105"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R17 P18 N19 T20 R21 U21 R23 R25 T26 R27 P28 AB28 N29 R29 U29 AA29 T30 Y30 AB30 W31 V32 Y32</w:t>
            </w:r>
          </w:p>
        </w:tc>
        <w:tc>
          <w:tcPr>
            <w:tcW w:w="1701" w:type="dxa"/>
            <w:tcBorders>
              <w:top w:val="nil"/>
              <w:left w:val="nil"/>
              <w:bottom w:val="single" w:sz="4" w:space="0" w:color="auto"/>
              <w:right w:val="single" w:sz="4" w:space="0" w:color="auto"/>
            </w:tcBorders>
            <w:shd w:val="clear" w:color="auto" w:fill="auto"/>
            <w:vAlign w:val="center"/>
            <w:hideMark/>
            <w:tcPrChange w:id="106"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02F1508D" w14:textId="77777777" w:rsidR="001070FD" w:rsidRPr="00CF1536" w:rsidRDefault="001070FD">
            <w:pPr>
              <w:widowControl/>
              <w:autoSpaceDE/>
              <w:autoSpaceDN/>
              <w:jc w:val="center"/>
              <w:rPr>
                <w:rFonts w:eastAsia="맑은 고딕" w:cs="Tahoma"/>
                <w:color w:val="000000"/>
                <w:kern w:val="0"/>
                <w:rPrChange w:id="10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08" w:author="박유빈 (Erin Park)" w:date="2025-04-14T15:20:00Z" w16du:dateUtc="2025-04-14T06:20:00Z">
                  <w:rPr>
                    <w:rFonts w:eastAsia="맑은 고딕" w:cs="Tahoma"/>
                    <w:color w:val="000000"/>
                    <w:sz w:val="16"/>
                    <w:szCs w:val="16"/>
                  </w:rPr>
                </w:rPrChange>
              </w:rPr>
              <w:t>5.2</w:t>
            </w:r>
          </w:p>
        </w:tc>
        <w:tc>
          <w:tcPr>
            <w:tcW w:w="1701" w:type="dxa"/>
            <w:tcBorders>
              <w:top w:val="nil"/>
              <w:left w:val="nil"/>
              <w:bottom w:val="single" w:sz="4" w:space="0" w:color="auto"/>
              <w:right w:val="single" w:sz="4" w:space="0" w:color="auto"/>
            </w:tcBorders>
            <w:shd w:val="clear" w:color="auto" w:fill="auto"/>
            <w:vAlign w:val="center"/>
            <w:hideMark/>
            <w:tcPrChange w:id="109"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7EABD0FD" w14:textId="77777777" w:rsidR="001070FD" w:rsidRPr="00CF1536" w:rsidRDefault="001070FD">
            <w:pPr>
              <w:widowControl/>
              <w:autoSpaceDE/>
              <w:autoSpaceDN/>
              <w:jc w:val="center"/>
              <w:rPr>
                <w:rFonts w:eastAsia="맑은 고딕" w:cs="Tahoma"/>
                <w:color w:val="000000"/>
                <w:kern w:val="0"/>
                <w:rPrChange w:id="11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11" w:author="박유빈 (Erin Park)" w:date="2025-04-14T15:20:00Z" w16du:dateUtc="2025-04-14T06:20:00Z">
                  <w:rPr>
                    <w:rFonts w:eastAsia="맑은 고딕" w:cs="Tahoma"/>
                    <w:color w:val="000000"/>
                    <w:sz w:val="16"/>
                    <w:szCs w:val="16"/>
                  </w:rPr>
                </w:rPrChange>
              </w:rPr>
              <w:t>3.8</w:t>
            </w:r>
          </w:p>
        </w:tc>
        <w:tc>
          <w:tcPr>
            <w:tcW w:w="1205" w:type="dxa"/>
            <w:tcBorders>
              <w:top w:val="nil"/>
              <w:left w:val="nil"/>
              <w:bottom w:val="single" w:sz="4" w:space="0" w:color="auto"/>
              <w:right w:val="single" w:sz="4" w:space="0" w:color="auto"/>
            </w:tcBorders>
            <w:shd w:val="clear" w:color="auto" w:fill="auto"/>
            <w:vAlign w:val="center"/>
            <w:hideMark/>
            <w:tcPrChange w:id="112"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207D7AB7" w14:textId="77777777" w:rsidR="001070FD" w:rsidRPr="00CF1536" w:rsidRDefault="001070FD">
            <w:pPr>
              <w:widowControl/>
              <w:autoSpaceDE/>
              <w:autoSpaceDN/>
              <w:jc w:val="center"/>
              <w:rPr>
                <w:rFonts w:eastAsia="맑은 고딕" w:cs="Tahoma"/>
                <w:color w:val="000000"/>
                <w:kern w:val="0"/>
                <w:rPrChange w:id="11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14" w:author="박유빈 (Erin Park)" w:date="2025-04-14T15:20:00Z" w16du:dateUtc="2025-04-14T06:20:00Z">
                  <w:rPr>
                    <w:rFonts w:eastAsia="맑은 고딕" w:cs="Tahoma"/>
                    <w:color w:val="000000"/>
                    <w:kern w:val="0"/>
                    <w:sz w:val="16"/>
                    <w:szCs w:val="16"/>
                  </w:rPr>
                </w:rPrChange>
              </w:rPr>
              <w:t>14</w:t>
            </w:r>
          </w:p>
        </w:tc>
        <w:tc>
          <w:tcPr>
            <w:tcW w:w="1205" w:type="dxa"/>
            <w:tcBorders>
              <w:top w:val="nil"/>
              <w:left w:val="nil"/>
              <w:bottom w:val="single" w:sz="4" w:space="0" w:color="auto"/>
              <w:right w:val="single" w:sz="4" w:space="0" w:color="auto"/>
            </w:tcBorders>
            <w:shd w:val="clear" w:color="auto" w:fill="auto"/>
            <w:noWrap/>
            <w:vAlign w:val="center"/>
            <w:hideMark/>
            <w:tcPrChange w:id="115"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08D9922E" w14:textId="77777777" w:rsidR="001070FD" w:rsidRPr="00CF1536" w:rsidRDefault="001070FD">
            <w:pPr>
              <w:widowControl/>
              <w:autoSpaceDE/>
              <w:autoSpaceDN/>
              <w:jc w:val="center"/>
              <w:rPr>
                <w:rFonts w:eastAsia="맑은 고딕" w:cs="Tahoma"/>
                <w:color w:val="000000"/>
                <w:kern w:val="0"/>
                <w:rPrChange w:id="11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17" w:author="박유빈 (Erin Park)" w:date="2025-04-14T15:20:00Z" w16du:dateUtc="2025-04-14T06:20:00Z">
                  <w:rPr>
                    <w:rFonts w:eastAsia="맑은 고딕" w:cs="Tahoma"/>
                    <w:color w:val="000000"/>
                    <w:kern w:val="0"/>
                    <w:sz w:val="16"/>
                    <w:szCs w:val="16"/>
                  </w:rPr>
                </w:rPrChange>
              </w:rPr>
              <w:t>66</w:t>
            </w:r>
          </w:p>
        </w:tc>
      </w:tr>
      <w:tr w:rsidR="001070FD" w:rsidRPr="00CF1536" w14:paraId="2C292493" w14:textId="77777777" w:rsidTr="00CF1536">
        <w:tblPrEx>
          <w:tblW w:w="10485" w:type="dxa"/>
          <w:tblCellMar>
            <w:left w:w="0" w:type="dxa"/>
            <w:right w:w="0" w:type="dxa"/>
          </w:tblCellMar>
          <w:tblPrExChange w:id="118" w:author="박유빈 (Erin Park)" w:date="2025-04-14T15:20:00Z" w16du:dateUtc="2025-04-14T06:20:00Z">
            <w:tblPrEx>
              <w:tblW w:w="10485" w:type="dxa"/>
              <w:tblCellMar>
                <w:left w:w="99" w:type="dxa"/>
                <w:right w:w="99" w:type="dxa"/>
              </w:tblCellMar>
            </w:tblPrEx>
          </w:tblPrExChange>
        </w:tblPrEx>
        <w:trPr>
          <w:trHeight w:val="113"/>
          <w:trPrChange w:id="119" w:author="박유빈 (Erin Park)" w:date="2025-04-14T15:20:00Z" w16du:dateUtc="2025-04-14T06:20:00Z">
            <w:trPr>
              <w:gridAfter w:val="0"/>
              <w:trHeight w:val="6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20"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AC1C439" w14:textId="77777777" w:rsidR="001070FD" w:rsidRPr="00CF1536" w:rsidRDefault="001070FD">
            <w:pPr>
              <w:widowControl/>
              <w:autoSpaceDE/>
              <w:autoSpaceDN/>
              <w:jc w:val="center"/>
              <w:rPr>
                <w:rFonts w:eastAsia="맑은 고딕" w:cs="Tahoma"/>
                <w:color w:val="000000"/>
                <w:kern w:val="0"/>
                <w:rPrChange w:id="12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22" w:author="박유빈 (Erin Park)" w:date="2025-04-14T15:20:00Z" w16du:dateUtc="2025-04-14T06:20:00Z">
                  <w:rPr>
                    <w:rFonts w:eastAsia="맑은 고딕" w:cs="Tahoma"/>
                    <w:color w:val="000000"/>
                    <w:kern w:val="0"/>
                    <w:sz w:val="16"/>
                    <w:szCs w:val="16"/>
                  </w:rPr>
                </w:rPrChange>
              </w:rPr>
              <w:t>VDD095D_CPUMC_76_CORE0</w:t>
            </w:r>
          </w:p>
        </w:tc>
        <w:tc>
          <w:tcPr>
            <w:tcW w:w="2137" w:type="dxa"/>
            <w:tcBorders>
              <w:top w:val="nil"/>
              <w:left w:val="nil"/>
              <w:bottom w:val="single" w:sz="4" w:space="0" w:color="auto"/>
              <w:right w:val="single" w:sz="4" w:space="0" w:color="auto"/>
            </w:tcBorders>
            <w:shd w:val="clear" w:color="auto" w:fill="auto"/>
            <w:vAlign w:val="center"/>
            <w:hideMark/>
            <w:tcPrChange w:id="123"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56919493" w14:textId="4575FE5F"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124"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AG29 AF30 AC31 AE31 AB32 AD32 AA33 AC33 Y34 AB34 AA35 Y36 W37</w:t>
            </w:r>
          </w:p>
        </w:tc>
        <w:tc>
          <w:tcPr>
            <w:tcW w:w="1701" w:type="dxa"/>
            <w:tcBorders>
              <w:top w:val="nil"/>
              <w:left w:val="nil"/>
              <w:bottom w:val="single" w:sz="4" w:space="0" w:color="auto"/>
              <w:right w:val="single" w:sz="4" w:space="0" w:color="auto"/>
            </w:tcBorders>
            <w:shd w:val="clear" w:color="auto" w:fill="auto"/>
            <w:vAlign w:val="center"/>
            <w:hideMark/>
            <w:tcPrChange w:id="125"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29FDAB63" w14:textId="77777777" w:rsidR="001070FD" w:rsidRPr="00CF1536" w:rsidRDefault="001070FD">
            <w:pPr>
              <w:widowControl/>
              <w:autoSpaceDE/>
              <w:autoSpaceDN/>
              <w:jc w:val="center"/>
              <w:rPr>
                <w:rFonts w:eastAsia="맑은 고딕" w:cs="Tahoma"/>
                <w:color w:val="000000"/>
                <w:kern w:val="0"/>
                <w:rPrChange w:id="12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27" w:author="박유빈 (Erin Park)" w:date="2025-04-14T15:20:00Z" w16du:dateUtc="2025-04-14T06:20:00Z">
                  <w:rPr>
                    <w:rFonts w:eastAsia="맑은 고딕" w:cs="Tahoma"/>
                    <w:color w:val="000000"/>
                    <w:sz w:val="16"/>
                    <w:szCs w:val="16"/>
                  </w:rPr>
                </w:rPrChange>
              </w:rPr>
              <w:t>16.2</w:t>
            </w:r>
          </w:p>
        </w:tc>
        <w:tc>
          <w:tcPr>
            <w:tcW w:w="1701" w:type="dxa"/>
            <w:tcBorders>
              <w:top w:val="nil"/>
              <w:left w:val="nil"/>
              <w:bottom w:val="single" w:sz="4" w:space="0" w:color="auto"/>
              <w:right w:val="single" w:sz="4" w:space="0" w:color="auto"/>
            </w:tcBorders>
            <w:shd w:val="clear" w:color="auto" w:fill="auto"/>
            <w:vAlign w:val="center"/>
            <w:hideMark/>
            <w:tcPrChange w:id="128"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03A4C298" w14:textId="77777777" w:rsidR="001070FD" w:rsidRPr="00CF1536" w:rsidRDefault="001070FD">
            <w:pPr>
              <w:widowControl/>
              <w:autoSpaceDE/>
              <w:autoSpaceDN/>
              <w:jc w:val="center"/>
              <w:rPr>
                <w:rFonts w:eastAsia="맑은 고딕" w:cs="Tahoma"/>
                <w:color w:val="000000"/>
                <w:kern w:val="0"/>
                <w:rPrChange w:id="12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30" w:author="박유빈 (Erin Park)" w:date="2025-04-14T15:20:00Z" w16du:dateUtc="2025-04-14T06:20:00Z">
                  <w:rPr>
                    <w:rFonts w:eastAsia="맑은 고딕" w:cs="Tahoma"/>
                    <w:color w:val="000000"/>
                    <w:sz w:val="16"/>
                    <w:szCs w:val="16"/>
                  </w:rPr>
                </w:rPrChange>
              </w:rPr>
              <w:t>6</w:t>
            </w:r>
          </w:p>
        </w:tc>
        <w:tc>
          <w:tcPr>
            <w:tcW w:w="1205" w:type="dxa"/>
            <w:tcBorders>
              <w:top w:val="nil"/>
              <w:left w:val="nil"/>
              <w:bottom w:val="single" w:sz="4" w:space="0" w:color="auto"/>
              <w:right w:val="single" w:sz="4" w:space="0" w:color="auto"/>
            </w:tcBorders>
            <w:shd w:val="clear" w:color="auto" w:fill="auto"/>
            <w:vAlign w:val="center"/>
            <w:hideMark/>
            <w:tcPrChange w:id="131"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62C9FB96" w14:textId="77777777" w:rsidR="001070FD" w:rsidRPr="00CF1536" w:rsidRDefault="001070FD">
            <w:pPr>
              <w:widowControl/>
              <w:autoSpaceDE/>
              <w:autoSpaceDN/>
              <w:jc w:val="center"/>
              <w:rPr>
                <w:rFonts w:eastAsia="맑은 고딕" w:cs="Tahoma"/>
                <w:color w:val="000000"/>
                <w:kern w:val="0"/>
                <w:rPrChange w:id="13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33" w:author="박유빈 (Erin Park)" w:date="2025-04-14T15:20:00Z" w16du:dateUtc="2025-04-14T06:20:00Z">
                  <w:rPr>
                    <w:rFonts w:eastAsia="맑은 고딕" w:cs="Tahoma"/>
                    <w:color w:val="000000"/>
                    <w:kern w:val="0"/>
                    <w:sz w:val="16"/>
                    <w:szCs w:val="16"/>
                  </w:rPr>
                </w:rPrChange>
              </w:rPr>
              <w:t>31</w:t>
            </w:r>
          </w:p>
        </w:tc>
        <w:tc>
          <w:tcPr>
            <w:tcW w:w="1205" w:type="dxa"/>
            <w:tcBorders>
              <w:top w:val="nil"/>
              <w:left w:val="nil"/>
              <w:bottom w:val="single" w:sz="4" w:space="0" w:color="auto"/>
              <w:right w:val="single" w:sz="4" w:space="0" w:color="auto"/>
            </w:tcBorders>
            <w:shd w:val="clear" w:color="auto" w:fill="auto"/>
            <w:noWrap/>
            <w:vAlign w:val="center"/>
            <w:hideMark/>
            <w:tcPrChange w:id="134"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79C5966F" w14:textId="77777777" w:rsidR="001070FD" w:rsidRPr="00CF1536" w:rsidRDefault="001070FD">
            <w:pPr>
              <w:widowControl/>
              <w:autoSpaceDE/>
              <w:autoSpaceDN/>
              <w:jc w:val="center"/>
              <w:rPr>
                <w:rFonts w:eastAsia="맑은 고딕" w:cs="Tahoma"/>
                <w:color w:val="000000"/>
                <w:kern w:val="0"/>
                <w:rPrChange w:id="13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36" w:author="박유빈 (Erin Park)" w:date="2025-04-14T15:20:00Z" w16du:dateUtc="2025-04-14T06:20:00Z">
                  <w:rPr>
                    <w:rFonts w:eastAsia="맑은 고딕" w:cs="Tahoma"/>
                    <w:color w:val="000000"/>
                    <w:kern w:val="0"/>
                    <w:sz w:val="16"/>
                    <w:szCs w:val="16"/>
                  </w:rPr>
                </w:rPrChange>
              </w:rPr>
              <w:t>92</w:t>
            </w:r>
          </w:p>
        </w:tc>
      </w:tr>
      <w:tr w:rsidR="001070FD" w:rsidRPr="00CF1536" w14:paraId="5D3CBB7B" w14:textId="77777777" w:rsidTr="00CF1536">
        <w:tblPrEx>
          <w:tblW w:w="10485" w:type="dxa"/>
          <w:tblCellMar>
            <w:left w:w="0" w:type="dxa"/>
            <w:right w:w="0" w:type="dxa"/>
          </w:tblCellMar>
          <w:tblPrExChange w:id="137" w:author="박유빈 (Erin Park)" w:date="2025-04-14T15:20:00Z" w16du:dateUtc="2025-04-14T06:20:00Z">
            <w:tblPrEx>
              <w:tblW w:w="10485" w:type="dxa"/>
              <w:tblCellMar>
                <w:left w:w="99" w:type="dxa"/>
                <w:right w:w="99" w:type="dxa"/>
              </w:tblCellMar>
            </w:tblPrEx>
          </w:tblPrExChange>
        </w:tblPrEx>
        <w:trPr>
          <w:trHeight w:val="113"/>
          <w:trPrChange w:id="138" w:author="박유빈 (Erin Park)" w:date="2025-04-14T15:20:00Z" w16du:dateUtc="2025-04-14T06:20:00Z">
            <w:trPr>
              <w:gridAfter w:val="0"/>
              <w:trHeight w:val="6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39"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16CE5CE" w14:textId="77777777" w:rsidR="001070FD" w:rsidRPr="00CF1536" w:rsidRDefault="001070FD">
            <w:pPr>
              <w:widowControl/>
              <w:autoSpaceDE/>
              <w:autoSpaceDN/>
              <w:jc w:val="center"/>
              <w:rPr>
                <w:rFonts w:eastAsia="맑은 고딕" w:cs="Tahoma"/>
                <w:color w:val="000000"/>
                <w:kern w:val="0"/>
                <w:rPrChange w:id="14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41" w:author="박유빈 (Erin Park)" w:date="2025-04-14T15:20:00Z" w16du:dateUtc="2025-04-14T06:20:00Z">
                  <w:rPr>
                    <w:rFonts w:eastAsia="맑은 고딕" w:cs="Tahoma"/>
                    <w:color w:val="000000"/>
                    <w:kern w:val="0"/>
                    <w:sz w:val="16"/>
                    <w:szCs w:val="16"/>
                  </w:rPr>
                </w:rPrChange>
              </w:rPr>
              <w:t>VDD095D_CPUMC_76_CORE1</w:t>
            </w:r>
          </w:p>
        </w:tc>
        <w:tc>
          <w:tcPr>
            <w:tcW w:w="2137" w:type="dxa"/>
            <w:tcBorders>
              <w:top w:val="nil"/>
              <w:left w:val="nil"/>
              <w:bottom w:val="single" w:sz="4" w:space="0" w:color="auto"/>
              <w:right w:val="single" w:sz="4" w:space="0" w:color="auto"/>
            </w:tcBorders>
            <w:shd w:val="clear" w:color="auto" w:fill="auto"/>
            <w:vAlign w:val="center"/>
            <w:hideMark/>
            <w:tcPrChange w:id="142"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09B8F7D7" w14:textId="104127E0"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143"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AL29 AN29 AK30 AM30 AT30 AL31 AR31 AU31 AP32 AT32 AN33 AR33 AP34</w:t>
            </w:r>
          </w:p>
        </w:tc>
        <w:tc>
          <w:tcPr>
            <w:tcW w:w="1701" w:type="dxa"/>
            <w:tcBorders>
              <w:top w:val="nil"/>
              <w:left w:val="nil"/>
              <w:bottom w:val="single" w:sz="4" w:space="0" w:color="auto"/>
              <w:right w:val="single" w:sz="4" w:space="0" w:color="auto"/>
            </w:tcBorders>
            <w:shd w:val="clear" w:color="auto" w:fill="auto"/>
            <w:vAlign w:val="center"/>
            <w:hideMark/>
            <w:tcPrChange w:id="144"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808AB14" w14:textId="77777777" w:rsidR="001070FD" w:rsidRPr="00CF1536" w:rsidRDefault="001070FD">
            <w:pPr>
              <w:widowControl/>
              <w:autoSpaceDE/>
              <w:autoSpaceDN/>
              <w:jc w:val="center"/>
              <w:rPr>
                <w:rFonts w:eastAsia="맑은 고딕" w:cs="Tahoma"/>
                <w:color w:val="000000"/>
                <w:kern w:val="0"/>
                <w:rPrChange w:id="14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46" w:author="박유빈 (Erin Park)" w:date="2025-04-14T15:20:00Z" w16du:dateUtc="2025-04-14T06:20:00Z">
                  <w:rPr>
                    <w:rFonts w:eastAsia="맑은 고딕" w:cs="Tahoma"/>
                    <w:color w:val="000000"/>
                    <w:sz w:val="16"/>
                    <w:szCs w:val="16"/>
                  </w:rPr>
                </w:rPrChange>
              </w:rPr>
              <w:t>16.2</w:t>
            </w:r>
          </w:p>
        </w:tc>
        <w:tc>
          <w:tcPr>
            <w:tcW w:w="1701" w:type="dxa"/>
            <w:tcBorders>
              <w:top w:val="nil"/>
              <w:left w:val="nil"/>
              <w:bottom w:val="single" w:sz="4" w:space="0" w:color="auto"/>
              <w:right w:val="single" w:sz="4" w:space="0" w:color="auto"/>
            </w:tcBorders>
            <w:shd w:val="clear" w:color="auto" w:fill="auto"/>
            <w:vAlign w:val="center"/>
            <w:hideMark/>
            <w:tcPrChange w:id="147"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F97EC0B" w14:textId="77777777" w:rsidR="001070FD" w:rsidRPr="00CF1536" w:rsidRDefault="001070FD">
            <w:pPr>
              <w:widowControl/>
              <w:autoSpaceDE/>
              <w:autoSpaceDN/>
              <w:jc w:val="center"/>
              <w:rPr>
                <w:rFonts w:eastAsia="맑은 고딕" w:cs="Tahoma"/>
                <w:color w:val="000000"/>
                <w:kern w:val="0"/>
                <w:rPrChange w:id="14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49" w:author="박유빈 (Erin Park)" w:date="2025-04-14T15:20:00Z" w16du:dateUtc="2025-04-14T06:20:00Z">
                  <w:rPr>
                    <w:rFonts w:eastAsia="맑은 고딕" w:cs="Tahoma"/>
                    <w:color w:val="000000"/>
                    <w:sz w:val="16"/>
                    <w:szCs w:val="16"/>
                  </w:rPr>
                </w:rPrChange>
              </w:rPr>
              <w:t>6</w:t>
            </w:r>
          </w:p>
        </w:tc>
        <w:tc>
          <w:tcPr>
            <w:tcW w:w="1205" w:type="dxa"/>
            <w:tcBorders>
              <w:top w:val="nil"/>
              <w:left w:val="nil"/>
              <w:bottom w:val="single" w:sz="4" w:space="0" w:color="auto"/>
              <w:right w:val="single" w:sz="4" w:space="0" w:color="auto"/>
            </w:tcBorders>
            <w:shd w:val="clear" w:color="auto" w:fill="auto"/>
            <w:vAlign w:val="center"/>
            <w:hideMark/>
            <w:tcPrChange w:id="150"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22472A4E" w14:textId="77777777" w:rsidR="001070FD" w:rsidRPr="00CF1536" w:rsidRDefault="001070FD">
            <w:pPr>
              <w:widowControl/>
              <w:autoSpaceDE/>
              <w:autoSpaceDN/>
              <w:jc w:val="center"/>
              <w:rPr>
                <w:rFonts w:eastAsia="맑은 고딕" w:cs="Tahoma"/>
                <w:color w:val="000000"/>
                <w:kern w:val="0"/>
                <w:rPrChange w:id="15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52" w:author="박유빈 (Erin Park)" w:date="2025-04-14T15:20:00Z" w16du:dateUtc="2025-04-14T06:20:00Z">
                  <w:rPr>
                    <w:rFonts w:eastAsia="맑은 고딕" w:cs="Tahoma"/>
                    <w:color w:val="000000"/>
                    <w:kern w:val="0"/>
                    <w:sz w:val="16"/>
                    <w:szCs w:val="16"/>
                  </w:rPr>
                </w:rPrChange>
              </w:rPr>
              <w:t>31</w:t>
            </w:r>
          </w:p>
        </w:tc>
        <w:tc>
          <w:tcPr>
            <w:tcW w:w="1205" w:type="dxa"/>
            <w:tcBorders>
              <w:top w:val="nil"/>
              <w:left w:val="nil"/>
              <w:bottom w:val="single" w:sz="4" w:space="0" w:color="auto"/>
              <w:right w:val="single" w:sz="4" w:space="0" w:color="auto"/>
            </w:tcBorders>
            <w:shd w:val="clear" w:color="auto" w:fill="auto"/>
            <w:noWrap/>
            <w:vAlign w:val="center"/>
            <w:hideMark/>
            <w:tcPrChange w:id="153"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1F2EB0AE" w14:textId="77777777" w:rsidR="001070FD" w:rsidRPr="00CF1536" w:rsidRDefault="001070FD">
            <w:pPr>
              <w:widowControl/>
              <w:autoSpaceDE/>
              <w:autoSpaceDN/>
              <w:jc w:val="center"/>
              <w:rPr>
                <w:rFonts w:eastAsia="맑은 고딕" w:cs="Tahoma"/>
                <w:color w:val="000000"/>
                <w:kern w:val="0"/>
                <w:rPrChange w:id="15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55" w:author="박유빈 (Erin Park)" w:date="2025-04-14T15:20:00Z" w16du:dateUtc="2025-04-14T06:20:00Z">
                  <w:rPr>
                    <w:rFonts w:eastAsia="맑은 고딕" w:cs="Tahoma"/>
                    <w:color w:val="000000"/>
                    <w:kern w:val="0"/>
                    <w:sz w:val="16"/>
                    <w:szCs w:val="16"/>
                  </w:rPr>
                </w:rPrChange>
              </w:rPr>
              <w:t>92</w:t>
            </w:r>
          </w:p>
        </w:tc>
      </w:tr>
      <w:tr w:rsidR="001070FD" w:rsidRPr="00CF1536" w14:paraId="0ED7A34C" w14:textId="77777777" w:rsidTr="00CF1536">
        <w:tblPrEx>
          <w:tblW w:w="10485" w:type="dxa"/>
          <w:tblCellMar>
            <w:left w:w="0" w:type="dxa"/>
            <w:right w:w="0" w:type="dxa"/>
          </w:tblCellMar>
          <w:tblPrExChange w:id="156" w:author="박유빈 (Erin Park)" w:date="2025-04-14T15:20:00Z" w16du:dateUtc="2025-04-14T06:20:00Z">
            <w:tblPrEx>
              <w:tblW w:w="10485" w:type="dxa"/>
              <w:tblCellMar>
                <w:left w:w="99" w:type="dxa"/>
                <w:right w:w="99" w:type="dxa"/>
              </w:tblCellMar>
            </w:tblPrEx>
          </w:tblPrExChange>
        </w:tblPrEx>
        <w:trPr>
          <w:trHeight w:val="113"/>
          <w:trPrChange w:id="157" w:author="박유빈 (Erin Park)" w:date="2025-04-14T15:20:00Z" w16du:dateUtc="2025-04-14T06:20:00Z">
            <w:trPr>
              <w:gridAfter w:val="0"/>
              <w:trHeight w:val="6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58"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DF14754" w14:textId="77777777" w:rsidR="001070FD" w:rsidRPr="00CF1536" w:rsidRDefault="001070FD">
            <w:pPr>
              <w:widowControl/>
              <w:autoSpaceDE/>
              <w:autoSpaceDN/>
              <w:jc w:val="center"/>
              <w:rPr>
                <w:rFonts w:eastAsia="맑은 고딕" w:cs="Tahoma"/>
                <w:color w:val="000000"/>
                <w:kern w:val="0"/>
                <w:rPrChange w:id="15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60" w:author="박유빈 (Erin Park)" w:date="2025-04-14T15:20:00Z" w16du:dateUtc="2025-04-14T06:20:00Z">
                  <w:rPr>
                    <w:rFonts w:eastAsia="맑은 고딕" w:cs="Tahoma"/>
                    <w:color w:val="000000"/>
                    <w:kern w:val="0"/>
                    <w:sz w:val="16"/>
                    <w:szCs w:val="16"/>
                  </w:rPr>
                </w:rPrChange>
              </w:rPr>
              <w:t>VDD095D_CPUMC_76_CORE2</w:t>
            </w:r>
          </w:p>
        </w:tc>
        <w:tc>
          <w:tcPr>
            <w:tcW w:w="2137" w:type="dxa"/>
            <w:tcBorders>
              <w:top w:val="nil"/>
              <w:left w:val="nil"/>
              <w:bottom w:val="single" w:sz="4" w:space="0" w:color="auto"/>
              <w:right w:val="single" w:sz="4" w:space="0" w:color="auto"/>
            </w:tcBorders>
            <w:shd w:val="clear" w:color="auto" w:fill="auto"/>
            <w:vAlign w:val="center"/>
            <w:hideMark/>
            <w:tcPrChange w:id="161"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2C4A6611" w14:textId="49E3A39F"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162"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AR19 AP20 AN21 AR21 AF22 AH22 AK22 AM22 AP22 AE23 AG23 AJ23 AH24</w:t>
            </w:r>
          </w:p>
        </w:tc>
        <w:tc>
          <w:tcPr>
            <w:tcW w:w="1701" w:type="dxa"/>
            <w:tcBorders>
              <w:top w:val="nil"/>
              <w:left w:val="nil"/>
              <w:bottom w:val="single" w:sz="4" w:space="0" w:color="auto"/>
              <w:right w:val="single" w:sz="4" w:space="0" w:color="auto"/>
            </w:tcBorders>
            <w:shd w:val="clear" w:color="auto" w:fill="auto"/>
            <w:vAlign w:val="center"/>
            <w:hideMark/>
            <w:tcPrChange w:id="163"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3D3A5A17" w14:textId="77777777" w:rsidR="001070FD" w:rsidRPr="00CF1536" w:rsidRDefault="001070FD">
            <w:pPr>
              <w:widowControl/>
              <w:autoSpaceDE/>
              <w:autoSpaceDN/>
              <w:jc w:val="center"/>
              <w:rPr>
                <w:rFonts w:eastAsia="맑은 고딕" w:cs="Tahoma"/>
                <w:color w:val="000000"/>
                <w:kern w:val="0"/>
                <w:rPrChange w:id="16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65" w:author="박유빈 (Erin Park)" w:date="2025-04-14T15:20:00Z" w16du:dateUtc="2025-04-14T06:20:00Z">
                  <w:rPr>
                    <w:rFonts w:eastAsia="맑은 고딕" w:cs="Tahoma"/>
                    <w:color w:val="000000"/>
                    <w:sz w:val="16"/>
                    <w:szCs w:val="16"/>
                  </w:rPr>
                </w:rPrChange>
              </w:rPr>
              <w:t>16.2</w:t>
            </w:r>
          </w:p>
        </w:tc>
        <w:tc>
          <w:tcPr>
            <w:tcW w:w="1701" w:type="dxa"/>
            <w:tcBorders>
              <w:top w:val="nil"/>
              <w:left w:val="nil"/>
              <w:bottom w:val="single" w:sz="4" w:space="0" w:color="auto"/>
              <w:right w:val="single" w:sz="4" w:space="0" w:color="auto"/>
            </w:tcBorders>
            <w:shd w:val="clear" w:color="auto" w:fill="auto"/>
            <w:vAlign w:val="center"/>
            <w:hideMark/>
            <w:tcPrChange w:id="166"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029EFBE0" w14:textId="77777777" w:rsidR="001070FD" w:rsidRPr="00CF1536" w:rsidRDefault="001070FD">
            <w:pPr>
              <w:widowControl/>
              <w:autoSpaceDE/>
              <w:autoSpaceDN/>
              <w:jc w:val="center"/>
              <w:rPr>
                <w:rFonts w:eastAsia="맑은 고딕" w:cs="Tahoma"/>
                <w:color w:val="000000"/>
                <w:kern w:val="0"/>
                <w:rPrChange w:id="16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68" w:author="박유빈 (Erin Park)" w:date="2025-04-14T15:20:00Z" w16du:dateUtc="2025-04-14T06:20:00Z">
                  <w:rPr>
                    <w:rFonts w:eastAsia="맑은 고딕" w:cs="Tahoma"/>
                    <w:color w:val="000000"/>
                    <w:sz w:val="16"/>
                    <w:szCs w:val="16"/>
                  </w:rPr>
                </w:rPrChange>
              </w:rPr>
              <w:t>6</w:t>
            </w:r>
          </w:p>
        </w:tc>
        <w:tc>
          <w:tcPr>
            <w:tcW w:w="1205" w:type="dxa"/>
            <w:tcBorders>
              <w:top w:val="nil"/>
              <w:left w:val="nil"/>
              <w:bottom w:val="single" w:sz="4" w:space="0" w:color="auto"/>
              <w:right w:val="single" w:sz="4" w:space="0" w:color="auto"/>
            </w:tcBorders>
            <w:shd w:val="clear" w:color="auto" w:fill="auto"/>
            <w:vAlign w:val="center"/>
            <w:hideMark/>
            <w:tcPrChange w:id="169"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283179D9" w14:textId="77777777" w:rsidR="001070FD" w:rsidRPr="00CF1536" w:rsidRDefault="001070FD">
            <w:pPr>
              <w:widowControl/>
              <w:autoSpaceDE/>
              <w:autoSpaceDN/>
              <w:jc w:val="center"/>
              <w:rPr>
                <w:rFonts w:eastAsia="맑은 고딕" w:cs="Tahoma"/>
                <w:color w:val="000000"/>
                <w:kern w:val="0"/>
                <w:rPrChange w:id="17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71" w:author="박유빈 (Erin Park)" w:date="2025-04-14T15:20:00Z" w16du:dateUtc="2025-04-14T06:20:00Z">
                  <w:rPr>
                    <w:rFonts w:eastAsia="맑은 고딕" w:cs="Tahoma"/>
                    <w:color w:val="000000"/>
                    <w:kern w:val="0"/>
                    <w:sz w:val="16"/>
                    <w:szCs w:val="16"/>
                  </w:rPr>
                </w:rPrChange>
              </w:rPr>
              <w:t>31</w:t>
            </w:r>
          </w:p>
        </w:tc>
        <w:tc>
          <w:tcPr>
            <w:tcW w:w="1205" w:type="dxa"/>
            <w:tcBorders>
              <w:top w:val="nil"/>
              <w:left w:val="nil"/>
              <w:bottom w:val="single" w:sz="4" w:space="0" w:color="auto"/>
              <w:right w:val="single" w:sz="4" w:space="0" w:color="auto"/>
            </w:tcBorders>
            <w:shd w:val="clear" w:color="auto" w:fill="auto"/>
            <w:noWrap/>
            <w:vAlign w:val="center"/>
            <w:hideMark/>
            <w:tcPrChange w:id="172"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0D1C3987" w14:textId="77777777" w:rsidR="001070FD" w:rsidRPr="00CF1536" w:rsidRDefault="001070FD">
            <w:pPr>
              <w:widowControl/>
              <w:autoSpaceDE/>
              <w:autoSpaceDN/>
              <w:jc w:val="center"/>
              <w:rPr>
                <w:rFonts w:eastAsia="맑은 고딕" w:cs="Tahoma"/>
                <w:color w:val="000000"/>
                <w:kern w:val="0"/>
                <w:rPrChange w:id="17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74" w:author="박유빈 (Erin Park)" w:date="2025-04-14T15:20:00Z" w16du:dateUtc="2025-04-14T06:20:00Z">
                  <w:rPr>
                    <w:rFonts w:eastAsia="맑은 고딕" w:cs="Tahoma"/>
                    <w:color w:val="000000"/>
                    <w:kern w:val="0"/>
                    <w:sz w:val="16"/>
                    <w:szCs w:val="16"/>
                  </w:rPr>
                </w:rPrChange>
              </w:rPr>
              <w:t>92</w:t>
            </w:r>
          </w:p>
        </w:tc>
      </w:tr>
      <w:tr w:rsidR="001070FD" w:rsidRPr="00CF1536" w14:paraId="4A9C2AFA" w14:textId="77777777" w:rsidTr="00CF1536">
        <w:tblPrEx>
          <w:tblW w:w="10485" w:type="dxa"/>
          <w:tblCellMar>
            <w:left w:w="0" w:type="dxa"/>
            <w:right w:w="0" w:type="dxa"/>
          </w:tblCellMar>
          <w:tblPrExChange w:id="175" w:author="박유빈 (Erin Park)" w:date="2025-04-14T15:20:00Z" w16du:dateUtc="2025-04-14T06:20:00Z">
            <w:tblPrEx>
              <w:tblW w:w="10485" w:type="dxa"/>
              <w:tblCellMar>
                <w:left w:w="99" w:type="dxa"/>
                <w:right w:w="99" w:type="dxa"/>
              </w:tblCellMar>
            </w:tblPrEx>
          </w:tblPrExChange>
        </w:tblPrEx>
        <w:trPr>
          <w:trHeight w:val="113"/>
          <w:trPrChange w:id="176" w:author="박유빈 (Erin Park)" w:date="2025-04-14T15:20:00Z" w16du:dateUtc="2025-04-14T06:20:00Z">
            <w:trPr>
              <w:gridAfter w:val="0"/>
              <w:trHeight w:val="6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77"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1A05761" w14:textId="77777777" w:rsidR="001070FD" w:rsidRPr="00CF1536" w:rsidRDefault="001070FD">
            <w:pPr>
              <w:widowControl/>
              <w:autoSpaceDE/>
              <w:autoSpaceDN/>
              <w:jc w:val="center"/>
              <w:rPr>
                <w:rFonts w:eastAsia="맑은 고딕" w:cs="Tahoma"/>
                <w:color w:val="000000"/>
                <w:kern w:val="0"/>
                <w:rPrChange w:id="17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79" w:author="박유빈 (Erin Park)" w:date="2025-04-14T15:20:00Z" w16du:dateUtc="2025-04-14T06:20:00Z">
                  <w:rPr>
                    <w:rFonts w:eastAsia="맑은 고딕" w:cs="Tahoma"/>
                    <w:color w:val="000000"/>
                    <w:kern w:val="0"/>
                    <w:sz w:val="16"/>
                    <w:szCs w:val="16"/>
                  </w:rPr>
                </w:rPrChange>
              </w:rPr>
              <w:t>VDD095D_CPUMC_76_CORE3</w:t>
            </w:r>
          </w:p>
        </w:tc>
        <w:tc>
          <w:tcPr>
            <w:tcW w:w="2137" w:type="dxa"/>
            <w:tcBorders>
              <w:top w:val="nil"/>
              <w:left w:val="nil"/>
              <w:bottom w:val="single" w:sz="4" w:space="0" w:color="auto"/>
              <w:right w:val="single" w:sz="4" w:space="0" w:color="auto"/>
            </w:tcBorders>
            <w:shd w:val="clear" w:color="auto" w:fill="auto"/>
            <w:vAlign w:val="center"/>
            <w:hideMark/>
            <w:tcPrChange w:id="180"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7F44E3A0" w14:textId="6F76D274"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181"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AM24 AT24 AL25 AN25 AR25 AT26 AR27 AT28 AR29 AU29 AV30 AW33 AV34</w:t>
            </w:r>
          </w:p>
        </w:tc>
        <w:tc>
          <w:tcPr>
            <w:tcW w:w="1701" w:type="dxa"/>
            <w:tcBorders>
              <w:top w:val="nil"/>
              <w:left w:val="nil"/>
              <w:bottom w:val="single" w:sz="4" w:space="0" w:color="auto"/>
              <w:right w:val="single" w:sz="4" w:space="0" w:color="auto"/>
            </w:tcBorders>
            <w:shd w:val="clear" w:color="auto" w:fill="auto"/>
            <w:vAlign w:val="center"/>
            <w:hideMark/>
            <w:tcPrChange w:id="182"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0DD6498" w14:textId="77777777" w:rsidR="001070FD" w:rsidRPr="00CF1536" w:rsidRDefault="001070FD">
            <w:pPr>
              <w:widowControl/>
              <w:autoSpaceDE/>
              <w:autoSpaceDN/>
              <w:jc w:val="center"/>
              <w:rPr>
                <w:rFonts w:eastAsia="맑은 고딕" w:cs="Tahoma"/>
                <w:color w:val="000000"/>
                <w:kern w:val="0"/>
                <w:rPrChange w:id="18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84" w:author="박유빈 (Erin Park)" w:date="2025-04-14T15:20:00Z" w16du:dateUtc="2025-04-14T06:20:00Z">
                  <w:rPr>
                    <w:rFonts w:eastAsia="맑은 고딕" w:cs="Tahoma"/>
                    <w:color w:val="000000"/>
                    <w:sz w:val="16"/>
                    <w:szCs w:val="16"/>
                  </w:rPr>
                </w:rPrChange>
              </w:rPr>
              <w:t>16.2</w:t>
            </w:r>
          </w:p>
        </w:tc>
        <w:tc>
          <w:tcPr>
            <w:tcW w:w="1701" w:type="dxa"/>
            <w:tcBorders>
              <w:top w:val="nil"/>
              <w:left w:val="nil"/>
              <w:bottom w:val="single" w:sz="4" w:space="0" w:color="auto"/>
              <w:right w:val="single" w:sz="4" w:space="0" w:color="auto"/>
            </w:tcBorders>
            <w:shd w:val="clear" w:color="auto" w:fill="auto"/>
            <w:vAlign w:val="center"/>
            <w:hideMark/>
            <w:tcPrChange w:id="185"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868D6CA" w14:textId="77777777" w:rsidR="001070FD" w:rsidRPr="00CF1536" w:rsidRDefault="001070FD">
            <w:pPr>
              <w:widowControl/>
              <w:autoSpaceDE/>
              <w:autoSpaceDN/>
              <w:jc w:val="center"/>
              <w:rPr>
                <w:rFonts w:eastAsia="맑은 고딕" w:cs="Tahoma"/>
                <w:color w:val="000000"/>
                <w:kern w:val="0"/>
                <w:rPrChange w:id="18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187" w:author="박유빈 (Erin Park)" w:date="2025-04-14T15:20:00Z" w16du:dateUtc="2025-04-14T06:20:00Z">
                  <w:rPr>
                    <w:rFonts w:eastAsia="맑은 고딕" w:cs="Tahoma"/>
                    <w:color w:val="000000"/>
                    <w:sz w:val="16"/>
                    <w:szCs w:val="16"/>
                  </w:rPr>
                </w:rPrChange>
              </w:rPr>
              <w:t>6</w:t>
            </w:r>
          </w:p>
        </w:tc>
        <w:tc>
          <w:tcPr>
            <w:tcW w:w="1205" w:type="dxa"/>
            <w:tcBorders>
              <w:top w:val="nil"/>
              <w:left w:val="nil"/>
              <w:bottom w:val="single" w:sz="4" w:space="0" w:color="auto"/>
              <w:right w:val="single" w:sz="4" w:space="0" w:color="auto"/>
            </w:tcBorders>
            <w:shd w:val="clear" w:color="auto" w:fill="auto"/>
            <w:vAlign w:val="center"/>
            <w:hideMark/>
            <w:tcPrChange w:id="188"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0904C65F" w14:textId="77777777" w:rsidR="001070FD" w:rsidRPr="00CF1536" w:rsidRDefault="001070FD">
            <w:pPr>
              <w:widowControl/>
              <w:autoSpaceDE/>
              <w:autoSpaceDN/>
              <w:jc w:val="center"/>
              <w:rPr>
                <w:rFonts w:eastAsia="맑은 고딕" w:cs="Tahoma"/>
                <w:color w:val="000000"/>
                <w:kern w:val="0"/>
                <w:rPrChange w:id="18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90" w:author="박유빈 (Erin Park)" w:date="2025-04-14T15:20:00Z" w16du:dateUtc="2025-04-14T06:20:00Z">
                  <w:rPr>
                    <w:rFonts w:eastAsia="맑은 고딕" w:cs="Tahoma"/>
                    <w:color w:val="000000"/>
                    <w:kern w:val="0"/>
                    <w:sz w:val="16"/>
                    <w:szCs w:val="16"/>
                  </w:rPr>
                </w:rPrChange>
              </w:rPr>
              <w:t>31</w:t>
            </w:r>
          </w:p>
        </w:tc>
        <w:tc>
          <w:tcPr>
            <w:tcW w:w="1205" w:type="dxa"/>
            <w:tcBorders>
              <w:top w:val="nil"/>
              <w:left w:val="nil"/>
              <w:bottom w:val="single" w:sz="4" w:space="0" w:color="auto"/>
              <w:right w:val="single" w:sz="4" w:space="0" w:color="auto"/>
            </w:tcBorders>
            <w:shd w:val="clear" w:color="auto" w:fill="auto"/>
            <w:noWrap/>
            <w:vAlign w:val="center"/>
            <w:hideMark/>
            <w:tcPrChange w:id="191"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173AECD3" w14:textId="77777777" w:rsidR="001070FD" w:rsidRPr="00CF1536" w:rsidRDefault="001070FD">
            <w:pPr>
              <w:widowControl/>
              <w:autoSpaceDE/>
              <w:autoSpaceDN/>
              <w:jc w:val="center"/>
              <w:rPr>
                <w:rFonts w:eastAsia="맑은 고딕" w:cs="Tahoma"/>
                <w:color w:val="000000"/>
                <w:kern w:val="0"/>
                <w:rPrChange w:id="19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193" w:author="박유빈 (Erin Park)" w:date="2025-04-14T15:20:00Z" w16du:dateUtc="2025-04-14T06:20:00Z">
                  <w:rPr>
                    <w:rFonts w:eastAsia="맑은 고딕" w:cs="Tahoma"/>
                    <w:color w:val="000000"/>
                    <w:kern w:val="0"/>
                    <w:sz w:val="16"/>
                    <w:szCs w:val="16"/>
                  </w:rPr>
                </w:rPrChange>
              </w:rPr>
              <w:t>92</w:t>
            </w:r>
          </w:p>
        </w:tc>
      </w:tr>
      <w:tr w:rsidR="001070FD" w:rsidRPr="00CF1536" w14:paraId="5D2C9482" w14:textId="77777777" w:rsidTr="00CF1536">
        <w:tblPrEx>
          <w:tblW w:w="10485" w:type="dxa"/>
          <w:tblCellMar>
            <w:left w:w="0" w:type="dxa"/>
            <w:right w:w="0" w:type="dxa"/>
          </w:tblCellMar>
          <w:tblPrExChange w:id="194" w:author="박유빈 (Erin Park)" w:date="2025-04-14T15:20:00Z" w16du:dateUtc="2025-04-14T06:20:00Z">
            <w:tblPrEx>
              <w:tblW w:w="10485" w:type="dxa"/>
              <w:tblCellMar>
                <w:left w:w="99" w:type="dxa"/>
                <w:right w:w="99" w:type="dxa"/>
              </w:tblCellMar>
            </w:tblPrEx>
          </w:tblPrExChange>
        </w:tblPrEx>
        <w:trPr>
          <w:trHeight w:val="113"/>
          <w:trPrChange w:id="195" w:author="박유빈 (Erin Park)" w:date="2025-04-14T15:20:00Z" w16du:dateUtc="2025-04-14T06:20:00Z">
            <w:trPr>
              <w:gridAfter w:val="0"/>
              <w:trHeight w:val="4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196"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42987DE" w14:textId="11ABC385" w:rsidR="001070FD" w:rsidRPr="00CF1536" w:rsidRDefault="001070FD">
            <w:pPr>
              <w:widowControl/>
              <w:autoSpaceDE/>
              <w:autoSpaceDN/>
              <w:jc w:val="center"/>
              <w:rPr>
                <w:rFonts w:eastAsia="맑은 고딕" w:cs="Tahoma"/>
                <w:color w:val="000000"/>
                <w:w w:val="90"/>
                <w:kern w:val="0"/>
                <w:rPrChange w:id="197" w:author="박유빈 (Erin Park)" w:date="2025-04-14T15:27:00Z" w16du:dateUtc="2025-04-14T06:27:00Z">
                  <w:rPr>
                    <w:rFonts w:eastAsia="맑은 고딕" w:cs="Tahoma"/>
                    <w:color w:val="000000"/>
                    <w:kern w:val="0"/>
                    <w:sz w:val="16"/>
                    <w:szCs w:val="16"/>
                  </w:rPr>
                </w:rPrChange>
              </w:rPr>
            </w:pPr>
            <w:r w:rsidRPr="00CF1536">
              <w:rPr>
                <w:rFonts w:eastAsia="맑은 고딕" w:cs="Tahoma"/>
                <w:color w:val="000000"/>
                <w:w w:val="90"/>
                <w:kern w:val="0"/>
                <w:rPrChange w:id="198" w:author="박유빈 (Erin Park)" w:date="2025-04-14T15:27:00Z" w16du:dateUtc="2025-04-14T06:27:00Z">
                  <w:rPr>
                    <w:rFonts w:eastAsia="맑은 고딕" w:cs="Tahoma"/>
                    <w:color w:val="000000"/>
                    <w:kern w:val="0"/>
                    <w:sz w:val="16"/>
                    <w:szCs w:val="16"/>
                  </w:rPr>
                </w:rPrChange>
              </w:rPr>
              <w:t>VDD095D_CPUMC_55_</w:t>
            </w:r>
            <w:del w:id="199" w:author="김미정 (Meejeong Kim)" w:date="2025-04-16T10:13:00Z" w16du:dateUtc="2025-04-16T01:13:00Z">
              <w:r w:rsidRPr="00CF1536" w:rsidDel="00A618D5">
                <w:rPr>
                  <w:rFonts w:eastAsia="맑은 고딕" w:cs="Tahoma"/>
                  <w:color w:val="000000"/>
                  <w:w w:val="90"/>
                  <w:kern w:val="0"/>
                  <w:rPrChange w:id="200" w:author="박유빈 (Erin Park)" w:date="2025-04-14T15:27:00Z" w16du:dateUtc="2025-04-14T06:27:00Z">
                    <w:rPr>
                      <w:rFonts w:eastAsia="맑은 고딕" w:cs="Tahoma"/>
                      <w:color w:val="000000"/>
                      <w:kern w:val="0"/>
                      <w:sz w:val="16"/>
                      <w:szCs w:val="16"/>
                    </w:rPr>
                  </w:rPrChange>
                </w:rPr>
                <w:delText>CORE1</w:delText>
              </w:r>
            </w:del>
            <w:ins w:id="201" w:author="김미정 (Meejeong Kim)" w:date="2025-04-16T10:13:00Z" w16du:dateUtc="2025-04-16T01:13:00Z">
              <w:r w:rsidR="00A618D5" w:rsidRPr="00CF1536">
                <w:rPr>
                  <w:rFonts w:eastAsia="맑은 고딕" w:cs="Tahoma"/>
                  <w:color w:val="000000"/>
                  <w:w w:val="90"/>
                  <w:kern w:val="0"/>
                  <w:rPrChange w:id="202" w:author="박유빈 (Erin Park)" w:date="2025-04-14T15:27:00Z" w16du:dateUtc="2025-04-14T06:27:00Z">
                    <w:rPr>
                      <w:rFonts w:eastAsia="맑은 고딕" w:cs="Tahoma"/>
                      <w:color w:val="000000"/>
                      <w:kern w:val="0"/>
                      <w:sz w:val="16"/>
                      <w:szCs w:val="16"/>
                    </w:rPr>
                  </w:rPrChange>
                </w:rPr>
                <w:t>CORE</w:t>
              </w:r>
              <w:r w:rsidR="00A618D5">
                <w:rPr>
                  <w:rFonts w:eastAsia="맑은 고딕" w:cs="Tahoma" w:hint="eastAsia"/>
                  <w:color w:val="000000"/>
                  <w:w w:val="90"/>
                  <w:kern w:val="0"/>
                </w:rPr>
                <w:t>0</w:t>
              </w:r>
            </w:ins>
            <w:ins w:id="203" w:author="박유빈 (Erin Park)" w:date="2025-04-14T15:27:00Z" w16du:dateUtc="2025-04-14T06:27:00Z">
              <w:r w:rsidR="00CF1536" w:rsidRPr="00CF1536">
                <w:rPr>
                  <w:rFonts w:eastAsia="맑은 고딕" w:cs="Tahoma"/>
                  <w:color w:val="000000"/>
                  <w:w w:val="90"/>
                  <w:kern w:val="0"/>
                  <w:rPrChange w:id="204" w:author="박유빈 (Erin Park)" w:date="2025-04-14T15:27:00Z" w16du:dateUtc="2025-04-14T06:27:00Z">
                    <w:rPr>
                      <w:rFonts w:eastAsia="맑은 고딕" w:cs="Tahoma"/>
                      <w:color w:val="000000"/>
                      <w:kern w:val="0"/>
                    </w:rPr>
                  </w:rPrChange>
                </w:rPr>
                <w:t>–</w:t>
              </w:r>
            </w:ins>
            <w:del w:id="205" w:author="박유빈 (Erin Park)" w:date="2025-04-14T15:27:00Z" w16du:dateUtc="2025-04-14T06:27:00Z">
              <w:r w:rsidRPr="00CF1536" w:rsidDel="00CF1536">
                <w:rPr>
                  <w:rFonts w:eastAsia="맑은 고딕" w:cs="Tahoma"/>
                  <w:color w:val="000000"/>
                  <w:w w:val="90"/>
                  <w:kern w:val="0"/>
                  <w:rPrChange w:id="206" w:author="박유빈 (Erin Park)" w:date="2025-04-14T15:27:00Z" w16du:dateUtc="2025-04-14T06:27:00Z">
                    <w:rPr>
                      <w:rFonts w:eastAsia="맑은 고딕" w:cs="Tahoma"/>
                      <w:color w:val="000000"/>
                      <w:kern w:val="0"/>
                      <w:sz w:val="16"/>
                      <w:szCs w:val="16"/>
                    </w:rPr>
                  </w:rPrChange>
                </w:rPr>
                <w:delText>-</w:delText>
              </w:r>
            </w:del>
            <w:r w:rsidRPr="00CF1536">
              <w:rPr>
                <w:rFonts w:eastAsia="맑은 고딕" w:cs="Tahoma"/>
                <w:color w:val="000000"/>
                <w:w w:val="90"/>
                <w:kern w:val="0"/>
                <w:rPrChange w:id="207" w:author="박유빈 (Erin Park)" w:date="2025-04-14T15:27:00Z" w16du:dateUtc="2025-04-14T06:27:00Z">
                  <w:rPr>
                    <w:rFonts w:eastAsia="맑은 고딕" w:cs="Tahoma"/>
                    <w:color w:val="000000"/>
                    <w:kern w:val="0"/>
                    <w:sz w:val="16"/>
                    <w:szCs w:val="16"/>
                  </w:rPr>
                </w:rPrChange>
              </w:rPr>
              <w:t>3</w:t>
            </w:r>
          </w:p>
        </w:tc>
        <w:tc>
          <w:tcPr>
            <w:tcW w:w="2137" w:type="dxa"/>
            <w:tcBorders>
              <w:top w:val="nil"/>
              <w:left w:val="nil"/>
              <w:bottom w:val="single" w:sz="4" w:space="0" w:color="auto"/>
              <w:right w:val="single" w:sz="4" w:space="0" w:color="auto"/>
            </w:tcBorders>
            <w:shd w:val="clear" w:color="auto" w:fill="auto"/>
            <w:vAlign w:val="center"/>
            <w:hideMark/>
            <w:tcPrChange w:id="208"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284E41B1" w14:textId="047BCC2A"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209"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AE27 AD28 AF28 AE29 AL27 AN27 AM28 AP28</w:t>
            </w:r>
          </w:p>
        </w:tc>
        <w:tc>
          <w:tcPr>
            <w:tcW w:w="1701" w:type="dxa"/>
            <w:tcBorders>
              <w:top w:val="nil"/>
              <w:left w:val="nil"/>
              <w:bottom w:val="single" w:sz="4" w:space="0" w:color="auto"/>
              <w:right w:val="single" w:sz="4" w:space="0" w:color="auto"/>
            </w:tcBorders>
            <w:shd w:val="clear" w:color="auto" w:fill="auto"/>
            <w:vAlign w:val="center"/>
            <w:hideMark/>
            <w:tcPrChange w:id="210"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5D3AE84F" w14:textId="77777777" w:rsidR="001070FD" w:rsidRPr="00CF1536" w:rsidRDefault="001070FD">
            <w:pPr>
              <w:widowControl/>
              <w:autoSpaceDE/>
              <w:autoSpaceDN/>
              <w:jc w:val="center"/>
              <w:rPr>
                <w:rFonts w:eastAsia="맑은 고딕" w:cs="Tahoma"/>
                <w:color w:val="000000"/>
                <w:kern w:val="0"/>
                <w:rPrChange w:id="21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12" w:author="박유빈 (Erin Park)" w:date="2025-04-14T15:20:00Z" w16du:dateUtc="2025-04-14T06:20:00Z">
                  <w:rPr>
                    <w:rFonts w:eastAsia="맑은 고딕" w:cs="Tahoma"/>
                    <w:color w:val="000000"/>
                    <w:sz w:val="16"/>
                    <w:szCs w:val="16"/>
                  </w:rPr>
                </w:rPrChange>
              </w:rPr>
              <w:t>14.7</w:t>
            </w:r>
          </w:p>
        </w:tc>
        <w:tc>
          <w:tcPr>
            <w:tcW w:w="1701" w:type="dxa"/>
            <w:tcBorders>
              <w:top w:val="nil"/>
              <w:left w:val="nil"/>
              <w:bottom w:val="single" w:sz="4" w:space="0" w:color="auto"/>
              <w:right w:val="single" w:sz="4" w:space="0" w:color="auto"/>
            </w:tcBorders>
            <w:shd w:val="clear" w:color="auto" w:fill="auto"/>
            <w:vAlign w:val="center"/>
            <w:hideMark/>
            <w:tcPrChange w:id="213"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37EF03B4" w14:textId="77777777" w:rsidR="001070FD" w:rsidRPr="00CF1536" w:rsidRDefault="001070FD">
            <w:pPr>
              <w:widowControl/>
              <w:autoSpaceDE/>
              <w:autoSpaceDN/>
              <w:jc w:val="center"/>
              <w:rPr>
                <w:rFonts w:eastAsia="맑은 고딕" w:cs="Tahoma"/>
                <w:color w:val="000000"/>
                <w:kern w:val="0"/>
                <w:rPrChange w:id="21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15" w:author="박유빈 (Erin Park)" w:date="2025-04-14T15:20:00Z" w16du:dateUtc="2025-04-14T06:20:00Z">
                  <w:rPr>
                    <w:rFonts w:eastAsia="맑은 고딕" w:cs="Tahoma"/>
                    <w:color w:val="000000"/>
                    <w:sz w:val="16"/>
                    <w:szCs w:val="16"/>
                  </w:rPr>
                </w:rPrChange>
              </w:rPr>
              <w:t>5.1</w:t>
            </w:r>
          </w:p>
        </w:tc>
        <w:tc>
          <w:tcPr>
            <w:tcW w:w="1205" w:type="dxa"/>
            <w:tcBorders>
              <w:top w:val="nil"/>
              <w:left w:val="nil"/>
              <w:bottom w:val="single" w:sz="4" w:space="0" w:color="auto"/>
              <w:right w:val="single" w:sz="4" w:space="0" w:color="auto"/>
            </w:tcBorders>
            <w:shd w:val="clear" w:color="auto" w:fill="auto"/>
            <w:vAlign w:val="center"/>
            <w:hideMark/>
            <w:tcPrChange w:id="216"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676DE488" w14:textId="77777777" w:rsidR="001070FD" w:rsidRPr="00CF1536" w:rsidRDefault="001070FD">
            <w:pPr>
              <w:widowControl/>
              <w:autoSpaceDE/>
              <w:autoSpaceDN/>
              <w:jc w:val="center"/>
              <w:rPr>
                <w:rFonts w:eastAsia="맑은 고딕" w:cs="Tahoma"/>
                <w:color w:val="000000"/>
                <w:kern w:val="0"/>
                <w:rPrChange w:id="21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18" w:author="박유빈 (Erin Park)" w:date="2025-04-14T15:20:00Z" w16du:dateUtc="2025-04-14T06:20:00Z">
                  <w:rPr>
                    <w:rFonts w:eastAsia="맑은 고딕" w:cs="Tahoma"/>
                    <w:color w:val="000000"/>
                    <w:kern w:val="0"/>
                    <w:sz w:val="16"/>
                    <w:szCs w:val="16"/>
                  </w:rPr>
                </w:rPrChange>
              </w:rPr>
              <w:t>29</w:t>
            </w:r>
          </w:p>
        </w:tc>
        <w:tc>
          <w:tcPr>
            <w:tcW w:w="1205" w:type="dxa"/>
            <w:tcBorders>
              <w:top w:val="nil"/>
              <w:left w:val="nil"/>
              <w:bottom w:val="single" w:sz="4" w:space="0" w:color="auto"/>
              <w:right w:val="single" w:sz="4" w:space="0" w:color="auto"/>
            </w:tcBorders>
            <w:shd w:val="clear" w:color="auto" w:fill="auto"/>
            <w:noWrap/>
            <w:vAlign w:val="center"/>
            <w:hideMark/>
            <w:tcPrChange w:id="219"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7DE534EE" w14:textId="77777777" w:rsidR="001070FD" w:rsidRPr="00CF1536" w:rsidRDefault="001070FD">
            <w:pPr>
              <w:widowControl/>
              <w:autoSpaceDE/>
              <w:autoSpaceDN/>
              <w:jc w:val="center"/>
              <w:rPr>
                <w:rFonts w:eastAsia="맑은 고딕" w:cs="Tahoma"/>
                <w:color w:val="000000"/>
                <w:kern w:val="0"/>
                <w:rPrChange w:id="22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21" w:author="박유빈 (Erin Park)" w:date="2025-04-14T15:20:00Z" w16du:dateUtc="2025-04-14T06:20:00Z">
                  <w:rPr>
                    <w:rFonts w:eastAsia="맑은 고딕" w:cs="Tahoma"/>
                    <w:color w:val="000000"/>
                    <w:kern w:val="0"/>
                    <w:sz w:val="16"/>
                    <w:szCs w:val="16"/>
                  </w:rPr>
                </w:rPrChange>
              </w:rPr>
              <w:t>199</w:t>
            </w:r>
          </w:p>
        </w:tc>
      </w:tr>
      <w:tr w:rsidR="001070FD" w:rsidRPr="00CF1536" w14:paraId="04069B4B" w14:textId="77777777" w:rsidTr="00CF1536">
        <w:tblPrEx>
          <w:tblW w:w="10485" w:type="dxa"/>
          <w:tblCellMar>
            <w:left w:w="0" w:type="dxa"/>
            <w:right w:w="0" w:type="dxa"/>
          </w:tblCellMar>
          <w:tblPrExChange w:id="222" w:author="박유빈 (Erin Park)" w:date="2025-04-14T15:20:00Z" w16du:dateUtc="2025-04-14T06:20:00Z">
            <w:tblPrEx>
              <w:tblW w:w="10485" w:type="dxa"/>
              <w:tblCellMar>
                <w:left w:w="99" w:type="dxa"/>
                <w:right w:w="99" w:type="dxa"/>
              </w:tblCellMar>
            </w:tblPrEx>
          </w:tblPrExChange>
        </w:tblPrEx>
        <w:trPr>
          <w:trHeight w:val="113"/>
          <w:trPrChange w:id="223" w:author="박유빈 (Erin Park)" w:date="2025-04-14T15:20:00Z" w16du:dateUtc="2025-04-14T06:20:00Z">
            <w:trPr>
              <w:gridAfter w:val="0"/>
              <w:trHeight w:val="40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224"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24A176C" w14:textId="77777777" w:rsidR="001070FD" w:rsidRPr="00CF1536" w:rsidRDefault="001070FD">
            <w:pPr>
              <w:widowControl/>
              <w:autoSpaceDE/>
              <w:autoSpaceDN/>
              <w:jc w:val="center"/>
              <w:rPr>
                <w:rFonts w:eastAsia="맑은 고딕" w:cs="Tahoma"/>
                <w:color w:val="000000"/>
                <w:kern w:val="0"/>
                <w:rPrChange w:id="22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26" w:author="박유빈 (Erin Park)" w:date="2025-04-14T15:20:00Z" w16du:dateUtc="2025-04-14T06:20:00Z">
                  <w:rPr>
                    <w:rFonts w:eastAsia="맑은 고딕" w:cs="Tahoma"/>
                    <w:color w:val="000000"/>
                    <w:kern w:val="0"/>
                    <w:sz w:val="16"/>
                    <w:szCs w:val="16"/>
                  </w:rPr>
                </w:rPrChange>
              </w:rPr>
              <w:t>VDD095D_CPUMC_WRAP</w:t>
            </w:r>
          </w:p>
        </w:tc>
        <w:tc>
          <w:tcPr>
            <w:tcW w:w="2137" w:type="dxa"/>
            <w:tcBorders>
              <w:top w:val="nil"/>
              <w:left w:val="nil"/>
              <w:bottom w:val="single" w:sz="4" w:space="0" w:color="auto"/>
              <w:right w:val="single" w:sz="4" w:space="0" w:color="auto"/>
            </w:tcBorders>
            <w:shd w:val="clear" w:color="auto" w:fill="auto"/>
            <w:vAlign w:val="center"/>
            <w:hideMark/>
            <w:tcPrChange w:id="227"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3F7135B1" w14:textId="0C049C51"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228"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AG25 AH26 AG27 AJ27 AH28 AJ31</w:t>
            </w:r>
          </w:p>
        </w:tc>
        <w:tc>
          <w:tcPr>
            <w:tcW w:w="1701" w:type="dxa"/>
            <w:tcBorders>
              <w:top w:val="nil"/>
              <w:left w:val="nil"/>
              <w:bottom w:val="single" w:sz="4" w:space="0" w:color="auto"/>
              <w:right w:val="single" w:sz="4" w:space="0" w:color="auto"/>
            </w:tcBorders>
            <w:shd w:val="clear" w:color="auto" w:fill="auto"/>
            <w:vAlign w:val="center"/>
            <w:hideMark/>
            <w:tcPrChange w:id="229"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7525AEA0" w14:textId="77777777" w:rsidR="001070FD" w:rsidRPr="00CF1536" w:rsidRDefault="001070FD">
            <w:pPr>
              <w:widowControl/>
              <w:autoSpaceDE/>
              <w:autoSpaceDN/>
              <w:jc w:val="center"/>
              <w:rPr>
                <w:rFonts w:eastAsia="맑은 고딕" w:cs="Tahoma"/>
                <w:color w:val="000000"/>
                <w:kern w:val="0"/>
                <w:rPrChange w:id="23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31" w:author="박유빈 (Erin Park)" w:date="2025-04-14T15:20:00Z" w16du:dateUtc="2025-04-14T06:20:00Z">
                  <w:rPr>
                    <w:rFonts w:eastAsia="맑은 고딕" w:cs="Tahoma"/>
                    <w:color w:val="000000"/>
                    <w:sz w:val="16"/>
                    <w:szCs w:val="16"/>
                  </w:rPr>
                </w:rPrChange>
              </w:rPr>
              <w:t>18</w:t>
            </w:r>
          </w:p>
        </w:tc>
        <w:tc>
          <w:tcPr>
            <w:tcW w:w="1701" w:type="dxa"/>
            <w:tcBorders>
              <w:top w:val="nil"/>
              <w:left w:val="nil"/>
              <w:bottom w:val="single" w:sz="4" w:space="0" w:color="auto"/>
              <w:right w:val="single" w:sz="4" w:space="0" w:color="auto"/>
            </w:tcBorders>
            <w:shd w:val="clear" w:color="auto" w:fill="auto"/>
            <w:vAlign w:val="center"/>
            <w:hideMark/>
            <w:tcPrChange w:id="232"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41A91C79" w14:textId="77777777" w:rsidR="001070FD" w:rsidRPr="00CF1536" w:rsidRDefault="001070FD">
            <w:pPr>
              <w:widowControl/>
              <w:autoSpaceDE/>
              <w:autoSpaceDN/>
              <w:jc w:val="center"/>
              <w:rPr>
                <w:rFonts w:eastAsia="맑은 고딕" w:cs="Tahoma"/>
                <w:color w:val="000000"/>
                <w:kern w:val="0"/>
                <w:rPrChange w:id="23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34" w:author="박유빈 (Erin Park)" w:date="2025-04-14T15:20:00Z" w16du:dateUtc="2025-04-14T06:20:00Z">
                  <w:rPr>
                    <w:rFonts w:eastAsia="맑은 고딕" w:cs="Tahoma"/>
                    <w:color w:val="000000"/>
                    <w:sz w:val="16"/>
                    <w:szCs w:val="16"/>
                  </w:rPr>
                </w:rPrChange>
              </w:rPr>
              <w:t>7.2</w:t>
            </w:r>
          </w:p>
        </w:tc>
        <w:tc>
          <w:tcPr>
            <w:tcW w:w="1205" w:type="dxa"/>
            <w:tcBorders>
              <w:top w:val="nil"/>
              <w:left w:val="nil"/>
              <w:bottom w:val="single" w:sz="4" w:space="0" w:color="auto"/>
              <w:right w:val="single" w:sz="4" w:space="0" w:color="auto"/>
            </w:tcBorders>
            <w:shd w:val="clear" w:color="auto" w:fill="auto"/>
            <w:vAlign w:val="center"/>
            <w:hideMark/>
            <w:tcPrChange w:id="235"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0FB61A9D" w14:textId="77777777" w:rsidR="001070FD" w:rsidRPr="00CF1536" w:rsidRDefault="001070FD">
            <w:pPr>
              <w:widowControl/>
              <w:autoSpaceDE/>
              <w:autoSpaceDN/>
              <w:jc w:val="center"/>
              <w:rPr>
                <w:rFonts w:eastAsia="맑은 고딕" w:cs="Tahoma"/>
                <w:color w:val="000000"/>
                <w:kern w:val="0"/>
                <w:rPrChange w:id="23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37" w:author="박유빈 (Erin Park)" w:date="2025-04-14T15:20:00Z" w16du:dateUtc="2025-04-14T06:20:00Z">
                  <w:rPr>
                    <w:rFonts w:eastAsia="맑은 고딕" w:cs="Tahoma"/>
                    <w:color w:val="000000"/>
                    <w:kern w:val="0"/>
                    <w:sz w:val="16"/>
                    <w:szCs w:val="16"/>
                  </w:rPr>
                </w:rPrChange>
              </w:rPr>
              <w:t>35</w:t>
            </w:r>
          </w:p>
        </w:tc>
        <w:tc>
          <w:tcPr>
            <w:tcW w:w="1205" w:type="dxa"/>
            <w:tcBorders>
              <w:top w:val="nil"/>
              <w:left w:val="nil"/>
              <w:bottom w:val="single" w:sz="4" w:space="0" w:color="auto"/>
              <w:right w:val="single" w:sz="4" w:space="0" w:color="auto"/>
            </w:tcBorders>
            <w:shd w:val="clear" w:color="auto" w:fill="auto"/>
            <w:noWrap/>
            <w:vAlign w:val="center"/>
            <w:hideMark/>
            <w:tcPrChange w:id="238"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5827A58B" w14:textId="77777777" w:rsidR="001070FD" w:rsidRPr="00CF1536" w:rsidRDefault="001070FD">
            <w:pPr>
              <w:widowControl/>
              <w:autoSpaceDE/>
              <w:autoSpaceDN/>
              <w:jc w:val="center"/>
              <w:rPr>
                <w:rFonts w:eastAsia="맑은 고딕" w:cs="Tahoma"/>
                <w:color w:val="000000"/>
                <w:kern w:val="0"/>
                <w:rPrChange w:id="23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40" w:author="박유빈 (Erin Park)" w:date="2025-04-14T15:20:00Z" w16du:dateUtc="2025-04-14T06:20:00Z">
                  <w:rPr>
                    <w:rFonts w:eastAsia="맑은 고딕" w:cs="Tahoma"/>
                    <w:color w:val="000000"/>
                    <w:kern w:val="0"/>
                    <w:sz w:val="16"/>
                    <w:szCs w:val="16"/>
                  </w:rPr>
                </w:rPrChange>
              </w:rPr>
              <w:t>187</w:t>
            </w:r>
          </w:p>
        </w:tc>
      </w:tr>
      <w:tr w:rsidR="001070FD" w:rsidRPr="00CF1536" w14:paraId="55584F9D" w14:textId="77777777" w:rsidTr="00CF1536">
        <w:tblPrEx>
          <w:tblW w:w="10485" w:type="dxa"/>
          <w:tblCellMar>
            <w:left w:w="0" w:type="dxa"/>
            <w:right w:w="0" w:type="dxa"/>
          </w:tblCellMar>
          <w:tblPrExChange w:id="241" w:author="박유빈 (Erin Park)" w:date="2025-04-14T15:20:00Z" w16du:dateUtc="2025-04-14T06:20:00Z">
            <w:tblPrEx>
              <w:tblW w:w="10485" w:type="dxa"/>
              <w:tblCellMar>
                <w:left w:w="99" w:type="dxa"/>
                <w:right w:w="99" w:type="dxa"/>
              </w:tblCellMar>
            </w:tblPrEx>
          </w:tblPrExChange>
        </w:tblPrEx>
        <w:trPr>
          <w:trHeight w:val="113"/>
          <w:trPrChange w:id="242" w:author="박유빈 (Erin Park)" w:date="2025-04-14T15:20:00Z" w16du:dateUtc="2025-04-14T06:20:00Z">
            <w:trPr>
              <w:gridAfter w:val="0"/>
              <w:trHeight w:val="34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243"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C803EE7" w14:textId="69A1BA03" w:rsidR="001070FD" w:rsidRPr="00CF1536" w:rsidRDefault="001070FD">
            <w:pPr>
              <w:widowControl/>
              <w:autoSpaceDE/>
              <w:autoSpaceDN/>
              <w:jc w:val="center"/>
              <w:rPr>
                <w:rFonts w:eastAsia="맑은 고딕" w:cs="Tahoma"/>
                <w:color w:val="000000"/>
                <w:w w:val="90"/>
                <w:kern w:val="0"/>
                <w:rPrChange w:id="244" w:author="박유빈 (Erin Park)" w:date="2025-04-14T15:27:00Z" w16du:dateUtc="2025-04-14T06:27:00Z">
                  <w:rPr>
                    <w:rFonts w:eastAsia="맑은 고딕" w:cs="Tahoma"/>
                    <w:color w:val="000000"/>
                    <w:kern w:val="0"/>
                    <w:sz w:val="16"/>
                    <w:szCs w:val="16"/>
                  </w:rPr>
                </w:rPrChange>
              </w:rPr>
            </w:pPr>
            <w:r w:rsidRPr="00CF1536">
              <w:rPr>
                <w:rFonts w:eastAsia="맑은 고딕" w:cs="Tahoma"/>
                <w:color w:val="000000"/>
                <w:w w:val="90"/>
                <w:kern w:val="0"/>
                <w:rPrChange w:id="245" w:author="박유빈 (Erin Park)" w:date="2025-04-14T15:27:00Z" w16du:dateUtc="2025-04-14T06:27:00Z">
                  <w:rPr>
                    <w:rFonts w:eastAsia="맑은 고딕" w:cs="Tahoma"/>
                    <w:color w:val="000000"/>
                    <w:kern w:val="0"/>
                    <w:sz w:val="16"/>
                    <w:szCs w:val="16"/>
                  </w:rPr>
                </w:rPrChange>
              </w:rPr>
              <w:t>VDD095D_CPUSC_55_CORE0</w:t>
            </w:r>
            <w:del w:id="246" w:author="박유빈 (Erin Park)" w:date="2025-04-14T15:27:00Z" w16du:dateUtc="2025-04-14T06:27:00Z">
              <w:r w:rsidRPr="00CF1536" w:rsidDel="00CF1536">
                <w:rPr>
                  <w:rFonts w:eastAsia="맑은 고딕" w:cs="Tahoma"/>
                  <w:color w:val="000000"/>
                  <w:w w:val="90"/>
                  <w:kern w:val="0"/>
                  <w:rPrChange w:id="247" w:author="박유빈 (Erin Park)" w:date="2025-04-14T15:27:00Z" w16du:dateUtc="2025-04-14T06:27:00Z">
                    <w:rPr>
                      <w:rFonts w:eastAsia="맑은 고딕" w:cs="Tahoma"/>
                      <w:color w:val="000000"/>
                      <w:kern w:val="0"/>
                      <w:sz w:val="16"/>
                      <w:szCs w:val="16"/>
                    </w:rPr>
                  </w:rPrChange>
                </w:rPr>
                <w:delText>-</w:delText>
              </w:r>
            </w:del>
            <w:ins w:id="248" w:author="박유빈 (Erin Park)" w:date="2025-04-14T15:27:00Z" w16du:dateUtc="2025-04-14T06:27:00Z">
              <w:r w:rsidR="00CF1536" w:rsidRPr="00CF1536">
                <w:rPr>
                  <w:rFonts w:eastAsia="맑은 고딕" w:cs="Tahoma"/>
                  <w:color w:val="000000"/>
                  <w:w w:val="90"/>
                  <w:kern w:val="0"/>
                  <w:rPrChange w:id="249" w:author="박유빈 (Erin Park)" w:date="2025-04-14T15:27:00Z" w16du:dateUtc="2025-04-14T06:27:00Z">
                    <w:rPr>
                      <w:rFonts w:eastAsia="맑은 고딕" w:cs="Tahoma"/>
                      <w:color w:val="000000"/>
                      <w:kern w:val="0"/>
                    </w:rPr>
                  </w:rPrChange>
                </w:rPr>
                <w:t>–</w:t>
              </w:r>
            </w:ins>
            <w:r w:rsidRPr="00CF1536">
              <w:rPr>
                <w:rFonts w:eastAsia="맑은 고딕" w:cs="Tahoma"/>
                <w:color w:val="000000"/>
                <w:w w:val="90"/>
                <w:kern w:val="0"/>
                <w:rPrChange w:id="250" w:author="박유빈 (Erin Park)" w:date="2025-04-14T15:27:00Z" w16du:dateUtc="2025-04-14T06:27:00Z">
                  <w:rPr>
                    <w:rFonts w:eastAsia="맑은 고딕" w:cs="Tahoma"/>
                    <w:color w:val="000000"/>
                    <w:kern w:val="0"/>
                    <w:sz w:val="16"/>
                    <w:szCs w:val="16"/>
                  </w:rPr>
                </w:rPrChange>
              </w:rPr>
              <w:t>1</w:t>
            </w:r>
          </w:p>
        </w:tc>
        <w:tc>
          <w:tcPr>
            <w:tcW w:w="2137" w:type="dxa"/>
            <w:tcBorders>
              <w:top w:val="nil"/>
              <w:left w:val="nil"/>
              <w:bottom w:val="single" w:sz="4" w:space="0" w:color="auto"/>
              <w:right w:val="single" w:sz="4" w:space="0" w:color="auto"/>
            </w:tcBorders>
            <w:shd w:val="clear" w:color="auto" w:fill="auto"/>
            <w:vAlign w:val="center"/>
            <w:hideMark/>
            <w:tcPrChange w:id="251"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2EF9CF4E" w14:textId="3026BA07"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252"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V28 W29 V24 W25</w:t>
            </w:r>
          </w:p>
        </w:tc>
        <w:tc>
          <w:tcPr>
            <w:tcW w:w="1701" w:type="dxa"/>
            <w:tcBorders>
              <w:top w:val="nil"/>
              <w:left w:val="nil"/>
              <w:bottom w:val="single" w:sz="4" w:space="0" w:color="auto"/>
              <w:right w:val="single" w:sz="4" w:space="0" w:color="auto"/>
            </w:tcBorders>
            <w:shd w:val="clear" w:color="auto" w:fill="auto"/>
            <w:vAlign w:val="center"/>
            <w:hideMark/>
            <w:tcPrChange w:id="253"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40929D55" w14:textId="77777777" w:rsidR="001070FD" w:rsidRPr="00CF1536" w:rsidRDefault="001070FD">
            <w:pPr>
              <w:widowControl/>
              <w:autoSpaceDE/>
              <w:autoSpaceDN/>
              <w:jc w:val="center"/>
              <w:rPr>
                <w:rFonts w:eastAsia="맑은 고딕" w:cs="Tahoma"/>
                <w:color w:val="000000"/>
                <w:kern w:val="0"/>
                <w:rPrChange w:id="25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55" w:author="박유빈 (Erin Park)" w:date="2025-04-14T15:20:00Z" w16du:dateUtc="2025-04-14T06:20:00Z">
                  <w:rPr>
                    <w:rFonts w:eastAsia="맑은 고딕" w:cs="Tahoma"/>
                    <w:color w:val="000000"/>
                    <w:sz w:val="16"/>
                    <w:szCs w:val="16"/>
                  </w:rPr>
                </w:rPrChange>
              </w:rPr>
              <w:t>31.5</w:t>
            </w:r>
          </w:p>
        </w:tc>
        <w:tc>
          <w:tcPr>
            <w:tcW w:w="1701" w:type="dxa"/>
            <w:tcBorders>
              <w:top w:val="nil"/>
              <w:left w:val="nil"/>
              <w:bottom w:val="single" w:sz="4" w:space="0" w:color="auto"/>
              <w:right w:val="single" w:sz="4" w:space="0" w:color="auto"/>
            </w:tcBorders>
            <w:shd w:val="clear" w:color="auto" w:fill="auto"/>
            <w:vAlign w:val="center"/>
            <w:hideMark/>
            <w:tcPrChange w:id="256"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53AA8FFB" w14:textId="77777777" w:rsidR="001070FD" w:rsidRPr="00CF1536" w:rsidRDefault="001070FD">
            <w:pPr>
              <w:widowControl/>
              <w:autoSpaceDE/>
              <w:autoSpaceDN/>
              <w:jc w:val="center"/>
              <w:rPr>
                <w:rFonts w:eastAsia="맑은 고딕" w:cs="Tahoma"/>
                <w:color w:val="000000"/>
                <w:kern w:val="0"/>
                <w:rPrChange w:id="25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58" w:author="박유빈 (Erin Park)" w:date="2025-04-14T15:20:00Z" w16du:dateUtc="2025-04-14T06:20:00Z">
                  <w:rPr>
                    <w:rFonts w:eastAsia="맑은 고딕" w:cs="Tahoma"/>
                    <w:color w:val="000000"/>
                    <w:sz w:val="16"/>
                    <w:szCs w:val="16"/>
                  </w:rPr>
                </w:rPrChange>
              </w:rPr>
              <w:t>12.6</w:t>
            </w:r>
          </w:p>
        </w:tc>
        <w:tc>
          <w:tcPr>
            <w:tcW w:w="1205" w:type="dxa"/>
            <w:tcBorders>
              <w:top w:val="nil"/>
              <w:left w:val="nil"/>
              <w:bottom w:val="single" w:sz="4" w:space="0" w:color="auto"/>
              <w:right w:val="single" w:sz="4" w:space="0" w:color="auto"/>
            </w:tcBorders>
            <w:shd w:val="clear" w:color="auto" w:fill="auto"/>
            <w:vAlign w:val="center"/>
            <w:hideMark/>
            <w:tcPrChange w:id="259"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516282AC" w14:textId="77777777" w:rsidR="001070FD" w:rsidRPr="00CF1536" w:rsidRDefault="001070FD">
            <w:pPr>
              <w:widowControl/>
              <w:autoSpaceDE/>
              <w:autoSpaceDN/>
              <w:jc w:val="center"/>
              <w:rPr>
                <w:rFonts w:eastAsia="맑은 고딕" w:cs="Tahoma"/>
                <w:color w:val="000000"/>
                <w:kern w:val="0"/>
                <w:rPrChange w:id="26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61" w:author="박유빈 (Erin Park)" w:date="2025-04-14T15:20:00Z" w16du:dateUtc="2025-04-14T06:20:00Z">
                  <w:rPr>
                    <w:rFonts w:eastAsia="맑은 고딕" w:cs="Tahoma"/>
                    <w:color w:val="000000"/>
                    <w:kern w:val="0"/>
                    <w:sz w:val="16"/>
                    <w:szCs w:val="16"/>
                  </w:rPr>
                </w:rPrChange>
              </w:rPr>
              <w:t>58</w:t>
            </w:r>
          </w:p>
        </w:tc>
        <w:tc>
          <w:tcPr>
            <w:tcW w:w="1205" w:type="dxa"/>
            <w:tcBorders>
              <w:top w:val="nil"/>
              <w:left w:val="nil"/>
              <w:bottom w:val="single" w:sz="4" w:space="0" w:color="auto"/>
              <w:right w:val="single" w:sz="4" w:space="0" w:color="auto"/>
            </w:tcBorders>
            <w:shd w:val="clear" w:color="auto" w:fill="auto"/>
            <w:noWrap/>
            <w:vAlign w:val="center"/>
            <w:hideMark/>
            <w:tcPrChange w:id="262"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4B3BEF4E" w14:textId="77777777" w:rsidR="001070FD" w:rsidRPr="00CF1536" w:rsidRDefault="001070FD">
            <w:pPr>
              <w:widowControl/>
              <w:autoSpaceDE/>
              <w:autoSpaceDN/>
              <w:jc w:val="center"/>
              <w:rPr>
                <w:rFonts w:eastAsia="맑은 고딕" w:cs="Tahoma"/>
                <w:color w:val="000000"/>
                <w:kern w:val="0"/>
                <w:rPrChange w:id="26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64" w:author="박유빈 (Erin Park)" w:date="2025-04-14T15:20:00Z" w16du:dateUtc="2025-04-14T06:20:00Z">
                  <w:rPr>
                    <w:rFonts w:eastAsia="맑은 고딕" w:cs="Tahoma"/>
                    <w:color w:val="000000"/>
                    <w:kern w:val="0"/>
                    <w:sz w:val="16"/>
                    <w:szCs w:val="16"/>
                  </w:rPr>
                </w:rPrChange>
              </w:rPr>
              <w:t>210</w:t>
            </w:r>
          </w:p>
        </w:tc>
      </w:tr>
      <w:tr w:rsidR="001070FD" w:rsidRPr="00CF1536" w14:paraId="16CC6E74" w14:textId="77777777" w:rsidTr="00CF1536">
        <w:tblPrEx>
          <w:tblW w:w="10485" w:type="dxa"/>
          <w:tblCellMar>
            <w:left w:w="0" w:type="dxa"/>
            <w:right w:w="0" w:type="dxa"/>
          </w:tblCellMar>
          <w:tblPrExChange w:id="265" w:author="박유빈 (Erin Park)" w:date="2025-04-14T15:20:00Z" w16du:dateUtc="2025-04-14T06:20:00Z">
            <w:tblPrEx>
              <w:tblW w:w="10485" w:type="dxa"/>
              <w:tblCellMar>
                <w:left w:w="99" w:type="dxa"/>
                <w:right w:w="99" w:type="dxa"/>
              </w:tblCellMar>
            </w:tblPrEx>
          </w:tblPrExChange>
        </w:tblPrEx>
        <w:trPr>
          <w:trHeight w:val="113"/>
          <w:trPrChange w:id="266" w:author="박유빈 (Erin Park)" w:date="2025-04-14T15:20:00Z" w16du:dateUtc="2025-04-14T06:20:00Z">
            <w:trPr>
              <w:gridAfter w:val="0"/>
              <w:trHeight w:val="340"/>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267"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7F3106E" w14:textId="77777777" w:rsidR="001070FD" w:rsidRPr="00CF1536" w:rsidRDefault="001070FD">
            <w:pPr>
              <w:widowControl/>
              <w:autoSpaceDE/>
              <w:autoSpaceDN/>
              <w:jc w:val="center"/>
              <w:rPr>
                <w:rFonts w:eastAsia="맑은 고딕" w:cs="Tahoma"/>
                <w:color w:val="000000"/>
                <w:kern w:val="0"/>
                <w:rPrChange w:id="26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69" w:author="박유빈 (Erin Park)" w:date="2025-04-14T15:20:00Z" w16du:dateUtc="2025-04-14T06:20:00Z">
                  <w:rPr>
                    <w:rFonts w:eastAsia="맑은 고딕" w:cs="Tahoma"/>
                    <w:color w:val="000000"/>
                    <w:kern w:val="0"/>
                    <w:sz w:val="16"/>
                    <w:szCs w:val="16"/>
                  </w:rPr>
                </w:rPrChange>
              </w:rPr>
              <w:t>VDD095D_CPUSC_WRAP</w:t>
            </w:r>
          </w:p>
        </w:tc>
        <w:tc>
          <w:tcPr>
            <w:tcW w:w="2137" w:type="dxa"/>
            <w:tcBorders>
              <w:top w:val="nil"/>
              <w:left w:val="nil"/>
              <w:bottom w:val="single" w:sz="4" w:space="0" w:color="auto"/>
              <w:right w:val="single" w:sz="4" w:space="0" w:color="auto"/>
            </w:tcBorders>
            <w:shd w:val="clear" w:color="auto" w:fill="auto"/>
            <w:vAlign w:val="center"/>
            <w:hideMark/>
            <w:tcPrChange w:id="270"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02CA1000" w14:textId="03D31397"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271"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N31 Y26 W27</w:t>
            </w:r>
          </w:p>
        </w:tc>
        <w:tc>
          <w:tcPr>
            <w:tcW w:w="1701" w:type="dxa"/>
            <w:tcBorders>
              <w:top w:val="nil"/>
              <w:left w:val="nil"/>
              <w:bottom w:val="single" w:sz="4" w:space="0" w:color="auto"/>
              <w:right w:val="single" w:sz="4" w:space="0" w:color="auto"/>
            </w:tcBorders>
            <w:shd w:val="clear" w:color="auto" w:fill="auto"/>
            <w:vAlign w:val="center"/>
            <w:hideMark/>
            <w:tcPrChange w:id="272"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CD480C8" w14:textId="77777777" w:rsidR="001070FD" w:rsidRPr="00CF1536" w:rsidRDefault="001070FD">
            <w:pPr>
              <w:widowControl/>
              <w:autoSpaceDE/>
              <w:autoSpaceDN/>
              <w:jc w:val="center"/>
              <w:rPr>
                <w:rFonts w:eastAsia="맑은 고딕" w:cs="Tahoma"/>
                <w:color w:val="000000"/>
                <w:kern w:val="0"/>
                <w:rPrChange w:id="27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74" w:author="박유빈 (Erin Park)" w:date="2025-04-14T15:20:00Z" w16du:dateUtc="2025-04-14T06:20:00Z">
                  <w:rPr>
                    <w:rFonts w:eastAsia="맑은 고딕" w:cs="Tahoma"/>
                    <w:color w:val="000000"/>
                    <w:sz w:val="16"/>
                    <w:szCs w:val="16"/>
                  </w:rPr>
                </w:rPrChange>
              </w:rPr>
              <w:t>83.3</w:t>
            </w:r>
          </w:p>
        </w:tc>
        <w:tc>
          <w:tcPr>
            <w:tcW w:w="1701" w:type="dxa"/>
            <w:tcBorders>
              <w:top w:val="nil"/>
              <w:left w:val="nil"/>
              <w:bottom w:val="single" w:sz="4" w:space="0" w:color="auto"/>
              <w:right w:val="single" w:sz="4" w:space="0" w:color="auto"/>
            </w:tcBorders>
            <w:shd w:val="clear" w:color="auto" w:fill="auto"/>
            <w:vAlign w:val="center"/>
            <w:hideMark/>
            <w:tcPrChange w:id="275"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1F5D35A7" w14:textId="77777777" w:rsidR="001070FD" w:rsidRPr="00CF1536" w:rsidRDefault="001070FD">
            <w:pPr>
              <w:widowControl/>
              <w:autoSpaceDE/>
              <w:autoSpaceDN/>
              <w:jc w:val="center"/>
              <w:rPr>
                <w:rFonts w:eastAsia="맑은 고딕" w:cs="Tahoma"/>
                <w:kern w:val="0"/>
                <w:rPrChange w:id="276" w:author="박유빈 (Erin Park)" w:date="2025-04-14T15:20:00Z" w16du:dateUtc="2025-04-14T06:20:00Z">
                  <w:rPr>
                    <w:rFonts w:eastAsia="맑은 고딕" w:cs="Tahoma"/>
                    <w:kern w:val="0"/>
                    <w:sz w:val="16"/>
                    <w:szCs w:val="16"/>
                  </w:rPr>
                </w:rPrChange>
              </w:rPr>
            </w:pPr>
            <w:r w:rsidRPr="00CF1536">
              <w:rPr>
                <w:rFonts w:eastAsia="맑은 고딕" w:cs="Tahoma"/>
                <w:rPrChange w:id="277" w:author="박유빈 (Erin Park)" w:date="2025-04-14T15:20:00Z" w16du:dateUtc="2025-04-14T06:20:00Z">
                  <w:rPr>
                    <w:rFonts w:eastAsia="맑은 고딕" w:cs="Tahoma"/>
                    <w:sz w:val="16"/>
                    <w:szCs w:val="16"/>
                  </w:rPr>
                </w:rPrChange>
              </w:rPr>
              <w:t>33.3</w:t>
            </w:r>
          </w:p>
        </w:tc>
        <w:tc>
          <w:tcPr>
            <w:tcW w:w="1205" w:type="dxa"/>
            <w:tcBorders>
              <w:top w:val="nil"/>
              <w:left w:val="nil"/>
              <w:bottom w:val="single" w:sz="4" w:space="0" w:color="auto"/>
              <w:right w:val="single" w:sz="4" w:space="0" w:color="auto"/>
            </w:tcBorders>
            <w:shd w:val="clear" w:color="auto" w:fill="auto"/>
            <w:vAlign w:val="center"/>
            <w:hideMark/>
            <w:tcPrChange w:id="278"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55E00C9A" w14:textId="262A008D" w:rsidR="001070FD" w:rsidRPr="00CF1536" w:rsidRDefault="00197172">
            <w:pPr>
              <w:widowControl/>
              <w:autoSpaceDE/>
              <w:autoSpaceDN/>
              <w:jc w:val="center"/>
              <w:rPr>
                <w:rFonts w:eastAsia="맑은 고딕" w:cs="Tahoma"/>
                <w:kern w:val="0"/>
                <w:rPrChange w:id="279" w:author="박유빈 (Erin Park)" w:date="2025-04-14T15:20:00Z" w16du:dateUtc="2025-04-14T06:20:00Z">
                  <w:rPr>
                    <w:rFonts w:eastAsia="맑은 고딕" w:cs="Tahoma"/>
                    <w:kern w:val="0"/>
                    <w:sz w:val="16"/>
                    <w:szCs w:val="16"/>
                  </w:rPr>
                </w:rPrChange>
              </w:rPr>
            </w:pPr>
            <w:r w:rsidRPr="00CF1536">
              <w:rPr>
                <w:rFonts w:eastAsia="맑은 고딕" w:cs="Tahoma"/>
                <w:kern w:val="0"/>
                <w:rPrChange w:id="280" w:author="박유빈 (Erin Park)" w:date="2025-04-14T15:20:00Z" w16du:dateUtc="2025-04-14T06:20:00Z">
                  <w:rPr>
                    <w:rFonts w:eastAsia="맑은 고딕" w:cs="Tahoma"/>
                    <w:kern w:val="0"/>
                    <w:sz w:val="16"/>
                    <w:szCs w:val="16"/>
                  </w:rPr>
                </w:rPrChange>
              </w:rPr>
              <w:t>88</w:t>
            </w:r>
          </w:p>
        </w:tc>
        <w:tc>
          <w:tcPr>
            <w:tcW w:w="1205" w:type="dxa"/>
            <w:tcBorders>
              <w:top w:val="nil"/>
              <w:left w:val="nil"/>
              <w:bottom w:val="single" w:sz="4" w:space="0" w:color="auto"/>
              <w:right w:val="single" w:sz="4" w:space="0" w:color="auto"/>
            </w:tcBorders>
            <w:shd w:val="clear" w:color="auto" w:fill="auto"/>
            <w:noWrap/>
            <w:vAlign w:val="center"/>
            <w:hideMark/>
            <w:tcPrChange w:id="281"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0F504DFC" w14:textId="77777777" w:rsidR="001070FD" w:rsidRPr="00CF1536" w:rsidRDefault="001070FD">
            <w:pPr>
              <w:widowControl/>
              <w:autoSpaceDE/>
              <w:autoSpaceDN/>
              <w:jc w:val="center"/>
              <w:rPr>
                <w:rFonts w:eastAsia="맑은 고딕" w:cs="Tahoma"/>
                <w:kern w:val="0"/>
                <w:rPrChange w:id="282" w:author="박유빈 (Erin Park)" w:date="2025-04-14T15:20:00Z" w16du:dateUtc="2025-04-14T06:20:00Z">
                  <w:rPr>
                    <w:rFonts w:eastAsia="맑은 고딕" w:cs="Tahoma"/>
                    <w:kern w:val="0"/>
                    <w:sz w:val="16"/>
                    <w:szCs w:val="16"/>
                  </w:rPr>
                </w:rPrChange>
              </w:rPr>
            </w:pPr>
            <w:r w:rsidRPr="00CF1536">
              <w:rPr>
                <w:rFonts w:eastAsia="맑은 고딕" w:cs="Tahoma"/>
                <w:kern w:val="0"/>
                <w:rPrChange w:id="283" w:author="박유빈 (Erin Park)" w:date="2025-04-14T15:20:00Z" w16du:dateUtc="2025-04-14T06:20:00Z">
                  <w:rPr>
                    <w:rFonts w:eastAsia="맑은 고딕" w:cs="Tahoma"/>
                    <w:kern w:val="0"/>
                    <w:sz w:val="16"/>
                    <w:szCs w:val="16"/>
                  </w:rPr>
                </w:rPrChange>
              </w:rPr>
              <w:t>220</w:t>
            </w:r>
          </w:p>
        </w:tc>
      </w:tr>
      <w:tr w:rsidR="001070FD" w:rsidRPr="00CF1536" w14:paraId="1FFE0884" w14:textId="77777777" w:rsidTr="00CF1536">
        <w:tblPrEx>
          <w:tblW w:w="10485" w:type="dxa"/>
          <w:tblCellMar>
            <w:left w:w="0" w:type="dxa"/>
            <w:right w:w="0" w:type="dxa"/>
          </w:tblCellMar>
          <w:tblPrExChange w:id="284" w:author="박유빈 (Erin Park)" w:date="2025-04-14T15:20:00Z" w16du:dateUtc="2025-04-14T06:20:00Z">
            <w:tblPrEx>
              <w:tblW w:w="10485" w:type="dxa"/>
              <w:tblCellMar>
                <w:left w:w="99" w:type="dxa"/>
                <w:right w:w="99" w:type="dxa"/>
              </w:tblCellMar>
            </w:tblPrEx>
          </w:tblPrExChange>
        </w:tblPrEx>
        <w:trPr>
          <w:trHeight w:val="113"/>
          <w:trPrChange w:id="285" w:author="박유빈 (Erin Park)" w:date="2025-04-14T15:20:00Z" w16du:dateUtc="2025-04-14T06:20:00Z">
            <w:trPr>
              <w:gridAfter w:val="0"/>
              <w:trHeight w:val="1308"/>
            </w:trPr>
          </w:trPrChange>
        </w:trPr>
        <w:tc>
          <w:tcPr>
            <w:tcW w:w="2536" w:type="dxa"/>
            <w:tcBorders>
              <w:top w:val="nil"/>
              <w:left w:val="single" w:sz="4" w:space="0" w:color="auto"/>
              <w:bottom w:val="single" w:sz="4" w:space="0" w:color="auto"/>
              <w:right w:val="single" w:sz="4" w:space="0" w:color="auto"/>
            </w:tcBorders>
            <w:shd w:val="clear" w:color="auto" w:fill="auto"/>
            <w:vAlign w:val="center"/>
            <w:hideMark/>
            <w:tcPrChange w:id="286" w:author="박유빈 (Erin Park)" w:date="2025-04-14T15:20:00Z" w16du:dateUtc="2025-04-14T06:20:00Z">
              <w:tcPr>
                <w:tcW w:w="2536"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BB60A91" w14:textId="77777777" w:rsidR="001070FD" w:rsidRPr="00CF1536" w:rsidRDefault="001070FD">
            <w:pPr>
              <w:widowControl/>
              <w:autoSpaceDE/>
              <w:autoSpaceDN/>
              <w:jc w:val="center"/>
              <w:rPr>
                <w:rFonts w:eastAsia="맑은 고딕" w:cs="Tahoma"/>
                <w:color w:val="000000"/>
                <w:kern w:val="0"/>
                <w:rPrChange w:id="28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88" w:author="박유빈 (Erin Park)" w:date="2025-04-14T15:20:00Z" w16du:dateUtc="2025-04-14T06:20:00Z">
                  <w:rPr>
                    <w:rFonts w:eastAsia="맑은 고딕" w:cs="Tahoma"/>
                    <w:color w:val="000000"/>
                    <w:kern w:val="0"/>
                    <w:sz w:val="16"/>
                    <w:szCs w:val="16"/>
                  </w:rPr>
                </w:rPrChange>
              </w:rPr>
              <w:t>VDD085D_NPU</w:t>
            </w:r>
          </w:p>
        </w:tc>
        <w:tc>
          <w:tcPr>
            <w:tcW w:w="2137" w:type="dxa"/>
            <w:tcBorders>
              <w:top w:val="nil"/>
              <w:left w:val="nil"/>
              <w:bottom w:val="single" w:sz="4" w:space="0" w:color="auto"/>
              <w:right w:val="single" w:sz="4" w:space="0" w:color="auto"/>
            </w:tcBorders>
            <w:shd w:val="clear" w:color="auto" w:fill="auto"/>
            <w:vAlign w:val="center"/>
            <w:hideMark/>
            <w:tcPrChange w:id="289" w:author="박유빈 (Erin Park)" w:date="2025-04-14T15:20:00Z" w16du:dateUtc="2025-04-14T06:20:00Z">
              <w:tcPr>
                <w:tcW w:w="2137" w:type="dxa"/>
                <w:gridSpan w:val="2"/>
                <w:tcBorders>
                  <w:top w:val="nil"/>
                  <w:left w:val="nil"/>
                  <w:bottom w:val="single" w:sz="4" w:space="0" w:color="auto"/>
                  <w:right w:val="single" w:sz="4" w:space="0" w:color="auto"/>
                </w:tcBorders>
                <w:shd w:val="clear" w:color="auto" w:fill="auto"/>
                <w:vAlign w:val="center"/>
                <w:hideMark/>
              </w:tcPr>
            </w:tcPrChange>
          </w:tcPr>
          <w:p w14:paraId="51C03FE1" w14:textId="433E2E0C"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290"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AH12 AM12 AT12 AG13 AJ13 AL13 AR13 AH14 AK14 AP14 AG15 AJ15 AN15 AR15 AF16 AH16 AM16 AP16 AG17 AL17 AN17 AK18 AM18 AJ19 AL19 AK20</w:t>
            </w:r>
          </w:p>
        </w:tc>
        <w:tc>
          <w:tcPr>
            <w:tcW w:w="1701" w:type="dxa"/>
            <w:tcBorders>
              <w:top w:val="nil"/>
              <w:left w:val="nil"/>
              <w:bottom w:val="single" w:sz="4" w:space="0" w:color="auto"/>
              <w:right w:val="single" w:sz="4" w:space="0" w:color="auto"/>
            </w:tcBorders>
            <w:shd w:val="clear" w:color="auto" w:fill="auto"/>
            <w:vAlign w:val="center"/>
            <w:hideMark/>
            <w:tcPrChange w:id="291"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575F8775" w14:textId="77777777" w:rsidR="001070FD" w:rsidRPr="00CF1536" w:rsidRDefault="001070FD">
            <w:pPr>
              <w:widowControl/>
              <w:autoSpaceDE/>
              <w:autoSpaceDN/>
              <w:jc w:val="center"/>
              <w:rPr>
                <w:rFonts w:eastAsia="맑은 고딕" w:cs="Tahoma"/>
                <w:color w:val="000000"/>
                <w:kern w:val="0"/>
                <w:rPrChange w:id="29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93" w:author="박유빈 (Erin Park)" w:date="2025-04-14T15:20:00Z" w16du:dateUtc="2025-04-14T06:20:00Z">
                  <w:rPr>
                    <w:rFonts w:eastAsia="맑은 고딕" w:cs="Tahoma"/>
                    <w:color w:val="000000"/>
                    <w:sz w:val="16"/>
                    <w:szCs w:val="16"/>
                  </w:rPr>
                </w:rPrChange>
              </w:rPr>
              <w:t>5.4</w:t>
            </w:r>
          </w:p>
        </w:tc>
        <w:tc>
          <w:tcPr>
            <w:tcW w:w="1701" w:type="dxa"/>
            <w:tcBorders>
              <w:top w:val="nil"/>
              <w:left w:val="nil"/>
              <w:bottom w:val="single" w:sz="4" w:space="0" w:color="auto"/>
              <w:right w:val="single" w:sz="4" w:space="0" w:color="auto"/>
            </w:tcBorders>
            <w:shd w:val="clear" w:color="auto" w:fill="auto"/>
            <w:vAlign w:val="center"/>
            <w:hideMark/>
            <w:tcPrChange w:id="294" w:author="박유빈 (Erin Park)" w:date="2025-04-14T15:20:00Z" w16du:dateUtc="2025-04-14T06:20:00Z">
              <w:tcPr>
                <w:tcW w:w="1701" w:type="dxa"/>
                <w:gridSpan w:val="2"/>
                <w:tcBorders>
                  <w:top w:val="nil"/>
                  <w:left w:val="nil"/>
                  <w:bottom w:val="single" w:sz="4" w:space="0" w:color="auto"/>
                  <w:right w:val="single" w:sz="4" w:space="0" w:color="auto"/>
                </w:tcBorders>
                <w:shd w:val="clear" w:color="auto" w:fill="auto"/>
                <w:vAlign w:val="center"/>
                <w:hideMark/>
              </w:tcPr>
            </w:tcPrChange>
          </w:tcPr>
          <w:p w14:paraId="06DC82DA" w14:textId="77777777" w:rsidR="001070FD" w:rsidRPr="00CF1536" w:rsidRDefault="001070FD">
            <w:pPr>
              <w:widowControl/>
              <w:autoSpaceDE/>
              <w:autoSpaceDN/>
              <w:jc w:val="center"/>
              <w:rPr>
                <w:rFonts w:eastAsia="맑은 고딕" w:cs="Tahoma"/>
                <w:color w:val="000000"/>
                <w:kern w:val="0"/>
                <w:rPrChange w:id="29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296" w:author="박유빈 (Erin Park)" w:date="2025-04-14T15:20:00Z" w16du:dateUtc="2025-04-14T06:20:00Z">
                  <w:rPr>
                    <w:rFonts w:eastAsia="맑은 고딕" w:cs="Tahoma"/>
                    <w:color w:val="000000"/>
                    <w:sz w:val="16"/>
                    <w:szCs w:val="16"/>
                  </w:rPr>
                </w:rPrChange>
              </w:rPr>
              <w:t>1</w:t>
            </w:r>
          </w:p>
        </w:tc>
        <w:tc>
          <w:tcPr>
            <w:tcW w:w="1205" w:type="dxa"/>
            <w:tcBorders>
              <w:top w:val="nil"/>
              <w:left w:val="nil"/>
              <w:bottom w:val="single" w:sz="4" w:space="0" w:color="auto"/>
              <w:right w:val="single" w:sz="4" w:space="0" w:color="auto"/>
            </w:tcBorders>
            <w:shd w:val="clear" w:color="auto" w:fill="auto"/>
            <w:vAlign w:val="center"/>
            <w:hideMark/>
            <w:tcPrChange w:id="297" w:author="박유빈 (Erin Park)" w:date="2025-04-14T15:20:00Z" w16du:dateUtc="2025-04-14T06:20:00Z">
              <w:tcPr>
                <w:tcW w:w="1276" w:type="dxa"/>
                <w:gridSpan w:val="3"/>
                <w:tcBorders>
                  <w:top w:val="nil"/>
                  <w:left w:val="nil"/>
                  <w:bottom w:val="single" w:sz="4" w:space="0" w:color="auto"/>
                  <w:right w:val="single" w:sz="4" w:space="0" w:color="auto"/>
                </w:tcBorders>
                <w:shd w:val="clear" w:color="auto" w:fill="auto"/>
                <w:vAlign w:val="center"/>
                <w:hideMark/>
              </w:tcPr>
            </w:tcPrChange>
          </w:tcPr>
          <w:p w14:paraId="54949586" w14:textId="77777777" w:rsidR="001070FD" w:rsidRPr="00CF1536" w:rsidRDefault="001070FD">
            <w:pPr>
              <w:widowControl/>
              <w:autoSpaceDE/>
              <w:autoSpaceDN/>
              <w:jc w:val="center"/>
              <w:rPr>
                <w:rFonts w:eastAsia="맑은 고딕" w:cs="Tahoma"/>
                <w:color w:val="000000"/>
                <w:kern w:val="0"/>
                <w:rPrChange w:id="29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299" w:author="박유빈 (Erin Park)" w:date="2025-04-14T15:20:00Z" w16du:dateUtc="2025-04-14T06:20:00Z">
                  <w:rPr>
                    <w:rFonts w:eastAsia="맑은 고딕" w:cs="Tahoma"/>
                    <w:color w:val="000000"/>
                    <w:kern w:val="0"/>
                    <w:sz w:val="16"/>
                    <w:szCs w:val="16"/>
                  </w:rPr>
                </w:rPrChange>
              </w:rPr>
              <w:t>11</w:t>
            </w:r>
          </w:p>
        </w:tc>
        <w:tc>
          <w:tcPr>
            <w:tcW w:w="1205" w:type="dxa"/>
            <w:tcBorders>
              <w:top w:val="nil"/>
              <w:left w:val="nil"/>
              <w:bottom w:val="single" w:sz="4" w:space="0" w:color="auto"/>
              <w:right w:val="single" w:sz="4" w:space="0" w:color="auto"/>
            </w:tcBorders>
            <w:shd w:val="clear" w:color="auto" w:fill="auto"/>
            <w:noWrap/>
            <w:vAlign w:val="center"/>
            <w:hideMark/>
            <w:tcPrChange w:id="300" w:author="박유빈 (Erin Park)" w:date="2025-04-14T15:20:00Z" w16du:dateUtc="2025-04-14T06:20:00Z">
              <w:tcPr>
                <w:tcW w:w="1134" w:type="dxa"/>
                <w:tcBorders>
                  <w:top w:val="nil"/>
                  <w:left w:val="nil"/>
                  <w:bottom w:val="single" w:sz="4" w:space="0" w:color="auto"/>
                  <w:right w:val="single" w:sz="4" w:space="0" w:color="auto"/>
                </w:tcBorders>
                <w:shd w:val="clear" w:color="auto" w:fill="auto"/>
                <w:noWrap/>
                <w:vAlign w:val="center"/>
                <w:hideMark/>
              </w:tcPr>
            </w:tcPrChange>
          </w:tcPr>
          <w:p w14:paraId="63391596" w14:textId="77777777" w:rsidR="001070FD" w:rsidRPr="00CF1536" w:rsidRDefault="001070FD">
            <w:pPr>
              <w:widowControl/>
              <w:autoSpaceDE/>
              <w:autoSpaceDN/>
              <w:jc w:val="center"/>
              <w:rPr>
                <w:rFonts w:eastAsia="맑은 고딕" w:cs="Tahoma"/>
                <w:color w:val="000000"/>
                <w:kern w:val="0"/>
                <w:rPrChange w:id="30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02" w:author="박유빈 (Erin Park)" w:date="2025-04-14T15:20:00Z" w16du:dateUtc="2025-04-14T06:20:00Z">
                  <w:rPr>
                    <w:rFonts w:eastAsia="맑은 고딕" w:cs="Tahoma"/>
                    <w:color w:val="000000"/>
                    <w:kern w:val="0"/>
                    <w:sz w:val="16"/>
                    <w:szCs w:val="16"/>
                  </w:rPr>
                </w:rPrChange>
              </w:rPr>
              <w:t>67</w:t>
            </w:r>
          </w:p>
        </w:tc>
      </w:tr>
      <w:tr w:rsidR="001070FD" w:rsidRPr="00CF1536" w14:paraId="39949C44" w14:textId="77777777" w:rsidTr="00CF1536">
        <w:tblPrEx>
          <w:tblW w:w="10485" w:type="dxa"/>
          <w:tblCellMar>
            <w:left w:w="0" w:type="dxa"/>
            <w:right w:w="0" w:type="dxa"/>
          </w:tblCellMar>
          <w:tblPrExChange w:id="303" w:author="박유빈 (Erin Park)" w:date="2025-04-14T15:20:00Z" w16du:dateUtc="2025-04-14T06:20:00Z">
            <w:tblPrEx>
              <w:tblW w:w="10485" w:type="dxa"/>
              <w:tblCellMar>
                <w:left w:w="99" w:type="dxa"/>
                <w:right w:w="99" w:type="dxa"/>
              </w:tblCellMar>
            </w:tblPrEx>
          </w:tblPrExChange>
        </w:tblPrEx>
        <w:trPr>
          <w:trHeight w:val="113"/>
          <w:trPrChange w:id="304" w:author="박유빈 (Erin Park)" w:date="2025-04-14T15:20:00Z" w16du:dateUtc="2025-04-14T06:20:00Z">
            <w:trPr>
              <w:gridAfter w:val="0"/>
              <w:trHeight w:val="400"/>
            </w:trPr>
          </w:trPrChange>
        </w:trPr>
        <w:tc>
          <w:tcPr>
            <w:tcW w:w="2536" w:type="dxa"/>
            <w:tcBorders>
              <w:top w:val="single" w:sz="4" w:space="0" w:color="auto"/>
              <w:left w:val="single" w:sz="4" w:space="0" w:color="auto"/>
              <w:bottom w:val="single" w:sz="4" w:space="0" w:color="auto"/>
              <w:right w:val="single" w:sz="4" w:space="0" w:color="auto"/>
            </w:tcBorders>
            <w:shd w:val="clear" w:color="auto" w:fill="auto"/>
            <w:vAlign w:val="center"/>
            <w:tcPrChange w:id="305" w:author="박유빈 (Erin Park)" w:date="2025-04-14T15:20:00Z" w16du:dateUtc="2025-04-14T06:20:00Z">
              <w:tcPr>
                <w:tcW w:w="253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996E71" w14:textId="77777777" w:rsidR="001070FD" w:rsidRPr="00CF1536" w:rsidRDefault="001070FD">
            <w:pPr>
              <w:widowControl/>
              <w:autoSpaceDE/>
              <w:autoSpaceDN/>
              <w:jc w:val="center"/>
              <w:rPr>
                <w:rFonts w:eastAsia="맑은 고딕" w:cs="Tahoma"/>
                <w:color w:val="000000"/>
                <w:kern w:val="0"/>
                <w:rPrChange w:id="30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07" w:author="박유빈 (Erin Park)" w:date="2025-04-14T15:20:00Z" w16du:dateUtc="2025-04-14T06:20:00Z">
                  <w:rPr>
                    <w:rFonts w:eastAsia="맑은 고딕" w:cs="Tahoma"/>
                    <w:color w:val="000000"/>
                    <w:kern w:val="0"/>
                    <w:sz w:val="16"/>
                    <w:szCs w:val="16"/>
                  </w:rPr>
                </w:rPrChange>
              </w:rPr>
              <w:t>VDD085D_DDR0</w:t>
            </w:r>
          </w:p>
        </w:tc>
        <w:tc>
          <w:tcPr>
            <w:tcW w:w="2137" w:type="dxa"/>
            <w:tcBorders>
              <w:top w:val="single" w:sz="4" w:space="0" w:color="auto"/>
              <w:left w:val="nil"/>
              <w:bottom w:val="single" w:sz="4" w:space="0" w:color="auto"/>
              <w:right w:val="single" w:sz="4" w:space="0" w:color="auto"/>
            </w:tcBorders>
            <w:shd w:val="clear" w:color="auto" w:fill="auto"/>
            <w:vAlign w:val="center"/>
            <w:tcPrChange w:id="308" w:author="박유빈 (Erin Park)" w:date="2025-04-14T15:20:00Z" w16du:dateUtc="2025-04-14T06:20:00Z">
              <w:tcPr>
                <w:tcW w:w="2137" w:type="dxa"/>
                <w:gridSpan w:val="2"/>
                <w:tcBorders>
                  <w:top w:val="single" w:sz="4" w:space="0" w:color="auto"/>
                  <w:left w:val="nil"/>
                  <w:bottom w:val="single" w:sz="4" w:space="0" w:color="auto"/>
                  <w:right w:val="single" w:sz="4" w:space="0" w:color="auto"/>
                </w:tcBorders>
                <w:shd w:val="clear" w:color="auto" w:fill="auto"/>
                <w:vAlign w:val="center"/>
              </w:tcPr>
            </w:tcPrChange>
          </w:tcPr>
          <w:p w14:paraId="6C2ED19F" w14:textId="7894C538"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309"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L31 M32 T32 L33 R33 U33 K34 P34 T34 W35 V36</w:t>
            </w:r>
          </w:p>
        </w:tc>
        <w:tc>
          <w:tcPr>
            <w:tcW w:w="1701" w:type="dxa"/>
            <w:tcBorders>
              <w:top w:val="single" w:sz="4" w:space="0" w:color="auto"/>
              <w:left w:val="nil"/>
              <w:bottom w:val="single" w:sz="4" w:space="0" w:color="auto"/>
              <w:right w:val="single" w:sz="4" w:space="0" w:color="auto"/>
            </w:tcBorders>
            <w:shd w:val="clear" w:color="auto" w:fill="auto"/>
            <w:vAlign w:val="center"/>
            <w:tcPrChange w:id="310"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5B2CA23E" w14:textId="77777777" w:rsidR="001070FD" w:rsidRPr="00CF1536" w:rsidRDefault="001070FD">
            <w:pPr>
              <w:widowControl/>
              <w:autoSpaceDE/>
              <w:autoSpaceDN/>
              <w:jc w:val="center"/>
              <w:rPr>
                <w:rFonts w:eastAsia="맑은 고딕" w:cs="Tahoma"/>
                <w:color w:val="000000"/>
                <w:kern w:val="0"/>
                <w:rPrChange w:id="31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12" w:author="박유빈 (Erin Park)" w:date="2025-04-14T15:20:00Z" w16du:dateUtc="2025-04-14T06:20:00Z">
                  <w:rPr>
                    <w:rFonts w:eastAsia="맑은 고딕" w:cs="Tahoma"/>
                    <w:color w:val="000000"/>
                    <w:sz w:val="16"/>
                    <w:szCs w:val="16"/>
                  </w:rPr>
                </w:rPrChange>
              </w:rPr>
              <w:t>39.4</w:t>
            </w:r>
          </w:p>
        </w:tc>
        <w:tc>
          <w:tcPr>
            <w:tcW w:w="1701" w:type="dxa"/>
            <w:tcBorders>
              <w:top w:val="single" w:sz="4" w:space="0" w:color="auto"/>
              <w:left w:val="nil"/>
              <w:bottom w:val="single" w:sz="4" w:space="0" w:color="auto"/>
              <w:right w:val="single" w:sz="4" w:space="0" w:color="auto"/>
            </w:tcBorders>
            <w:shd w:val="clear" w:color="auto" w:fill="auto"/>
            <w:vAlign w:val="center"/>
            <w:tcPrChange w:id="313"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5A590A80" w14:textId="77777777" w:rsidR="001070FD" w:rsidRPr="00CF1536" w:rsidRDefault="001070FD">
            <w:pPr>
              <w:widowControl/>
              <w:autoSpaceDE/>
              <w:autoSpaceDN/>
              <w:jc w:val="center"/>
              <w:rPr>
                <w:rFonts w:eastAsia="맑은 고딕" w:cs="Tahoma"/>
                <w:color w:val="000000"/>
                <w:kern w:val="0"/>
                <w:rPrChange w:id="31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15" w:author="박유빈 (Erin Park)" w:date="2025-04-14T15:20:00Z" w16du:dateUtc="2025-04-14T06:20:00Z">
                  <w:rPr>
                    <w:rFonts w:eastAsia="맑은 고딕" w:cs="Tahoma"/>
                    <w:color w:val="000000"/>
                    <w:sz w:val="16"/>
                    <w:szCs w:val="16"/>
                  </w:rPr>
                </w:rPrChange>
              </w:rPr>
              <w:t>15.7</w:t>
            </w:r>
          </w:p>
        </w:tc>
        <w:tc>
          <w:tcPr>
            <w:tcW w:w="1205" w:type="dxa"/>
            <w:tcBorders>
              <w:top w:val="single" w:sz="4" w:space="0" w:color="auto"/>
              <w:left w:val="nil"/>
              <w:bottom w:val="single" w:sz="4" w:space="0" w:color="auto"/>
              <w:right w:val="single" w:sz="4" w:space="0" w:color="auto"/>
            </w:tcBorders>
            <w:shd w:val="clear" w:color="auto" w:fill="auto"/>
            <w:vAlign w:val="center"/>
            <w:tcPrChange w:id="316" w:author="박유빈 (Erin Park)" w:date="2025-04-14T15:20:00Z" w16du:dateUtc="2025-04-14T06:20:00Z">
              <w:tcPr>
                <w:tcW w:w="1276" w:type="dxa"/>
                <w:gridSpan w:val="3"/>
                <w:tcBorders>
                  <w:top w:val="single" w:sz="4" w:space="0" w:color="auto"/>
                  <w:left w:val="nil"/>
                  <w:bottom w:val="single" w:sz="4" w:space="0" w:color="auto"/>
                  <w:right w:val="single" w:sz="4" w:space="0" w:color="auto"/>
                </w:tcBorders>
                <w:shd w:val="clear" w:color="auto" w:fill="auto"/>
                <w:vAlign w:val="center"/>
              </w:tcPr>
            </w:tcPrChange>
          </w:tcPr>
          <w:p w14:paraId="24F4B282" w14:textId="77777777" w:rsidR="001070FD" w:rsidRPr="00CF1536" w:rsidRDefault="001070FD">
            <w:pPr>
              <w:widowControl/>
              <w:autoSpaceDE/>
              <w:autoSpaceDN/>
              <w:jc w:val="center"/>
              <w:rPr>
                <w:rFonts w:eastAsia="맑은 고딕" w:cs="Tahoma"/>
                <w:color w:val="000000"/>
                <w:kern w:val="0"/>
                <w:rPrChange w:id="31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18" w:author="박유빈 (Erin Park)" w:date="2025-04-14T15:20:00Z" w16du:dateUtc="2025-04-14T06:20:00Z">
                  <w:rPr>
                    <w:rFonts w:eastAsia="맑은 고딕" w:cs="Tahoma"/>
                    <w:color w:val="000000"/>
                    <w:kern w:val="0"/>
                    <w:sz w:val="16"/>
                    <w:szCs w:val="16"/>
                  </w:rPr>
                </w:rPrChange>
              </w:rPr>
              <w:t>52</w:t>
            </w:r>
          </w:p>
        </w:tc>
        <w:tc>
          <w:tcPr>
            <w:tcW w:w="1205" w:type="dxa"/>
            <w:tcBorders>
              <w:top w:val="single" w:sz="4" w:space="0" w:color="auto"/>
              <w:left w:val="nil"/>
              <w:bottom w:val="single" w:sz="4" w:space="0" w:color="auto"/>
              <w:right w:val="single" w:sz="4" w:space="0" w:color="auto"/>
            </w:tcBorders>
            <w:shd w:val="clear" w:color="auto" w:fill="auto"/>
            <w:noWrap/>
            <w:vAlign w:val="center"/>
            <w:tcPrChange w:id="319" w:author="박유빈 (Erin Park)" w:date="2025-04-14T15:20:00Z" w16du:dateUtc="2025-04-14T06:20:00Z">
              <w:tcPr>
                <w:tcW w:w="1134" w:type="dxa"/>
                <w:tcBorders>
                  <w:top w:val="single" w:sz="4" w:space="0" w:color="auto"/>
                  <w:left w:val="nil"/>
                  <w:bottom w:val="single" w:sz="4" w:space="0" w:color="auto"/>
                  <w:right w:val="single" w:sz="4" w:space="0" w:color="auto"/>
                </w:tcBorders>
                <w:shd w:val="clear" w:color="auto" w:fill="auto"/>
                <w:noWrap/>
                <w:vAlign w:val="center"/>
              </w:tcPr>
            </w:tcPrChange>
          </w:tcPr>
          <w:p w14:paraId="5A70EF2E" w14:textId="77777777" w:rsidR="001070FD" w:rsidRPr="00CF1536" w:rsidRDefault="001070FD">
            <w:pPr>
              <w:widowControl/>
              <w:autoSpaceDE/>
              <w:autoSpaceDN/>
              <w:jc w:val="center"/>
              <w:rPr>
                <w:rFonts w:eastAsia="맑은 고딕" w:cs="Tahoma"/>
                <w:color w:val="000000"/>
                <w:kern w:val="0"/>
                <w:rPrChange w:id="32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21" w:author="박유빈 (Erin Park)" w:date="2025-04-14T15:20:00Z" w16du:dateUtc="2025-04-14T06:20:00Z">
                  <w:rPr>
                    <w:rFonts w:eastAsia="맑은 고딕" w:cs="Tahoma"/>
                    <w:color w:val="000000"/>
                    <w:kern w:val="0"/>
                    <w:sz w:val="16"/>
                    <w:szCs w:val="16"/>
                  </w:rPr>
                </w:rPrChange>
              </w:rPr>
              <w:t>128</w:t>
            </w:r>
          </w:p>
        </w:tc>
      </w:tr>
      <w:tr w:rsidR="001070FD" w:rsidRPr="00CF1536" w14:paraId="11D90CE9" w14:textId="77777777" w:rsidTr="00CF1536">
        <w:tblPrEx>
          <w:tblW w:w="10485" w:type="dxa"/>
          <w:tblCellMar>
            <w:left w:w="0" w:type="dxa"/>
            <w:right w:w="0" w:type="dxa"/>
          </w:tblCellMar>
          <w:tblPrExChange w:id="322" w:author="박유빈 (Erin Park)" w:date="2025-04-14T15:20:00Z" w16du:dateUtc="2025-04-14T06:20:00Z">
            <w:tblPrEx>
              <w:tblW w:w="10485" w:type="dxa"/>
              <w:tblCellMar>
                <w:left w:w="99" w:type="dxa"/>
                <w:right w:w="99" w:type="dxa"/>
              </w:tblCellMar>
            </w:tblPrEx>
          </w:tblPrExChange>
        </w:tblPrEx>
        <w:trPr>
          <w:trHeight w:val="113"/>
          <w:trPrChange w:id="323" w:author="박유빈 (Erin Park)" w:date="2025-04-14T15:20:00Z" w16du:dateUtc="2025-04-14T06:20:00Z">
            <w:trPr>
              <w:gridAfter w:val="0"/>
              <w:trHeight w:val="400"/>
            </w:trPr>
          </w:trPrChange>
        </w:trPr>
        <w:tc>
          <w:tcPr>
            <w:tcW w:w="2536" w:type="dxa"/>
            <w:tcBorders>
              <w:top w:val="single" w:sz="4" w:space="0" w:color="auto"/>
              <w:left w:val="single" w:sz="4" w:space="0" w:color="auto"/>
              <w:bottom w:val="single" w:sz="4" w:space="0" w:color="auto"/>
              <w:right w:val="single" w:sz="4" w:space="0" w:color="auto"/>
            </w:tcBorders>
            <w:shd w:val="clear" w:color="auto" w:fill="auto"/>
            <w:vAlign w:val="center"/>
            <w:tcPrChange w:id="324" w:author="박유빈 (Erin Park)" w:date="2025-04-14T15:20:00Z" w16du:dateUtc="2025-04-14T06:20:00Z">
              <w:tcPr>
                <w:tcW w:w="253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3BAD67" w14:textId="77777777" w:rsidR="001070FD" w:rsidRPr="00CF1536" w:rsidRDefault="001070FD">
            <w:pPr>
              <w:widowControl/>
              <w:autoSpaceDE/>
              <w:autoSpaceDN/>
              <w:jc w:val="center"/>
              <w:rPr>
                <w:rFonts w:eastAsia="맑은 고딕" w:cs="Tahoma"/>
                <w:color w:val="000000"/>
                <w:kern w:val="0"/>
                <w:rPrChange w:id="32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26" w:author="박유빈 (Erin Park)" w:date="2025-04-14T15:20:00Z" w16du:dateUtc="2025-04-14T06:20:00Z">
                  <w:rPr>
                    <w:rFonts w:eastAsia="맑은 고딕" w:cs="Tahoma"/>
                    <w:color w:val="000000"/>
                    <w:kern w:val="0"/>
                    <w:sz w:val="16"/>
                    <w:szCs w:val="16"/>
                  </w:rPr>
                </w:rPrChange>
              </w:rPr>
              <w:t>VDD085D_DDR1</w:t>
            </w:r>
          </w:p>
        </w:tc>
        <w:tc>
          <w:tcPr>
            <w:tcW w:w="2137" w:type="dxa"/>
            <w:tcBorders>
              <w:top w:val="single" w:sz="4" w:space="0" w:color="auto"/>
              <w:left w:val="nil"/>
              <w:bottom w:val="single" w:sz="4" w:space="0" w:color="auto"/>
              <w:right w:val="single" w:sz="4" w:space="0" w:color="auto"/>
            </w:tcBorders>
            <w:shd w:val="clear" w:color="auto" w:fill="auto"/>
            <w:vAlign w:val="center"/>
            <w:tcPrChange w:id="327" w:author="박유빈 (Erin Park)" w:date="2025-04-14T15:20:00Z" w16du:dateUtc="2025-04-14T06:20:00Z">
              <w:tcPr>
                <w:tcW w:w="2137" w:type="dxa"/>
                <w:gridSpan w:val="2"/>
                <w:tcBorders>
                  <w:top w:val="single" w:sz="4" w:space="0" w:color="auto"/>
                  <w:left w:val="nil"/>
                  <w:bottom w:val="single" w:sz="4" w:space="0" w:color="auto"/>
                  <w:right w:val="single" w:sz="4" w:space="0" w:color="auto"/>
                </w:tcBorders>
                <w:shd w:val="clear" w:color="auto" w:fill="auto"/>
                <w:vAlign w:val="center"/>
              </w:tcPr>
            </w:tcPrChange>
          </w:tcPr>
          <w:p w14:paraId="2D7813F2" w14:textId="508FEF0D"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328"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AH32 AK32 AG33 AJ33 AF34 AH34 AE35 AG35 AD36 AF36 AE37</w:t>
            </w:r>
          </w:p>
        </w:tc>
        <w:tc>
          <w:tcPr>
            <w:tcW w:w="1701" w:type="dxa"/>
            <w:tcBorders>
              <w:top w:val="single" w:sz="4" w:space="0" w:color="auto"/>
              <w:left w:val="nil"/>
              <w:bottom w:val="single" w:sz="4" w:space="0" w:color="auto"/>
              <w:right w:val="single" w:sz="4" w:space="0" w:color="auto"/>
            </w:tcBorders>
            <w:shd w:val="clear" w:color="auto" w:fill="auto"/>
            <w:vAlign w:val="center"/>
            <w:tcPrChange w:id="329"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72A20859" w14:textId="77777777" w:rsidR="001070FD" w:rsidRPr="00CF1536" w:rsidRDefault="001070FD">
            <w:pPr>
              <w:widowControl/>
              <w:autoSpaceDE/>
              <w:autoSpaceDN/>
              <w:jc w:val="center"/>
              <w:rPr>
                <w:rFonts w:eastAsia="맑은 고딕" w:cs="Tahoma"/>
                <w:color w:val="000000"/>
                <w:kern w:val="0"/>
                <w:rPrChange w:id="33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31" w:author="박유빈 (Erin Park)" w:date="2025-04-14T15:20:00Z" w16du:dateUtc="2025-04-14T06:20:00Z">
                  <w:rPr>
                    <w:rFonts w:eastAsia="맑은 고딕" w:cs="Tahoma"/>
                    <w:color w:val="000000"/>
                    <w:sz w:val="16"/>
                    <w:szCs w:val="16"/>
                  </w:rPr>
                </w:rPrChange>
              </w:rPr>
              <w:t>39.4</w:t>
            </w:r>
          </w:p>
        </w:tc>
        <w:tc>
          <w:tcPr>
            <w:tcW w:w="1701" w:type="dxa"/>
            <w:tcBorders>
              <w:top w:val="single" w:sz="4" w:space="0" w:color="auto"/>
              <w:left w:val="nil"/>
              <w:bottom w:val="single" w:sz="4" w:space="0" w:color="auto"/>
              <w:right w:val="single" w:sz="4" w:space="0" w:color="auto"/>
            </w:tcBorders>
            <w:shd w:val="clear" w:color="auto" w:fill="auto"/>
            <w:vAlign w:val="center"/>
            <w:tcPrChange w:id="332"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4D272B94" w14:textId="77777777" w:rsidR="001070FD" w:rsidRPr="00CF1536" w:rsidRDefault="001070FD">
            <w:pPr>
              <w:widowControl/>
              <w:autoSpaceDE/>
              <w:autoSpaceDN/>
              <w:jc w:val="center"/>
              <w:rPr>
                <w:rFonts w:eastAsia="맑은 고딕" w:cs="Tahoma"/>
                <w:color w:val="000000"/>
                <w:kern w:val="0"/>
                <w:rPrChange w:id="33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34" w:author="박유빈 (Erin Park)" w:date="2025-04-14T15:20:00Z" w16du:dateUtc="2025-04-14T06:20:00Z">
                  <w:rPr>
                    <w:rFonts w:eastAsia="맑은 고딕" w:cs="Tahoma"/>
                    <w:color w:val="000000"/>
                    <w:sz w:val="16"/>
                    <w:szCs w:val="16"/>
                  </w:rPr>
                </w:rPrChange>
              </w:rPr>
              <w:t>15.7</w:t>
            </w:r>
          </w:p>
        </w:tc>
        <w:tc>
          <w:tcPr>
            <w:tcW w:w="1205" w:type="dxa"/>
            <w:tcBorders>
              <w:top w:val="single" w:sz="4" w:space="0" w:color="auto"/>
              <w:left w:val="nil"/>
              <w:bottom w:val="single" w:sz="4" w:space="0" w:color="auto"/>
              <w:right w:val="single" w:sz="4" w:space="0" w:color="auto"/>
            </w:tcBorders>
            <w:shd w:val="clear" w:color="auto" w:fill="auto"/>
            <w:vAlign w:val="center"/>
            <w:tcPrChange w:id="335" w:author="박유빈 (Erin Park)" w:date="2025-04-14T15:20:00Z" w16du:dateUtc="2025-04-14T06:20:00Z">
              <w:tcPr>
                <w:tcW w:w="1276" w:type="dxa"/>
                <w:gridSpan w:val="3"/>
                <w:tcBorders>
                  <w:top w:val="single" w:sz="4" w:space="0" w:color="auto"/>
                  <w:left w:val="nil"/>
                  <w:bottom w:val="single" w:sz="4" w:space="0" w:color="auto"/>
                  <w:right w:val="single" w:sz="4" w:space="0" w:color="auto"/>
                </w:tcBorders>
                <w:shd w:val="clear" w:color="auto" w:fill="auto"/>
                <w:vAlign w:val="center"/>
              </w:tcPr>
            </w:tcPrChange>
          </w:tcPr>
          <w:p w14:paraId="72BFA04F" w14:textId="77777777" w:rsidR="001070FD" w:rsidRPr="00CF1536" w:rsidRDefault="001070FD">
            <w:pPr>
              <w:widowControl/>
              <w:autoSpaceDE/>
              <w:autoSpaceDN/>
              <w:jc w:val="center"/>
              <w:rPr>
                <w:rFonts w:eastAsia="맑은 고딕" w:cs="Tahoma"/>
                <w:color w:val="000000"/>
                <w:kern w:val="0"/>
                <w:rPrChange w:id="336"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37" w:author="박유빈 (Erin Park)" w:date="2025-04-14T15:20:00Z" w16du:dateUtc="2025-04-14T06:20:00Z">
                  <w:rPr>
                    <w:rFonts w:eastAsia="맑은 고딕" w:cs="Tahoma"/>
                    <w:color w:val="000000"/>
                    <w:kern w:val="0"/>
                    <w:sz w:val="16"/>
                    <w:szCs w:val="16"/>
                  </w:rPr>
                </w:rPrChange>
              </w:rPr>
              <w:t>52</w:t>
            </w:r>
          </w:p>
        </w:tc>
        <w:tc>
          <w:tcPr>
            <w:tcW w:w="1205" w:type="dxa"/>
            <w:tcBorders>
              <w:top w:val="single" w:sz="4" w:space="0" w:color="auto"/>
              <w:left w:val="nil"/>
              <w:bottom w:val="single" w:sz="4" w:space="0" w:color="auto"/>
              <w:right w:val="single" w:sz="4" w:space="0" w:color="auto"/>
            </w:tcBorders>
            <w:shd w:val="clear" w:color="auto" w:fill="auto"/>
            <w:noWrap/>
            <w:vAlign w:val="center"/>
            <w:tcPrChange w:id="338" w:author="박유빈 (Erin Park)" w:date="2025-04-14T15:20:00Z" w16du:dateUtc="2025-04-14T06:20:00Z">
              <w:tcPr>
                <w:tcW w:w="1134" w:type="dxa"/>
                <w:tcBorders>
                  <w:top w:val="single" w:sz="4" w:space="0" w:color="auto"/>
                  <w:left w:val="nil"/>
                  <w:bottom w:val="single" w:sz="4" w:space="0" w:color="auto"/>
                  <w:right w:val="single" w:sz="4" w:space="0" w:color="auto"/>
                </w:tcBorders>
                <w:shd w:val="clear" w:color="auto" w:fill="auto"/>
                <w:noWrap/>
                <w:vAlign w:val="center"/>
              </w:tcPr>
            </w:tcPrChange>
          </w:tcPr>
          <w:p w14:paraId="3C75E4D8" w14:textId="77777777" w:rsidR="001070FD" w:rsidRPr="00CF1536" w:rsidRDefault="001070FD">
            <w:pPr>
              <w:widowControl/>
              <w:autoSpaceDE/>
              <w:autoSpaceDN/>
              <w:jc w:val="center"/>
              <w:rPr>
                <w:rFonts w:eastAsia="맑은 고딕" w:cs="Tahoma"/>
                <w:color w:val="000000"/>
                <w:kern w:val="0"/>
                <w:rPrChange w:id="33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40" w:author="박유빈 (Erin Park)" w:date="2025-04-14T15:20:00Z" w16du:dateUtc="2025-04-14T06:20:00Z">
                  <w:rPr>
                    <w:rFonts w:eastAsia="맑은 고딕" w:cs="Tahoma"/>
                    <w:color w:val="000000"/>
                    <w:kern w:val="0"/>
                    <w:sz w:val="16"/>
                    <w:szCs w:val="16"/>
                  </w:rPr>
                </w:rPrChange>
              </w:rPr>
              <w:t>128</w:t>
            </w:r>
          </w:p>
        </w:tc>
      </w:tr>
      <w:tr w:rsidR="001070FD" w:rsidRPr="00CF1536" w14:paraId="7287F858" w14:textId="77777777" w:rsidTr="00CF1536">
        <w:tblPrEx>
          <w:tblW w:w="10485" w:type="dxa"/>
          <w:tblCellMar>
            <w:left w:w="0" w:type="dxa"/>
            <w:right w:w="0" w:type="dxa"/>
          </w:tblCellMar>
          <w:tblPrExChange w:id="341" w:author="박유빈 (Erin Park)" w:date="2025-04-14T15:20:00Z" w16du:dateUtc="2025-04-14T06:20:00Z">
            <w:tblPrEx>
              <w:tblW w:w="10485" w:type="dxa"/>
              <w:tblCellMar>
                <w:left w:w="99" w:type="dxa"/>
                <w:right w:w="99" w:type="dxa"/>
              </w:tblCellMar>
            </w:tblPrEx>
          </w:tblPrExChange>
        </w:tblPrEx>
        <w:trPr>
          <w:trHeight w:val="113"/>
          <w:trPrChange w:id="342" w:author="박유빈 (Erin Park)" w:date="2025-04-14T15:20:00Z" w16du:dateUtc="2025-04-14T06:20:00Z">
            <w:trPr>
              <w:gridAfter w:val="0"/>
              <w:trHeight w:val="400"/>
            </w:trPr>
          </w:trPrChange>
        </w:trPr>
        <w:tc>
          <w:tcPr>
            <w:tcW w:w="2536" w:type="dxa"/>
            <w:tcBorders>
              <w:top w:val="single" w:sz="4" w:space="0" w:color="auto"/>
              <w:left w:val="single" w:sz="4" w:space="0" w:color="auto"/>
              <w:bottom w:val="single" w:sz="4" w:space="0" w:color="auto"/>
              <w:right w:val="single" w:sz="4" w:space="0" w:color="auto"/>
            </w:tcBorders>
            <w:shd w:val="clear" w:color="auto" w:fill="auto"/>
            <w:vAlign w:val="center"/>
            <w:tcPrChange w:id="343" w:author="박유빈 (Erin Park)" w:date="2025-04-14T15:20:00Z" w16du:dateUtc="2025-04-14T06:20:00Z">
              <w:tcPr>
                <w:tcW w:w="253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D10356" w14:textId="77777777" w:rsidR="001070FD" w:rsidRPr="00CF1536" w:rsidRDefault="001070FD">
            <w:pPr>
              <w:widowControl/>
              <w:autoSpaceDE/>
              <w:autoSpaceDN/>
              <w:jc w:val="center"/>
              <w:rPr>
                <w:rFonts w:eastAsia="맑은 고딕" w:cs="Tahoma"/>
                <w:color w:val="000000"/>
                <w:kern w:val="0"/>
                <w:rPrChange w:id="344"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45" w:author="박유빈 (Erin Park)" w:date="2025-04-14T15:20:00Z" w16du:dateUtc="2025-04-14T06:20:00Z">
                  <w:rPr>
                    <w:rFonts w:eastAsia="맑은 고딕" w:cs="Tahoma"/>
                    <w:color w:val="000000"/>
                    <w:kern w:val="0"/>
                    <w:sz w:val="16"/>
                    <w:szCs w:val="16"/>
                  </w:rPr>
                </w:rPrChange>
              </w:rPr>
              <w:t>VDD075D_GPU</w:t>
            </w:r>
          </w:p>
        </w:tc>
        <w:tc>
          <w:tcPr>
            <w:tcW w:w="2137" w:type="dxa"/>
            <w:tcBorders>
              <w:top w:val="single" w:sz="4" w:space="0" w:color="auto"/>
              <w:left w:val="nil"/>
              <w:bottom w:val="single" w:sz="4" w:space="0" w:color="auto"/>
              <w:right w:val="single" w:sz="4" w:space="0" w:color="auto"/>
            </w:tcBorders>
            <w:shd w:val="clear" w:color="auto" w:fill="auto"/>
            <w:vAlign w:val="center"/>
            <w:tcPrChange w:id="346" w:author="박유빈 (Erin Park)" w:date="2025-04-14T15:20:00Z" w16du:dateUtc="2025-04-14T06:20:00Z">
              <w:tcPr>
                <w:tcW w:w="2137" w:type="dxa"/>
                <w:gridSpan w:val="2"/>
                <w:tcBorders>
                  <w:top w:val="single" w:sz="4" w:space="0" w:color="auto"/>
                  <w:left w:val="nil"/>
                  <w:bottom w:val="single" w:sz="4" w:space="0" w:color="auto"/>
                  <w:right w:val="single" w:sz="4" w:space="0" w:color="auto"/>
                </w:tcBorders>
                <w:shd w:val="clear" w:color="auto" w:fill="auto"/>
                <w:vAlign w:val="center"/>
              </w:tcPr>
            </w:tcPrChange>
          </w:tcPr>
          <w:p w14:paraId="4379D907" w14:textId="5DF9E320"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347"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Y10 AB10 W11 AA11 AE11 V12 Y12 AD12 W13 AC13 AE13 V14 AB14 AD14 R15 U15 AA15 AC15 T16 Y16 AB16 W17 AA17 AE17 V18 Y18 AD18 AF18 W19 AC19 AE19 AB20 AD20</w:t>
            </w:r>
          </w:p>
        </w:tc>
        <w:tc>
          <w:tcPr>
            <w:tcW w:w="1701" w:type="dxa"/>
            <w:tcBorders>
              <w:top w:val="single" w:sz="4" w:space="0" w:color="auto"/>
              <w:left w:val="nil"/>
              <w:bottom w:val="single" w:sz="4" w:space="0" w:color="auto"/>
              <w:right w:val="single" w:sz="4" w:space="0" w:color="auto"/>
            </w:tcBorders>
            <w:shd w:val="clear" w:color="auto" w:fill="auto"/>
            <w:vAlign w:val="center"/>
            <w:tcPrChange w:id="348"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3487B2C4" w14:textId="77777777" w:rsidR="001070FD" w:rsidRPr="00CF1536" w:rsidRDefault="001070FD">
            <w:pPr>
              <w:widowControl/>
              <w:autoSpaceDE/>
              <w:autoSpaceDN/>
              <w:jc w:val="center"/>
              <w:rPr>
                <w:rFonts w:eastAsia="맑은 고딕" w:cs="Tahoma"/>
                <w:color w:val="000000"/>
                <w:kern w:val="0"/>
                <w:rPrChange w:id="349"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50" w:author="박유빈 (Erin Park)" w:date="2025-04-14T15:20:00Z" w16du:dateUtc="2025-04-14T06:20:00Z">
                  <w:rPr>
                    <w:rFonts w:eastAsia="맑은 고딕" w:cs="Tahoma"/>
                    <w:color w:val="000000"/>
                    <w:sz w:val="16"/>
                    <w:szCs w:val="16"/>
                  </w:rPr>
                </w:rPrChange>
              </w:rPr>
              <w:t>4</w:t>
            </w:r>
          </w:p>
        </w:tc>
        <w:tc>
          <w:tcPr>
            <w:tcW w:w="1701" w:type="dxa"/>
            <w:tcBorders>
              <w:top w:val="single" w:sz="4" w:space="0" w:color="auto"/>
              <w:left w:val="nil"/>
              <w:bottom w:val="single" w:sz="4" w:space="0" w:color="auto"/>
              <w:right w:val="single" w:sz="4" w:space="0" w:color="auto"/>
            </w:tcBorders>
            <w:shd w:val="clear" w:color="auto" w:fill="auto"/>
            <w:vAlign w:val="center"/>
            <w:tcPrChange w:id="351"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54E1DF25" w14:textId="77777777" w:rsidR="001070FD" w:rsidRPr="00CF1536" w:rsidRDefault="001070FD">
            <w:pPr>
              <w:widowControl/>
              <w:autoSpaceDE/>
              <w:autoSpaceDN/>
              <w:jc w:val="center"/>
              <w:rPr>
                <w:rFonts w:eastAsia="맑은 고딕" w:cs="Tahoma"/>
                <w:color w:val="000000"/>
                <w:kern w:val="0"/>
                <w:rPrChange w:id="35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53" w:author="박유빈 (Erin Park)" w:date="2025-04-14T15:20:00Z" w16du:dateUtc="2025-04-14T06:20:00Z">
                  <w:rPr>
                    <w:rFonts w:eastAsia="맑은 고딕" w:cs="Tahoma"/>
                    <w:color w:val="000000"/>
                    <w:sz w:val="16"/>
                    <w:szCs w:val="16"/>
                  </w:rPr>
                </w:rPrChange>
              </w:rPr>
              <w:t>1.9</w:t>
            </w:r>
          </w:p>
        </w:tc>
        <w:tc>
          <w:tcPr>
            <w:tcW w:w="1205" w:type="dxa"/>
            <w:tcBorders>
              <w:top w:val="single" w:sz="4" w:space="0" w:color="auto"/>
              <w:left w:val="nil"/>
              <w:bottom w:val="single" w:sz="4" w:space="0" w:color="auto"/>
              <w:right w:val="single" w:sz="4" w:space="0" w:color="auto"/>
            </w:tcBorders>
            <w:shd w:val="clear" w:color="auto" w:fill="auto"/>
            <w:vAlign w:val="center"/>
            <w:tcPrChange w:id="354" w:author="박유빈 (Erin Park)" w:date="2025-04-14T15:20:00Z" w16du:dateUtc="2025-04-14T06:20:00Z">
              <w:tcPr>
                <w:tcW w:w="1276" w:type="dxa"/>
                <w:gridSpan w:val="3"/>
                <w:tcBorders>
                  <w:top w:val="single" w:sz="4" w:space="0" w:color="auto"/>
                  <w:left w:val="nil"/>
                  <w:bottom w:val="single" w:sz="4" w:space="0" w:color="auto"/>
                  <w:right w:val="single" w:sz="4" w:space="0" w:color="auto"/>
                </w:tcBorders>
                <w:shd w:val="clear" w:color="auto" w:fill="auto"/>
                <w:vAlign w:val="center"/>
              </w:tcPr>
            </w:tcPrChange>
          </w:tcPr>
          <w:p w14:paraId="783A7564" w14:textId="77777777" w:rsidR="001070FD" w:rsidRPr="00CF1536" w:rsidRDefault="001070FD">
            <w:pPr>
              <w:widowControl/>
              <w:autoSpaceDE/>
              <w:autoSpaceDN/>
              <w:jc w:val="center"/>
              <w:rPr>
                <w:rFonts w:eastAsia="맑은 고딕" w:cs="Tahoma"/>
                <w:color w:val="000000"/>
                <w:kern w:val="0"/>
                <w:rPrChange w:id="355"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56" w:author="박유빈 (Erin Park)" w:date="2025-04-14T15:20:00Z" w16du:dateUtc="2025-04-14T06:20:00Z">
                  <w:rPr>
                    <w:rFonts w:eastAsia="맑은 고딕" w:cs="Tahoma"/>
                    <w:color w:val="000000"/>
                    <w:kern w:val="0"/>
                    <w:sz w:val="16"/>
                    <w:szCs w:val="16"/>
                  </w:rPr>
                </w:rPrChange>
              </w:rPr>
              <w:t>10</w:t>
            </w:r>
          </w:p>
        </w:tc>
        <w:tc>
          <w:tcPr>
            <w:tcW w:w="1205" w:type="dxa"/>
            <w:tcBorders>
              <w:top w:val="single" w:sz="4" w:space="0" w:color="auto"/>
              <w:left w:val="nil"/>
              <w:bottom w:val="single" w:sz="4" w:space="0" w:color="auto"/>
              <w:right w:val="single" w:sz="4" w:space="0" w:color="auto"/>
            </w:tcBorders>
            <w:shd w:val="clear" w:color="auto" w:fill="auto"/>
            <w:noWrap/>
            <w:vAlign w:val="center"/>
            <w:tcPrChange w:id="357" w:author="박유빈 (Erin Park)" w:date="2025-04-14T15:20:00Z" w16du:dateUtc="2025-04-14T06:20:00Z">
              <w:tcPr>
                <w:tcW w:w="1134" w:type="dxa"/>
                <w:tcBorders>
                  <w:top w:val="single" w:sz="4" w:space="0" w:color="auto"/>
                  <w:left w:val="nil"/>
                  <w:bottom w:val="single" w:sz="4" w:space="0" w:color="auto"/>
                  <w:right w:val="single" w:sz="4" w:space="0" w:color="auto"/>
                </w:tcBorders>
                <w:shd w:val="clear" w:color="auto" w:fill="auto"/>
                <w:noWrap/>
                <w:vAlign w:val="center"/>
              </w:tcPr>
            </w:tcPrChange>
          </w:tcPr>
          <w:p w14:paraId="75B66D31" w14:textId="77777777" w:rsidR="001070FD" w:rsidRPr="00CF1536" w:rsidRDefault="001070FD">
            <w:pPr>
              <w:widowControl/>
              <w:autoSpaceDE/>
              <w:autoSpaceDN/>
              <w:jc w:val="center"/>
              <w:rPr>
                <w:rFonts w:eastAsia="맑은 고딕" w:cs="Tahoma"/>
                <w:color w:val="000000"/>
                <w:kern w:val="0"/>
                <w:rPrChange w:id="35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59" w:author="박유빈 (Erin Park)" w:date="2025-04-14T15:20:00Z" w16du:dateUtc="2025-04-14T06:20:00Z">
                  <w:rPr>
                    <w:rFonts w:eastAsia="맑은 고딕" w:cs="Tahoma"/>
                    <w:color w:val="000000"/>
                    <w:kern w:val="0"/>
                    <w:sz w:val="16"/>
                    <w:szCs w:val="16"/>
                  </w:rPr>
                </w:rPrChange>
              </w:rPr>
              <w:t>58</w:t>
            </w:r>
          </w:p>
        </w:tc>
      </w:tr>
      <w:tr w:rsidR="001070FD" w:rsidRPr="00CF1536" w14:paraId="5B717703" w14:textId="77777777" w:rsidTr="00CF1536">
        <w:tblPrEx>
          <w:tblW w:w="10485" w:type="dxa"/>
          <w:tblCellMar>
            <w:left w:w="0" w:type="dxa"/>
            <w:right w:w="0" w:type="dxa"/>
          </w:tblCellMar>
          <w:tblPrExChange w:id="360" w:author="박유빈 (Erin Park)" w:date="2025-04-14T15:20:00Z" w16du:dateUtc="2025-04-14T06:20:00Z">
            <w:tblPrEx>
              <w:tblW w:w="10485" w:type="dxa"/>
              <w:tblCellMar>
                <w:left w:w="99" w:type="dxa"/>
                <w:right w:w="99" w:type="dxa"/>
              </w:tblCellMar>
            </w:tblPrEx>
          </w:tblPrExChange>
        </w:tblPrEx>
        <w:trPr>
          <w:trHeight w:val="113"/>
          <w:trPrChange w:id="361" w:author="박유빈 (Erin Park)" w:date="2025-04-14T15:20:00Z" w16du:dateUtc="2025-04-14T06:20:00Z">
            <w:trPr>
              <w:gridAfter w:val="0"/>
              <w:trHeight w:val="400"/>
            </w:trPr>
          </w:trPrChange>
        </w:trPr>
        <w:tc>
          <w:tcPr>
            <w:tcW w:w="2536" w:type="dxa"/>
            <w:tcBorders>
              <w:top w:val="single" w:sz="4" w:space="0" w:color="auto"/>
              <w:left w:val="single" w:sz="4" w:space="0" w:color="auto"/>
              <w:bottom w:val="single" w:sz="4" w:space="0" w:color="auto"/>
              <w:right w:val="single" w:sz="4" w:space="0" w:color="auto"/>
            </w:tcBorders>
            <w:shd w:val="clear" w:color="auto" w:fill="auto"/>
            <w:vAlign w:val="center"/>
            <w:tcPrChange w:id="362" w:author="박유빈 (Erin Park)" w:date="2025-04-14T15:20:00Z" w16du:dateUtc="2025-04-14T06:20:00Z">
              <w:tcPr>
                <w:tcW w:w="253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54F386F" w14:textId="77777777" w:rsidR="001070FD" w:rsidRPr="00CF1536" w:rsidRDefault="001070FD">
            <w:pPr>
              <w:widowControl/>
              <w:autoSpaceDE/>
              <w:autoSpaceDN/>
              <w:jc w:val="center"/>
              <w:rPr>
                <w:rFonts w:eastAsia="맑은 고딕" w:cs="Tahoma"/>
                <w:color w:val="000000"/>
                <w:kern w:val="0"/>
                <w:rPrChange w:id="363"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64" w:author="박유빈 (Erin Park)" w:date="2025-04-14T15:20:00Z" w16du:dateUtc="2025-04-14T06:20:00Z">
                  <w:rPr>
                    <w:rFonts w:eastAsia="맑은 고딕" w:cs="Tahoma"/>
                    <w:color w:val="000000"/>
                    <w:kern w:val="0"/>
                    <w:sz w:val="16"/>
                    <w:szCs w:val="16"/>
                  </w:rPr>
                </w:rPrChange>
              </w:rPr>
              <w:t>VDD075D_DDI</w:t>
            </w:r>
          </w:p>
        </w:tc>
        <w:tc>
          <w:tcPr>
            <w:tcW w:w="2137" w:type="dxa"/>
            <w:tcBorders>
              <w:top w:val="single" w:sz="4" w:space="0" w:color="auto"/>
              <w:left w:val="nil"/>
              <w:bottom w:val="single" w:sz="4" w:space="0" w:color="auto"/>
              <w:right w:val="single" w:sz="4" w:space="0" w:color="auto"/>
            </w:tcBorders>
            <w:shd w:val="clear" w:color="auto" w:fill="auto"/>
            <w:vAlign w:val="center"/>
            <w:tcPrChange w:id="365" w:author="박유빈 (Erin Park)" w:date="2025-04-14T15:20:00Z" w16du:dateUtc="2025-04-14T06:20:00Z">
              <w:tcPr>
                <w:tcW w:w="2137" w:type="dxa"/>
                <w:gridSpan w:val="2"/>
                <w:tcBorders>
                  <w:top w:val="single" w:sz="4" w:space="0" w:color="auto"/>
                  <w:left w:val="nil"/>
                  <w:bottom w:val="single" w:sz="4" w:space="0" w:color="auto"/>
                  <w:right w:val="single" w:sz="4" w:space="0" w:color="auto"/>
                </w:tcBorders>
                <w:shd w:val="clear" w:color="auto" w:fill="auto"/>
                <w:vAlign w:val="center"/>
              </w:tcPr>
            </w:tcPrChange>
          </w:tcPr>
          <w:p w14:paraId="2B34ECE4" w14:textId="1D8F15D9"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366"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K18 M18 L19 K20 M20 K22</w:t>
            </w:r>
          </w:p>
        </w:tc>
        <w:tc>
          <w:tcPr>
            <w:tcW w:w="1701" w:type="dxa"/>
            <w:tcBorders>
              <w:top w:val="single" w:sz="4" w:space="0" w:color="auto"/>
              <w:left w:val="nil"/>
              <w:bottom w:val="single" w:sz="4" w:space="0" w:color="auto"/>
              <w:right w:val="single" w:sz="4" w:space="0" w:color="auto"/>
            </w:tcBorders>
            <w:shd w:val="clear" w:color="auto" w:fill="auto"/>
            <w:vAlign w:val="center"/>
            <w:tcPrChange w:id="367"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2870B641" w14:textId="77777777" w:rsidR="001070FD" w:rsidRPr="00CF1536" w:rsidRDefault="001070FD">
            <w:pPr>
              <w:widowControl/>
              <w:autoSpaceDE/>
              <w:autoSpaceDN/>
              <w:jc w:val="center"/>
              <w:rPr>
                <w:rFonts w:eastAsia="맑은 고딕" w:cs="Tahoma"/>
                <w:color w:val="000000"/>
                <w:kern w:val="0"/>
                <w:rPrChange w:id="368"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69" w:author="박유빈 (Erin Park)" w:date="2025-04-14T15:20:00Z" w16du:dateUtc="2025-04-14T06:20:00Z">
                  <w:rPr>
                    <w:rFonts w:eastAsia="맑은 고딕" w:cs="Tahoma"/>
                    <w:color w:val="000000"/>
                    <w:sz w:val="16"/>
                    <w:szCs w:val="16"/>
                  </w:rPr>
                </w:rPrChange>
              </w:rPr>
              <w:t>49.3</w:t>
            </w:r>
          </w:p>
        </w:tc>
        <w:tc>
          <w:tcPr>
            <w:tcW w:w="1701" w:type="dxa"/>
            <w:tcBorders>
              <w:top w:val="single" w:sz="4" w:space="0" w:color="auto"/>
              <w:left w:val="nil"/>
              <w:bottom w:val="single" w:sz="4" w:space="0" w:color="auto"/>
              <w:right w:val="single" w:sz="4" w:space="0" w:color="auto"/>
            </w:tcBorders>
            <w:shd w:val="clear" w:color="auto" w:fill="auto"/>
            <w:vAlign w:val="center"/>
            <w:tcPrChange w:id="370"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070CA3C6" w14:textId="77777777" w:rsidR="001070FD" w:rsidRPr="00CF1536" w:rsidRDefault="001070FD">
            <w:pPr>
              <w:widowControl/>
              <w:autoSpaceDE/>
              <w:autoSpaceDN/>
              <w:jc w:val="center"/>
              <w:rPr>
                <w:rFonts w:eastAsia="맑은 고딕" w:cs="Tahoma"/>
                <w:color w:val="000000"/>
                <w:kern w:val="0"/>
                <w:rPrChange w:id="371"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72" w:author="박유빈 (Erin Park)" w:date="2025-04-14T15:20:00Z" w16du:dateUtc="2025-04-14T06:20:00Z">
                  <w:rPr>
                    <w:rFonts w:eastAsia="맑은 고딕" w:cs="Tahoma"/>
                    <w:color w:val="000000"/>
                    <w:sz w:val="16"/>
                    <w:szCs w:val="16"/>
                  </w:rPr>
                </w:rPrChange>
              </w:rPr>
              <w:t>19.7</w:t>
            </w:r>
          </w:p>
        </w:tc>
        <w:tc>
          <w:tcPr>
            <w:tcW w:w="1205" w:type="dxa"/>
            <w:tcBorders>
              <w:top w:val="single" w:sz="4" w:space="0" w:color="auto"/>
              <w:left w:val="nil"/>
              <w:bottom w:val="single" w:sz="4" w:space="0" w:color="auto"/>
              <w:right w:val="single" w:sz="4" w:space="0" w:color="auto"/>
            </w:tcBorders>
            <w:shd w:val="clear" w:color="auto" w:fill="auto"/>
            <w:vAlign w:val="center"/>
            <w:tcPrChange w:id="373" w:author="박유빈 (Erin Park)" w:date="2025-04-14T15:20:00Z" w16du:dateUtc="2025-04-14T06:20:00Z">
              <w:tcPr>
                <w:tcW w:w="1276" w:type="dxa"/>
                <w:gridSpan w:val="3"/>
                <w:tcBorders>
                  <w:top w:val="single" w:sz="4" w:space="0" w:color="auto"/>
                  <w:left w:val="nil"/>
                  <w:bottom w:val="single" w:sz="4" w:space="0" w:color="auto"/>
                  <w:right w:val="single" w:sz="4" w:space="0" w:color="auto"/>
                </w:tcBorders>
                <w:shd w:val="clear" w:color="auto" w:fill="auto"/>
                <w:vAlign w:val="center"/>
              </w:tcPr>
            </w:tcPrChange>
          </w:tcPr>
          <w:p w14:paraId="0AF39356" w14:textId="1678715F" w:rsidR="001070FD" w:rsidRPr="00CF1536" w:rsidRDefault="00C661BC">
            <w:pPr>
              <w:widowControl/>
              <w:autoSpaceDE/>
              <w:autoSpaceDN/>
              <w:jc w:val="center"/>
              <w:rPr>
                <w:rFonts w:eastAsia="맑은 고딕" w:cs="Tahoma"/>
                <w:kern w:val="0"/>
                <w:rPrChange w:id="374" w:author="박유빈 (Erin Park)" w:date="2025-04-14T15:20:00Z" w16du:dateUtc="2025-04-14T06:20:00Z">
                  <w:rPr>
                    <w:rFonts w:eastAsia="맑은 고딕" w:cs="Tahoma"/>
                    <w:kern w:val="0"/>
                    <w:sz w:val="16"/>
                    <w:szCs w:val="16"/>
                  </w:rPr>
                </w:rPrChange>
              </w:rPr>
            </w:pPr>
            <w:r w:rsidRPr="00CF1536">
              <w:rPr>
                <w:rFonts w:eastAsia="맑은 고딕" w:cs="Tahoma"/>
                <w:kern w:val="0"/>
                <w:rPrChange w:id="375" w:author="박유빈 (Erin Park)" w:date="2025-04-14T15:20:00Z" w16du:dateUtc="2025-04-14T06:20:00Z">
                  <w:rPr>
                    <w:rFonts w:eastAsia="맑은 고딕" w:cs="Tahoma"/>
                    <w:kern w:val="0"/>
                    <w:sz w:val="16"/>
                    <w:szCs w:val="16"/>
                  </w:rPr>
                </w:rPrChange>
              </w:rPr>
              <w:t>55</w:t>
            </w:r>
          </w:p>
        </w:tc>
        <w:tc>
          <w:tcPr>
            <w:tcW w:w="1205" w:type="dxa"/>
            <w:tcBorders>
              <w:top w:val="single" w:sz="4" w:space="0" w:color="auto"/>
              <w:left w:val="nil"/>
              <w:bottom w:val="single" w:sz="4" w:space="0" w:color="auto"/>
              <w:right w:val="single" w:sz="4" w:space="0" w:color="auto"/>
            </w:tcBorders>
            <w:shd w:val="clear" w:color="auto" w:fill="auto"/>
            <w:noWrap/>
            <w:vAlign w:val="center"/>
            <w:tcPrChange w:id="376" w:author="박유빈 (Erin Park)" w:date="2025-04-14T15:20:00Z" w16du:dateUtc="2025-04-14T06:20:00Z">
              <w:tcPr>
                <w:tcW w:w="1134" w:type="dxa"/>
                <w:tcBorders>
                  <w:top w:val="single" w:sz="4" w:space="0" w:color="auto"/>
                  <w:left w:val="nil"/>
                  <w:bottom w:val="single" w:sz="4" w:space="0" w:color="auto"/>
                  <w:right w:val="single" w:sz="4" w:space="0" w:color="auto"/>
                </w:tcBorders>
                <w:shd w:val="clear" w:color="auto" w:fill="auto"/>
                <w:noWrap/>
                <w:vAlign w:val="center"/>
              </w:tcPr>
            </w:tcPrChange>
          </w:tcPr>
          <w:p w14:paraId="3D680AC2" w14:textId="248C6F82" w:rsidR="001070FD" w:rsidRPr="00CF1536" w:rsidRDefault="004638FE">
            <w:pPr>
              <w:widowControl/>
              <w:autoSpaceDE/>
              <w:autoSpaceDN/>
              <w:jc w:val="center"/>
              <w:rPr>
                <w:rFonts w:eastAsia="맑은 고딕" w:cs="Tahoma"/>
                <w:kern w:val="0"/>
                <w:rPrChange w:id="377" w:author="박유빈 (Erin Park)" w:date="2025-04-14T15:20:00Z" w16du:dateUtc="2025-04-14T06:20:00Z">
                  <w:rPr>
                    <w:rFonts w:eastAsia="맑은 고딕" w:cs="Tahoma"/>
                    <w:kern w:val="0"/>
                    <w:sz w:val="16"/>
                    <w:szCs w:val="16"/>
                  </w:rPr>
                </w:rPrChange>
              </w:rPr>
            </w:pPr>
            <w:r w:rsidRPr="00CF1536">
              <w:rPr>
                <w:rFonts w:eastAsia="맑은 고딕" w:cs="Tahoma"/>
                <w:kern w:val="0"/>
                <w:rPrChange w:id="378" w:author="박유빈 (Erin Park)" w:date="2025-04-14T15:20:00Z" w16du:dateUtc="2025-04-14T06:20:00Z">
                  <w:rPr>
                    <w:rFonts w:eastAsia="맑은 고딕" w:cs="Tahoma"/>
                    <w:kern w:val="0"/>
                    <w:sz w:val="16"/>
                    <w:szCs w:val="16"/>
                  </w:rPr>
                </w:rPrChange>
              </w:rPr>
              <w:t>160</w:t>
            </w:r>
          </w:p>
        </w:tc>
      </w:tr>
      <w:tr w:rsidR="001070FD" w:rsidRPr="00CF1536" w14:paraId="56A3A5D6" w14:textId="77777777" w:rsidTr="00CF1536">
        <w:tblPrEx>
          <w:tblW w:w="10485" w:type="dxa"/>
          <w:tblCellMar>
            <w:left w:w="0" w:type="dxa"/>
            <w:right w:w="0" w:type="dxa"/>
          </w:tblCellMar>
          <w:tblPrExChange w:id="379" w:author="박유빈 (Erin Park)" w:date="2025-04-14T15:20:00Z" w16du:dateUtc="2025-04-14T06:20:00Z">
            <w:tblPrEx>
              <w:tblW w:w="10485" w:type="dxa"/>
              <w:tblCellMar>
                <w:left w:w="99" w:type="dxa"/>
                <w:right w:w="99" w:type="dxa"/>
              </w:tblCellMar>
            </w:tblPrEx>
          </w:tblPrExChange>
        </w:tblPrEx>
        <w:trPr>
          <w:trHeight w:val="113"/>
          <w:trPrChange w:id="380" w:author="박유빈 (Erin Park)" w:date="2025-04-14T15:20:00Z" w16du:dateUtc="2025-04-14T06:20:00Z">
            <w:trPr>
              <w:gridAfter w:val="0"/>
              <w:trHeight w:val="400"/>
            </w:trPr>
          </w:trPrChange>
        </w:trPr>
        <w:tc>
          <w:tcPr>
            <w:tcW w:w="2536" w:type="dxa"/>
            <w:tcBorders>
              <w:top w:val="single" w:sz="4" w:space="0" w:color="auto"/>
              <w:left w:val="single" w:sz="4" w:space="0" w:color="auto"/>
              <w:bottom w:val="single" w:sz="4" w:space="0" w:color="auto"/>
              <w:right w:val="single" w:sz="4" w:space="0" w:color="auto"/>
            </w:tcBorders>
            <w:shd w:val="clear" w:color="auto" w:fill="auto"/>
            <w:vAlign w:val="center"/>
            <w:tcPrChange w:id="381" w:author="박유빈 (Erin Park)" w:date="2025-04-14T15:20:00Z" w16du:dateUtc="2025-04-14T06:20:00Z">
              <w:tcPr>
                <w:tcW w:w="253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AEF9352" w14:textId="77777777" w:rsidR="001070FD" w:rsidRPr="00CF1536" w:rsidRDefault="001070FD">
            <w:pPr>
              <w:widowControl/>
              <w:autoSpaceDE/>
              <w:autoSpaceDN/>
              <w:jc w:val="center"/>
              <w:rPr>
                <w:rFonts w:eastAsia="맑은 고딕" w:cs="Tahoma"/>
                <w:color w:val="000000"/>
                <w:kern w:val="0"/>
                <w:rPrChange w:id="382"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kern w:val="0"/>
                <w:rPrChange w:id="383" w:author="박유빈 (Erin Park)" w:date="2025-04-14T15:20:00Z" w16du:dateUtc="2025-04-14T06:20:00Z">
                  <w:rPr>
                    <w:rFonts w:eastAsia="맑은 고딕" w:cs="Tahoma"/>
                    <w:color w:val="000000"/>
                    <w:kern w:val="0"/>
                    <w:sz w:val="16"/>
                    <w:szCs w:val="16"/>
                  </w:rPr>
                </w:rPrChange>
              </w:rPr>
              <w:t>VDD095D_VPU</w:t>
            </w:r>
          </w:p>
        </w:tc>
        <w:tc>
          <w:tcPr>
            <w:tcW w:w="2137" w:type="dxa"/>
            <w:tcBorders>
              <w:top w:val="single" w:sz="4" w:space="0" w:color="auto"/>
              <w:left w:val="nil"/>
              <w:bottom w:val="single" w:sz="4" w:space="0" w:color="auto"/>
              <w:right w:val="single" w:sz="4" w:space="0" w:color="auto"/>
            </w:tcBorders>
            <w:shd w:val="clear" w:color="auto" w:fill="auto"/>
            <w:vAlign w:val="center"/>
            <w:tcPrChange w:id="384" w:author="박유빈 (Erin Park)" w:date="2025-04-14T15:20:00Z" w16du:dateUtc="2025-04-14T06:20:00Z">
              <w:tcPr>
                <w:tcW w:w="2137" w:type="dxa"/>
                <w:gridSpan w:val="2"/>
                <w:tcBorders>
                  <w:top w:val="single" w:sz="4" w:space="0" w:color="auto"/>
                  <w:left w:val="nil"/>
                  <w:bottom w:val="single" w:sz="4" w:space="0" w:color="auto"/>
                  <w:right w:val="single" w:sz="4" w:space="0" w:color="auto"/>
                </w:tcBorders>
                <w:shd w:val="clear" w:color="auto" w:fill="auto"/>
                <w:vAlign w:val="center"/>
              </w:tcPr>
            </w:tcPrChange>
          </w:tcPr>
          <w:p w14:paraId="43F3737A" w14:textId="5E8E26BC" w:rsidR="001070FD" w:rsidRPr="000A2683" w:rsidRDefault="001070FD">
            <w:pPr>
              <w:widowControl/>
              <w:autoSpaceDE/>
              <w:autoSpaceDN/>
              <w:ind w:leftChars="50" w:left="90" w:rightChars="50" w:right="90"/>
              <w:jc w:val="center"/>
              <w:rPr>
                <w:rFonts w:eastAsia="맑은 고딕" w:cs="Tahoma"/>
                <w:color w:val="000000"/>
                <w:kern w:val="0"/>
                <w:sz w:val="16"/>
                <w:szCs w:val="16"/>
              </w:rPr>
              <w:pPrChange w:id="385" w:author="김지은 (Jinny Kim)" w:date="2025-04-15T11:33:00Z" w16du:dateUtc="2025-04-15T02:33:00Z">
                <w:pPr>
                  <w:widowControl/>
                  <w:autoSpaceDE/>
                  <w:autoSpaceDN/>
                  <w:jc w:val="center"/>
                </w:pPr>
              </w:pPrChange>
            </w:pPr>
            <w:r w:rsidRPr="000A2683">
              <w:rPr>
                <w:rFonts w:eastAsia="맑은 고딕" w:cs="Tahoma"/>
                <w:color w:val="000000"/>
                <w:kern w:val="0"/>
                <w:sz w:val="16"/>
                <w:szCs w:val="16"/>
              </w:rPr>
              <w:t>AM34 AL35 AN35 AU35 AM36 AT36 AR37 AU37 AP38 AT38 AN39 AR39 AM40 AP40</w:t>
            </w:r>
          </w:p>
        </w:tc>
        <w:tc>
          <w:tcPr>
            <w:tcW w:w="1701" w:type="dxa"/>
            <w:tcBorders>
              <w:top w:val="single" w:sz="4" w:space="0" w:color="auto"/>
              <w:left w:val="nil"/>
              <w:bottom w:val="single" w:sz="4" w:space="0" w:color="auto"/>
              <w:right w:val="single" w:sz="4" w:space="0" w:color="auto"/>
            </w:tcBorders>
            <w:shd w:val="clear" w:color="auto" w:fill="auto"/>
            <w:vAlign w:val="center"/>
            <w:tcPrChange w:id="386"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6DA1DC1F" w14:textId="77777777" w:rsidR="001070FD" w:rsidRPr="00CF1536" w:rsidRDefault="001070FD">
            <w:pPr>
              <w:widowControl/>
              <w:autoSpaceDE/>
              <w:autoSpaceDN/>
              <w:jc w:val="center"/>
              <w:rPr>
                <w:rFonts w:eastAsia="맑은 고딕" w:cs="Tahoma"/>
                <w:color w:val="000000"/>
                <w:kern w:val="0"/>
                <w:rPrChange w:id="387"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88" w:author="박유빈 (Erin Park)" w:date="2025-04-14T15:20:00Z" w16du:dateUtc="2025-04-14T06:20:00Z">
                  <w:rPr>
                    <w:rFonts w:eastAsia="맑은 고딕" w:cs="Tahoma"/>
                    <w:color w:val="000000"/>
                    <w:sz w:val="16"/>
                    <w:szCs w:val="16"/>
                  </w:rPr>
                </w:rPrChange>
              </w:rPr>
              <w:t>16.5</w:t>
            </w:r>
          </w:p>
        </w:tc>
        <w:tc>
          <w:tcPr>
            <w:tcW w:w="1701" w:type="dxa"/>
            <w:tcBorders>
              <w:top w:val="single" w:sz="4" w:space="0" w:color="auto"/>
              <w:left w:val="nil"/>
              <w:bottom w:val="single" w:sz="4" w:space="0" w:color="auto"/>
              <w:right w:val="single" w:sz="4" w:space="0" w:color="auto"/>
            </w:tcBorders>
            <w:shd w:val="clear" w:color="auto" w:fill="auto"/>
            <w:vAlign w:val="center"/>
            <w:tcPrChange w:id="389" w:author="박유빈 (Erin Park)" w:date="2025-04-14T15:20:00Z" w16du:dateUtc="2025-04-14T06:20:00Z">
              <w:tcPr>
                <w:tcW w:w="1701" w:type="dxa"/>
                <w:gridSpan w:val="2"/>
                <w:tcBorders>
                  <w:top w:val="single" w:sz="4" w:space="0" w:color="auto"/>
                  <w:left w:val="nil"/>
                  <w:bottom w:val="single" w:sz="4" w:space="0" w:color="auto"/>
                  <w:right w:val="single" w:sz="4" w:space="0" w:color="auto"/>
                </w:tcBorders>
                <w:shd w:val="clear" w:color="auto" w:fill="auto"/>
                <w:vAlign w:val="center"/>
              </w:tcPr>
            </w:tcPrChange>
          </w:tcPr>
          <w:p w14:paraId="75867211" w14:textId="77777777" w:rsidR="001070FD" w:rsidRPr="00CF1536" w:rsidRDefault="001070FD">
            <w:pPr>
              <w:widowControl/>
              <w:autoSpaceDE/>
              <w:autoSpaceDN/>
              <w:jc w:val="center"/>
              <w:rPr>
                <w:rFonts w:eastAsia="맑은 고딕" w:cs="Tahoma"/>
                <w:color w:val="000000"/>
                <w:kern w:val="0"/>
                <w:rPrChange w:id="390" w:author="박유빈 (Erin Park)" w:date="2025-04-14T15:20:00Z" w16du:dateUtc="2025-04-14T06:20:00Z">
                  <w:rPr>
                    <w:rFonts w:eastAsia="맑은 고딕" w:cs="Tahoma"/>
                    <w:color w:val="000000"/>
                    <w:kern w:val="0"/>
                    <w:sz w:val="16"/>
                    <w:szCs w:val="16"/>
                  </w:rPr>
                </w:rPrChange>
              </w:rPr>
            </w:pPr>
            <w:r w:rsidRPr="00CF1536">
              <w:rPr>
                <w:rFonts w:eastAsia="맑은 고딕" w:cs="Tahoma"/>
                <w:color w:val="000000"/>
                <w:rPrChange w:id="391" w:author="박유빈 (Erin Park)" w:date="2025-04-14T15:20:00Z" w16du:dateUtc="2025-04-14T06:20:00Z">
                  <w:rPr>
                    <w:rFonts w:eastAsia="맑은 고딕" w:cs="Tahoma"/>
                    <w:color w:val="000000"/>
                    <w:sz w:val="16"/>
                    <w:szCs w:val="16"/>
                  </w:rPr>
                </w:rPrChange>
              </w:rPr>
              <w:t>6.6</w:t>
            </w:r>
          </w:p>
        </w:tc>
        <w:tc>
          <w:tcPr>
            <w:tcW w:w="1205" w:type="dxa"/>
            <w:tcBorders>
              <w:top w:val="single" w:sz="4" w:space="0" w:color="auto"/>
              <w:left w:val="nil"/>
              <w:bottom w:val="single" w:sz="4" w:space="0" w:color="auto"/>
              <w:right w:val="single" w:sz="4" w:space="0" w:color="auto"/>
            </w:tcBorders>
            <w:shd w:val="clear" w:color="auto" w:fill="auto"/>
            <w:vAlign w:val="center"/>
            <w:tcPrChange w:id="392" w:author="박유빈 (Erin Park)" w:date="2025-04-14T15:20:00Z" w16du:dateUtc="2025-04-14T06:20:00Z">
              <w:tcPr>
                <w:tcW w:w="1276" w:type="dxa"/>
                <w:gridSpan w:val="3"/>
                <w:tcBorders>
                  <w:top w:val="single" w:sz="4" w:space="0" w:color="auto"/>
                  <w:left w:val="nil"/>
                  <w:bottom w:val="single" w:sz="4" w:space="0" w:color="auto"/>
                  <w:right w:val="single" w:sz="4" w:space="0" w:color="auto"/>
                </w:tcBorders>
                <w:shd w:val="clear" w:color="auto" w:fill="auto"/>
                <w:vAlign w:val="center"/>
              </w:tcPr>
            </w:tcPrChange>
          </w:tcPr>
          <w:p w14:paraId="41D2EA17" w14:textId="77777777" w:rsidR="001070FD" w:rsidRPr="00CF1536" w:rsidRDefault="001070FD">
            <w:pPr>
              <w:widowControl/>
              <w:autoSpaceDE/>
              <w:autoSpaceDN/>
              <w:jc w:val="center"/>
              <w:rPr>
                <w:rFonts w:eastAsia="맑은 고딕" w:cs="Tahoma"/>
                <w:kern w:val="0"/>
                <w:rPrChange w:id="393" w:author="박유빈 (Erin Park)" w:date="2025-04-14T15:20:00Z" w16du:dateUtc="2025-04-14T06:20:00Z">
                  <w:rPr>
                    <w:rFonts w:eastAsia="맑은 고딕" w:cs="Tahoma"/>
                    <w:kern w:val="0"/>
                    <w:sz w:val="16"/>
                    <w:szCs w:val="16"/>
                  </w:rPr>
                </w:rPrChange>
              </w:rPr>
            </w:pPr>
            <w:r w:rsidRPr="00CF1536">
              <w:rPr>
                <w:rFonts w:eastAsia="맑은 고딕" w:cs="Tahoma"/>
                <w:kern w:val="0"/>
                <w:rPrChange w:id="394" w:author="박유빈 (Erin Park)" w:date="2025-04-14T15:20:00Z" w16du:dateUtc="2025-04-14T06:20:00Z">
                  <w:rPr>
                    <w:rFonts w:eastAsia="맑은 고딕" w:cs="Tahoma"/>
                    <w:kern w:val="0"/>
                    <w:sz w:val="16"/>
                    <w:szCs w:val="16"/>
                  </w:rPr>
                </w:rPrChange>
              </w:rPr>
              <w:t>24</w:t>
            </w:r>
          </w:p>
        </w:tc>
        <w:tc>
          <w:tcPr>
            <w:tcW w:w="1205" w:type="dxa"/>
            <w:tcBorders>
              <w:top w:val="single" w:sz="4" w:space="0" w:color="auto"/>
              <w:left w:val="nil"/>
              <w:bottom w:val="single" w:sz="4" w:space="0" w:color="auto"/>
              <w:right w:val="single" w:sz="4" w:space="0" w:color="auto"/>
            </w:tcBorders>
            <w:shd w:val="clear" w:color="auto" w:fill="auto"/>
            <w:noWrap/>
            <w:vAlign w:val="center"/>
            <w:tcPrChange w:id="395" w:author="박유빈 (Erin Park)" w:date="2025-04-14T15:20:00Z" w16du:dateUtc="2025-04-14T06:20:00Z">
              <w:tcPr>
                <w:tcW w:w="1134" w:type="dxa"/>
                <w:tcBorders>
                  <w:top w:val="single" w:sz="4" w:space="0" w:color="auto"/>
                  <w:left w:val="nil"/>
                  <w:bottom w:val="single" w:sz="4" w:space="0" w:color="auto"/>
                  <w:right w:val="single" w:sz="4" w:space="0" w:color="auto"/>
                </w:tcBorders>
                <w:shd w:val="clear" w:color="auto" w:fill="auto"/>
                <w:noWrap/>
                <w:vAlign w:val="center"/>
              </w:tcPr>
            </w:tcPrChange>
          </w:tcPr>
          <w:p w14:paraId="536B4E32" w14:textId="77777777" w:rsidR="001070FD" w:rsidRPr="00CF1536" w:rsidRDefault="001070FD">
            <w:pPr>
              <w:widowControl/>
              <w:autoSpaceDE/>
              <w:autoSpaceDN/>
              <w:jc w:val="center"/>
              <w:rPr>
                <w:rFonts w:eastAsia="맑은 고딕" w:cs="Tahoma"/>
                <w:kern w:val="0"/>
                <w:rPrChange w:id="396" w:author="박유빈 (Erin Park)" w:date="2025-04-14T15:20:00Z" w16du:dateUtc="2025-04-14T06:20:00Z">
                  <w:rPr>
                    <w:rFonts w:eastAsia="맑은 고딕" w:cs="Tahoma"/>
                    <w:kern w:val="0"/>
                    <w:sz w:val="16"/>
                    <w:szCs w:val="16"/>
                  </w:rPr>
                </w:rPrChange>
              </w:rPr>
            </w:pPr>
            <w:r w:rsidRPr="00CF1536">
              <w:rPr>
                <w:rFonts w:eastAsia="맑은 고딕" w:cs="Tahoma"/>
                <w:kern w:val="0"/>
                <w:rPrChange w:id="397" w:author="박유빈 (Erin Park)" w:date="2025-04-14T15:20:00Z" w16du:dateUtc="2025-04-14T06:20:00Z">
                  <w:rPr>
                    <w:rFonts w:eastAsia="맑은 고딕" w:cs="Tahoma"/>
                    <w:kern w:val="0"/>
                    <w:sz w:val="16"/>
                    <w:szCs w:val="16"/>
                  </w:rPr>
                </w:rPrChange>
              </w:rPr>
              <w:t>131</w:t>
            </w:r>
          </w:p>
        </w:tc>
      </w:tr>
    </w:tbl>
    <w:p w14:paraId="176F46EE" w14:textId="0914DF0F" w:rsidR="001070FD" w:rsidDel="000A2683" w:rsidRDefault="001070FD" w:rsidP="00337125">
      <w:pPr>
        <w:rPr>
          <w:del w:id="398" w:author="김지은 (Jinny Kim)" w:date="2025-04-15T11:31:00Z" w16du:dateUtc="2025-04-15T02:31:00Z"/>
        </w:rPr>
      </w:pPr>
    </w:p>
    <w:p w14:paraId="618E41B3" w14:textId="77777777" w:rsidR="00616C21" w:rsidRDefault="00616C21" w:rsidP="00337125"/>
    <w:p w14:paraId="726FE7AE" w14:textId="7D5E7041" w:rsidR="00FA49F6" w:rsidRDefault="003216E1" w:rsidP="00337125">
      <w:commentRangeStart w:id="399"/>
      <w:commentRangeStart w:id="400"/>
      <w:r w:rsidRPr="009E1834">
        <w:rPr>
          <w:rFonts w:hint="eastAsia"/>
          <w:b/>
        </w:rPr>
        <w:t>Note</w:t>
      </w:r>
      <w:r w:rsidR="0089265A">
        <w:rPr>
          <w:rFonts w:hint="eastAsia"/>
          <w:b/>
        </w:rPr>
        <w:t xml:space="preserve"> 1</w:t>
      </w:r>
      <w:r w:rsidRPr="009E1834">
        <w:rPr>
          <w:rFonts w:hint="eastAsia"/>
          <w:b/>
        </w:rPr>
        <w:t>:</w:t>
      </w:r>
      <w:commentRangeEnd w:id="399"/>
      <w:r w:rsidR="00707127">
        <w:rPr>
          <w:rStyle w:val="aa"/>
        </w:rPr>
        <w:commentReference w:id="399"/>
      </w:r>
      <w:commentRangeEnd w:id="400"/>
      <w:r w:rsidR="00DD1D28">
        <w:rPr>
          <w:rStyle w:val="aa"/>
        </w:rPr>
        <w:commentReference w:id="400"/>
      </w:r>
    </w:p>
    <w:p w14:paraId="6910ABC1" w14:textId="42A97646" w:rsidR="003216E1" w:rsidRDefault="003216E1" w:rsidP="003216E1">
      <w:pPr>
        <w:pStyle w:val="aff"/>
        <w:numPr>
          <w:ilvl w:val="0"/>
          <w:numId w:val="72"/>
        </w:numPr>
        <w:ind w:leftChars="0"/>
      </w:pPr>
      <w:commentRangeStart w:id="401"/>
      <w:commentRangeStart w:id="402"/>
      <w:r>
        <w:rPr>
          <w:rFonts w:hint="eastAsia"/>
        </w:rPr>
        <w:t>DCR</w:t>
      </w:r>
      <w:r w:rsidR="00CF1536">
        <w:rPr>
          <w:rFonts w:hint="eastAsia"/>
        </w:rPr>
        <w:t xml:space="preserve"> </w:t>
      </w:r>
      <w:commentRangeEnd w:id="401"/>
      <w:r w:rsidR="00CF1536">
        <w:rPr>
          <w:rStyle w:val="aa"/>
        </w:rPr>
        <w:commentReference w:id="401"/>
      </w:r>
      <w:commentRangeEnd w:id="402"/>
      <w:r w:rsidR="00A618D5">
        <w:rPr>
          <w:rStyle w:val="aa"/>
        </w:rPr>
        <w:commentReference w:id="402"/>
      </w:r>
      <w:r>
        <w:rPr>
          <w:rFonts w:hint="eastAsia"/>
        </w:rPr>
        <w:t>(</w:t>
      </w:r>
      <w:r w:rsidRPr="003216E1">
        <w:t xml:space="preserve">VRM </w:t>
      </w:r>
      <w:r w:rsidR="00FF28C8">
        <w:rPr>
          <w:rFonts w:hint="eastAsia"/>
        </w:rPr>
        <w:t>O</w:t>
      </w:r>
      <w:r w:rsidRPr="003216E1">
        <w:t xml:space="preserve">utput to </w:t>
      </w:r>
      <w:r w:rsidR="00FF28C8">
        <w:t>Power Ball Group</w:t>
      </w:r>
      <w:r w:rsidRPr="003216E1">
        <w:t xml:space="preserve"> of AP</w:t>
      </w:r>
      <w:r>
        <w:rPr>
          <w:rFonts w:hint="eastAsia"/>
        </w:rPr>
        <w:t xml:space="preserve">): This is the DC resistance of the path from VRM output to </w:t>
      </w:r>
      <w:r w:rsidR="00FF28C8">
        <w:rPr>
          <w:rFonts w:hint="eastAsia"/>
        </w:rPr>
        <w:t>power ball group</w:t>
      </w:r>
      <w:r>
        <w:rPr>
          <w:rFonts w:hint="eastAsia"/>
        </w:rPr>
        <w:t xml:space="preserve"> of TCC8070</w:t>
      </w:r>
      <w:r w:rsidR="000600CC">
        <w:rPr>
          <w:rFonts w:hint="eastAsia"/>
        </w:rPr>
        <w:t>.</w:t>
      </w:r>
      <w:r>
        <w:rPr>
          <w:rFonts w:hint="eastAsia"/>
        </w:rPr>
        <w:t xml:space="preserve"> </w:t>
      </w:r>
      <w:r w:rsidR="0063672C" w:rsidRPr="0063672C">
        <w:t xml:space="preserve">Refer to </w:t>
      </w:r>
      <w:r w:rsidR="000A2683">
        <w:fldChar w:fldCharType="begin"/>
      </w:r>
      <w:r w:rsidR="000A2683">
        <w:instrText xml:space="preserve"> REF _Ref195609239 \h </w:instrText>
      </w:r>
      <w:r w:rsidR="000A2683">
        <w:fldChar w:fldCharType="separate"/>
      </w:r>
      <w:r w:rsidR="000A2683">
        <w:t xml:space="preserve">Figure </w:t>
      </w:r>
      <w:r w:rsidR="000A2683">
        <w:rPr>
          <w:noProof/>
        </w:rPr>
        <w:t>2</w:t>
      </w:r>
      <w:r w:rsidR="000A2683">
        <w:t>.</w:t>
      </w:r>
      <w:r w:rsidR="000A2683">
        <w:rPr>
          <w:noProof/>
        </w:rPr>
        <w:t>1</w:t>
      </w:r>
      <w:r w:rsidR="000A2683">
        <w:fldChar w:fldCharType="end"/>
      </w:r>
      <w:r w:rsidR="000A2683">
        <w:rPr>
          <w:rFonts w:hint="eastAsia"/>
        </w:rPr>
        <w:t>.</w:t>
      </w:r>
    </w:p>
    <w:p w14:paraId="2354FE26" w14:textId="6CE348FB" w:rsidR="003216E1" w:rsidRDefault="003216E1" w:rsidP="003216E1">
      <w:pPr>
        <w:pStyle w:val="aff"/>
        <w:numPr>
          <w:ilvl w:val="0"/>
          <w:numId w:val="72"/>
        </w:numPr>
        <w:ind w:leftChars="0"/>
      </w:pPr>
      <w:r>
        <w:rPr>
          <w:rFonts w:hint="eastAsia"/>
        </w:rPr>
        <w:t>DCR</w:t>
      </w:r>
      <w:r w:rsidR="00CF1536">
        <w:rPr>
          <w:rFonts w:hint="eastAsia"/>
        </w:rPr>
        <w:t xml:space="preserve"> </w:t>
      </w:r>
      <w:r>
        <w:rPr>
          <w:rFonts w:hint="eastAsia"/>
        </w:rPr>
        <w:t>(</w:t>
      </w:r>
      <w:r w:rsidR="00FF28C8">
        <w:rPr>
          <w:rFonts w:hint="eastAsia"/>
        </w:rPr>
        <w:t>S</w:t>
      </w:r>
      <w:r>
        <w:rPr>
          <w:rFonts w:hint="eastAsia"/>
        </w:rPr>
        <w:t xml:space="preserve">ense </w:t>
      </w:r>
      <w:r w:rsidR="00FF28C8">
        <w:rPr>
          <w:rFonts w:hint="eastAsia"/>
        </w:rPr>
        <w:t>P</w:t>
      </w:r>
      <w:r>
        <w:rPr>
          <w:rFonts w:hint="eastAsia"/>
        </w:rPr>
        <w:t>oint</w:t>
      </w:r>
      <w:r w:rsidRPr="003216E1">
        <w:t xml:space="preserve"> to </w:t>
      </w:r>
      <w:r w:rsidR="00FF28C8">
        <w:t>Power Ball Group</w:t>
      </w:r>
      <w:r w:rsidRPr="003216E1">
        <w:t xml:space="preserve"> of AP</w:t>
      </w:r>
      <w:r>
        <w:rPr>
          <w:rFonts w:hint="eastAsia"/>
        </w:rPr>
        <w:t xml:space="preserve">): </w:t>
      </w:r>
      <w:r w:rsidRPr="003216E1">
        <w:t xml:space="preserve">This is the DC resistance of the path from </w:t>
      </w:r>
      <w:r>
        <w:rPr>
          <w:rFonts w:hint="eastAsia"/>
        </w:rPr>
        <w:t>sense point</w:t>
      </w:r>
      <w:r w:rsidRPr="003216E1">
        <w:t xml:space="preserve"> to </w:t>
      </w:r>
      <w:r w:rsidR="00FF28C8">
        <w:rPr>
          <w:rFonts w:hint="eastAsia"/>
        </w:rPr>
        <w:t xml:space="preserve">power ball group </w:t>
      </w:r>
      <w:r w:rsidRPr="003216E1">
        <w:t>of TCC8070</w:t>
      </w:r>
      <w:r w:rsidR="000600CC">
        <w:rPr>
          <w:rFonts w:hint="eastAsia"/>
        </w:rPr>
        <w:t>.</w:t>
      </w:r>
      <w:r w:rsidR="0063672C" w:rsidRPr="0063672C">
        <w:t xml:space="preserve"> </w:t>
      </w:r>
      <w:r w:rsidR="000A2683" w:rsidRPr="0063672C">
        <w:t xml:space="preserve">Refer to </w:t>
      </w:r>
      <w:r w:rsidR="000A2683">
        <w:fldChar w:fldCharType="begin"/>
      </w:r>
      <w:r w:rsidR="000A2683">
        <w:instrText xml:space="preserve"> REF _Ref195609239 \h </w:instrText>
      </w:r>
      <w:r w:rsidR="000A2683">
        <w:fldChar w:fldCharType="separate"/>
      </w:r>
      <w:r w:rsidR="000A2683">
        <w:t xml:space="preserve">Figure </w:t>
      </w:r>
      <w:r w:rsidR="000A2683">
        <w:rPr>
          <w:noProof/>
        </w:rPr>
        <w:t>2</w:t>
      </w:r>
      <w:r w:rsidR="000A2683">
        <w:t>.</w:t>
      </w:r>
      <w:r w:rsidR="000A2683">
        <w:rPr>
          <w:noProof/>
        </w:rPr>
        <w:t>1</w:t>
      </w:r>
      <w:r w:rsidR="000A2683">
        <w:fldChar w:fldCharType="end"/>
      </w:r>
      <w:r w:rsidR="0063672C" w:rsidRPr="0063672C">
        <w:t>.</w:t>
      </w:r>
    </w:p>
    <w:p w14:paraId="3F9A00D3" w14:textId="77777777" w:rsidR="003216E1" w:rsidRDefault="003216E1" w:rsidP="003216E1"/>
    <w:p w14:paraId="380F53C8" w14:textId="02298BAB" w:rsidR="003216E1" w:rsidRDefault="006325DD" w:rsidP="00CF1536">
      <w:pPr>
        <w:jc w:val="center"/>
      </w:pPr>
      <w:r>
        <w:rPr>
          <w:noProof/>
        </w:rPr>
        <w:lastRenderedPageBreak/>
        <w:drawing>
          <wp:inline distT="0" distB="0" distL="0" distR="0" wp14:anchorId="33A815AA" wp14:editId="010122E3">
            <wp:extent cx="3983567" cy="1132000"/>
            <wp:effectExtent l="0" t="0" r="0" b="0"/>
            <wp:docPr id="145532261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83567" cy="1132000"/>
                    </a:xfrm>
                    <a:prstGeom prst="rect">
                      <a:avLst/>
                    </a:prstGeom>
                    <a:noFill/>
                    <a:ln>
                      <a:noFill/>
                    </a:ln>
                  </pic:spPr>
                </pic:pic>
              </a:graphicData>
            </a:graphic>
          </wp:inline>
        </w:drawing>
      </w:r>
    </w:p>
    <w:p w14:paraId="3F0DDFCC" w14:textId="29634411" w:rsidR="003216E1" w:rsidRPr="00FE56C4" w:rsidRDefault="000A2683" w:rsidP="00707127">
      <w:pPr>
        <w:pStyle w:val="TCCff4"/>
      </w:pPr>
      <w:bookmarkStart w:id="403" w:name="_Ref195609239"/>
      <w:bookmarkStart w:id="404" w:name="_Toc195609447"/>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bookmarkEnd w:id="403"/>
      <w:r w:rsidRPr="00337125">
        <w:t xml:space="preserve"> </w:t>
      </w:r>
      <w:r w:rsidR="00AA2921">
        <w:rPr>
          <w:rFonts w:hint="eastAsia"/>
        </w:rPr>
        <w:t xml:space="preserve">Block Diagram of </w:t>
      </w:r>
      <w:r w:rsidR="00D65D7C">
        <w:rPr>
          <w:rFonts w:hint="eastAsia"/>
        </w:rPr>
        <w:t>Power Supply</w:t>
      </w:r>
      <w:r w:rsidR="00AA2921">
        <w:rPr>
          <w:rFonts w:hint="eastAsia"/>
        </w:rPr>
        <w:t xml:space="preserve"> System</w:t>
      </w:r>
      <w:bookmarkEnd w:id="404"/>
    </w:p>
    <w:p w14:paraId="070F049F" w14:textId="77777777" w:rsidR="0063672C" w:rsidRPr="00CF1536" w:rsidRDefault="0063672C" w:rsidP="00707127"/>
    <w:p w14:paraId="21F346C5" w14:textId="778B539D" w:rsidR="0063672C" w:rsidRDefault="0089265A" w:rsidP="0089265A">
      <w:r w:rsidRPr="0089265A">
        <w:rPr>
          <w:rFonts w:hint="eastAsia"/>
          <w:b/>
          <w:bCs/>
        </w:rPr>
        <w:t>Note 2:</w:t>
      </w:r>
      <w:r>
        <w:rPr>
          <w:rFonts w:hint="eastAsia"/>
        </w:rPr>
        <w:t xml:space="preserve"> </w:t>
      </w:r>
      <w:r w:rsidR="0063672C">
        <w:rPr>
          <w:rFonts w:hint="eastAsia"/>
        </w:rPr>
        <w:t xml:space="preserve">When </w:t>
      </w:r>
      <w:commentRangeStart w:id="405"/>
      <w:commentRangeStart w:id="406"/>
      <w:r w:rsidR="0063672C">
        <w:rPr>
          <w:rFonts w:hint="eastAsia"/>
        </w:rPr>
        <w:t xml:space="preserve">remote </w:t>
      </w:r>
      <w:r w:rsidR="005C6E81">
        <w:rPr>
          <w:rFonts w:hint="eastAsia"/>
        </w:rPr>
        <w:t>sensing</w:t>
      </w:r>
      <w:r w:rsidR="0063672C">
        <w:rPr>
          <w:rFonts w:hint="eastAsia"/>
        </w:rPr>
        <w:t xml:space="preserve"> is not used</w:t>
      </w:r>
      <w:commentRangeEnd w:id="405"/>
      <w:r w:rsidR="00CF1536">
        <w:rPr>
          <w:rStyle w:val="aa"/>
        </w:rPr>
        <w:commentReference w:id="405"/>
      </w:r>
      <w:commentRangeEnd w:id="406"/>
      <w:r w:rsidR="00A618D5">
        <w:rPr>
          <w:rStyle w:val="aa"/>
        </w:rPr>
        <w:commentReference w:id="406"/>
      </w:r>
      <w:r w:rsidR="0063672C">
        <w:rPr>
          <w:rFonts w:hint="eastAsia"/>
        </w:rPr>
        <w:t>, DCR</w:t>
      </w:r>
      <w:r w:rsidR="00CF1536">
        <w:rPr>
          <w:rFonts w:hint="eastAsia"/>
        </w:rPr>
        <w:t xml:space="preserve"> </w:t>
      </w:r>
      <w:r w:rsidR="0063672C">
        <w:rPr>
          <w:rFonts w:hint="eastAsia"/>
        </w:rPr>
        <w:t>(</w:t>
      </w:r>
      <w:r w:rsidR="0063672C" w:rsidRPr="003216E1">
        <w:t xml:space="preserve">VRM </w:t>
      </w:r>
      <w:r w:rsidR="0063672C">
        <w:rPr>
          <w:rFonts w:hint="eastAsia"/>
        </w:rPr>
        <w:t>O</w:t>
      </w:r>
      <w:r w:rsidR="0063672C" w:rsidRPr="003216E1">
        <w:t xml:space="preserve">utput to </w:t>
      </w:r>
      <w:r w:rsidR="0063672C">
        <w:t>Power Ball Group</w:t>
      </w:r>
      <w:r w:rsidR="0063672C" w:rsidRPr="003216E1">
        <w:t xml:space="preserve"> of AP</w:t>
      </w:r>
      <w:r w:rsidR="0063672C">
        <w:rPr>
          <w:rFonts w:hint="eastAsia"/>
        </w:rPr>
        <w:t xml:space="preserve">) can be used for </w:t>
      </w:r>
      <w:r w:rsidR="001B4487">
        <w:rPr>
          <w:rFonts w:hint="eastAsia"/>
        </w:rPr>
        <w:t>DC PDN specification.</w:t>
      </w:r>
    </w:p>
    <w:p w14:paraId="6B0FCE1C" w14:textId="77777777" w:rsidR="000A2683" w:rsidRDefault="000A2683">
      <w:pPr>
        <w:widowControl/>
        <w:autoSpaceDE/>
        <w:autoSpaceDN/>
        <w:jc w:val="left"/>
      </w:pPr>
      <w:r>
        <w:br w:type="page"/>
      </w:r>
    </w:p>
    <w:p w14:paraId="2427FAA5" w14:textId="59E26E52" w:rsidR="00FA49F6" w:rsidRDefault="000A2683" w:rsidP="00707127">
      <w:pPr>
        <w:pStyle w:val="31"/>
      </w:pPr>
      <w:bookmarkStart w:id="407" w:name="_Toc195609437"/>
      <w:r>
        <w:rPr>
          <w:rFonts w:hint="eastAsia"/>
        </w:rPr>
        <w:lastRenderedPageBreak/>
        <w:t>TCC8071</w:t>
      </w:r>
      <w:bookmarkEnd w:id="407"/>
    </w:p>
    <w:p w14:paraId="2078E3CF" w14:textId="77777777" w:rsidR="000A2683" w:rsidRPr="000A2683" w:rsidRDefault="000A2683" w:rsidP="00707127"/>
    <w:p w14:paraId="2F363120" w14:textId="39EA4D47" w:rsidR="000A2683" w:rsidRDefault="000A2683" w:rsidP="00707127">
      <w:pPr>
        <w:pStyle w:val="a7"/>
        <w:keepNext/>
      </w:pPr>
      <w:bookmarkStart w:id="408" w:name="_Ref195609643"/>
      <w:bookmarkStart w:id="409" w:name="_Toc195609449"/>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bookmarkEnd w:id="408"/>
      <w:r w:rsidRPr="000A2683">
        <w:rPr>
          <w:rFonts w:hint="eastAsia"/>
        </w:rPr>
        <w:t xml:space="preserve"> </w:t>
      </w:r>
      <w:r w:rsidRPr="00CF1536">
        <w:rPr>
          <w:rFonts w:hint="eastAsia"/>
        </w:rPr>
        <w:t xml:space="preserve">DC and AC PDN Specifications of Power </w:t>
      </w:r>
      <w:del w:id="410" w:author="김미정 (Meejeong Kim)" w:date="2025-04-22T10:51:00Z" w16du:dateUtc="2025-04-22T01:51:00Z">
        <w:r w:rsidRPr="00CF1536" w:rsidDel="00DE04D9">
          <w:rPr>
            <w:rFonts w:hint="eastAsia"/>
          </w:rPr>
          <w:delText xml:space="preserve">Blocks </w:delText>
        </w:r>
      </w:del>
      <w:ins w:id="411" w:author="김미정 (Meejeong Kim)" w:date="2025-04-22T10:51:00Z" w16du:dateUtc="2025-04-22T01:51:00Z">
        <w:r w:rsidR="00DE04D9">
          <w:rPr>
            <w:rFonts w:hint="eastAsia"/>
          </w:rPr>
          <w:t>Domain</w:t>
        </w:r>
        <w:r w:rsidR="00DE04D9" w:rsidRPr="00CF1536">
          <w:rPr>
            <w:rFonts w:hint="eastAsia"/>
          </w:rPr>
          <w:t xml:space="preserve">s </w:t>
        </w:r>
      </w:ins>
      <w:r>
        <w:rPr>
          <w:rFonts w:hint="eastAsia"/>
        </w:rPr>
        <w:t>in</w:t>
      </w:r>
      <w:r w:rsidRPr="00CF1536">
        <w:rPr>
          <w:rFonts w:hint="eastAsia"/>
        </w:rPr>
        <w:t xml:space="preserve"> TCC8071</w:t>
      </w:r>
      <w:bookmarkEnd w:id="409"/>
    </w:p>
    <w:tbl>
      <w:tblPr>
        <w:tblW w:w="10485" w:type="dxa"/>
        <w:tblCellMar>
          <w:left w:w="99" w:type="dxa"/>
          <w:right w:w="99" w:type="dxa"/>
        </w:tblCellMar>
        <w:tblLook w:val="04A0" w:firstRow="1" w:lastRow="0" w:firstColumn="1" w:lastColumn="0" w:noHBand="0" w:noVBand="1"/>
      </w:tblPr>
      <w:tblGrid>
        <w:gridCol w:w="2577"/>
        <w:gridCol w:w="2122"/>
        <w:gridCol w:w="1691"/>
        <w:gridCol w:w="1690"/>
        <w:gridCol w:w="1271"/>
        <w:gridCol w:w="1134"/>
      </w:tblGrid>
      <w:tr w:rsidR="00DE22EB" w:rsidRPr="00CF1536" w14:paraId="0DFF1FAA" w14:textId="77777777" w:rsidTr="00707127">
        <w:trPr>
          <w:trHeight w:val="113"/>
        </w:trPr>
        <w:tc>
          <w:tcPr>
            <w:tcW w:w="2577" w:type="dxa"/>
            <w:vMerge w:val="restart"/>
            <w:tcBorders>
              <w:top w:val="single" w:sz="4" w:space="0" w:color="auto"/>
              <w:left w:val="single" w:sz="4" w:space="0" w:color="auto"/>
              <w:bottom w:val="single" w:sz="4" w:space="0" w:color="000000"/>
              <w:right w:val="single" w:sz="4" w:space="0" w:color="auto"/>
            </w:tcBorders>
            <w:shd w:val="clear" w:color="auto" w:fill="E6E6E6"/>
            <w:vAlign w:val="center"/>
            <w:hideMark/>
          </w:tcPr>
          <w:p w14:paraId="4E031B2F" w14:textId="78241894" w:rsidR="00DE22EB" w:rsidRPr="00CF1536" w:rsidRDefault="00DE22EB">
            <w:pPr>
              <w:widowControl/>
              <w:autoSpaceDE/>
              <w:autoSpaceDN/>
              <w:jc w:val="center"/>
              <w:rPr>
                <w:rFonts w:eastAsia="맑은 고딕" w:cs="Tahoma"/>
                <w:b/>
                <w:bCs/>
                <w:color w:val="000000"/>
                <w:kern w:val="0"/>
                <w:rPrChange w:id="412"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13" w:author="박유빈 (Erin Park)" w:date="2025-04-14T15:26:00Z" w16du:dateUtc="2025-04-14T06:26:00Z">
                  <w:rPr>
                    <w:rFonts w:eastAsia="맑은 고딕" w:cs="Tahoma"/>
                    <w:b/>
                    <w:bCs/>
                    <w:color w:val="000000"/>
                    <w:kern w:val="0"/>
                    <w:sz w:val="16"/>
                    <w:szCs w:val="16"/>
                  </w:rPr>
                </w:rPrChange>
              </w:rPr>
              <w:t>Power Name of TCC8071</w:t>
            </w:r>
          </w:p>
        </w:tc>
        <w:tc>
          <w:tcPr>
            <w:tcW w:w="2122" w:type="dxa"/>
            <w:vMerge w:val="restart"/>
            <w:tcBorders>
              <w:top w:val="single" w:sz="4" w:space="0" w:color="auto"/>
              <w:left w:val="single" w:sz="4" w:space="0" w:color="auto"/>
              <w:bottom w:val="single" w:sz="4" w:space="0" w:color="000000"/>
              <w:right w:val="single" w:sz="4" w:space="0" w:color="auto"/>
            </w:tcBorders>
            <w:shd w:val="clear" w:color="auto" w:fill="E6E6E6"/>
            <w:vAlign w:val="center"/>
            <w:hideMark/>
          </w:tcPr>
          <w:p w14:paraId="6836B0B0" w14:textId="77777777" w:rsidR="00DE22EB" w:rsidRPr="00CF1536" w:rsidRDefault="00DE22EB">
            <w:pPr>
              <w:widowControl/>
              <w:autoSpaceDE/>
              <w:autoSpaceDN/>
              <w:jc w:val="center"/>
              <w:rPr>
                <w:rFonts w:eastAsia="맑은 고딕" w:cs="Tahoma"/>
                <w:b/>
                <w:bCs/>
                <w:color w:val="000000"/>
                <w:kern w:val="0"/>
                <w:rPrChange w:id="414"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15" w:author="박유빈 (Erin Park)" w:date="2025-04-14T15:26:00Z" w16du:dateUtc="2025-04-14T06:26:00Z">
                  <w:rPr>
                    <w:rFonts w:eastAsia="맑은 고딕" w:cs="Tahoma"/>
                    <w:b/>
                    <w:bCs/>
                    <w:color w:val="000000"/>
                    <w:kern w:val="0"/>
                    <w:sz w:val="16"/>
                    <w:szCs w:val="16"/>
                  </w:rPr>
                </w:rPrChange>
              </w:rPr>
              <w:t>Ball Number</w:t>
            </w:r>
          </w:p>
        </w:tc>
        <w:tc>
          <w:tcPr>
            <w:tcW w:w="3381"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4FDA1673" w14:textId="2A74BF00" w:rsidR="00DE22EB" w:rsidRPr="00CF1536" w:rsidRDefault="00DE22EB" w:rsidP="00DE22EB">
            <w:pPr>
              <w:jc w:val="center"/>
              <w:rPr>
                <w:rFonts w:eastAsia="맑은 고딕" w:cs="Tahoma"/>
                <w:b/>
                <w:bCs/>
                <w:color w:val="000000"/>
                <w:kern w:val="0"/>
                <w:rPrChange w:id="416"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17" w:author="박유빈 (Erin Park)" w:date="2025-04-14T15:26:00Z" w16du:dateUtc="2025-04-14T06:26:00Z">
                  <w:rPr>
                    <w:rFonts w:eastAsia="맑은 고딕" w:cs="Tahoma"/>
                    <w:b/>
                    <w:bCs/>
                    <w:color w:val="000000"/>
                    <w:kern w:val="0"/>
                    <w:sz w:val="16"/>
                    <w:szCs w:val="16"/>
                  </w:rPr>
                </w:rPrChange>
              </w:rPr>
              <w:t>DCR [</w:t>
            </w:r>
            <w:proofErr w:type="spellStart"/>
            <w:r w:rsidRPr="00CF1536">
              <w:rPr>
                <w:rFonts w:eastAsia="맑은 고딕" w:cs="Tahoma"/>
                <w:b/>
                <w:bCs/>
                <w:color w:val="000000"/>
                <w:kern w:val="0"/>
                <w:rPrChange w:id="418" w:author="박유빈 (Erin Park)" w:date="2025-04-14T15:26:00Z" w16du:dateUtc="2025-04-14T06:26:00Z">
                  <w:rPr>
                    <w:rFonts w:eastAsia="맑은 고딕" w:cs="Tahoma"/>
                    <w:b/>
                    <w:bCs/>
                    <w:color w:val="000000"/>
                    <w:kern w:val="0"/>
                    <w:sz w:val="16"/>
                    <w:szCs w:val="16"/>
                  </w:rPr>
                </w:rPrChange>
              </w:rPr>
              <w:t>mΩ</w:t>
            </w:r>
            <w:proofErr w:type="spellEnd"/>
            <w:r w:rsidRPr="00CF1536">
              <w:rPr>
                <w:rFonts w:eastAsia="맑은 고딕" w:cs="Tahoma"/>
                <w:b/>
                <w:bCs/>
                <w:color w:val="000000"/>
                <w:kern w:val="0"/>
                <w:rPrChange w:id="419" w:author="박유빈 (Erin Park)" w:date="2025-04-14T15:26:00Z" w16du:dateUtc="2025-04-14T06:26:00Z">
                  <w:rPr>
                    <w:rFonts w:eastAsia="맑은 고딕" w:cs="Tahoma"/>
                    <w:b/>
                    <w:bCs/>
                    <w:color w:val="000000"/>
                    <w:kern w:val="0"/>
                    <w:sz w:val="16"/>
                    <w:szCs w:val="16"/>
                  </w:rPr>
                </w:rPrChange>
              </w:rPr>
              <w:t>]</w:t>
            </w:r>
          </w:p>
        </w:tc>
        <w:tc>
          <w:tcPr>
            <w:tcW w:w="2405" w:type="dxa"/>
            <w:gridSpan w:val="2"/>
            <w:tcBorders>
              <w:top w:val="single" w:sz="4" w:space="0" w:color="auto"/>
              <w:left w:val="nil"/>
              <w:bottom w:val="single" w:sz="4" w:space="0" w:color="auto"/>
              <w:right w:val="single" w:sz="4" w:space="0" w:color="000000"/>
            </w:tcBorders>
            <w:shd w:val="clear" w:color="auto" w:fill="E6E6E6"/>
            <w:vAlign w:val="center"/>
            <w:hideMark/>
          </w:tcPr>
          <w:p w14:paraId="7C9C29DE" w14:textId="77777777" w:rsidR="00DE22EB" w:rsidRPr="00CF1536" w:rsidRDefault="00DE22EB">
            <w:pPr>
              <w:widowControl/>
              <w:autoSpaceDE/>
              <w:autoSpaceDN/>
              <w:jc w:val="center"/>
              <w:rPr>
                <w:rFonts w:eastAsia="맑은 고딕" w:cs="Tahoma"/>
                <w:b/>
                <w:bCs/>
                <w:color w:val="000000"/>
                <w:kern w:val="0"/>
                <w:rPrChange w:id="420" w:author="박유빈 (Erin Park)" w:date="2025-04-14T15:26:00Z" w16du:dateUtc="2025-04-14T06:26:00Z">
                  <w:rPr>
                    <w:rFonts w:eastAsia="맑은 고딕" w:cs="Tahoma"/>
                    <w:b/>
                    <w:bCs/>
                    <w:color w:val="000000"/>
                    <w:kern w:val="0"/>
                    <w:sz w:val="16"/>
                    <w:szCs w:val="16"/>
                  </w:rPr>
                </w:rPrChange>
              </w:rPr>
            </w:pPr>
            <w:proofErr w:type="spellStart"/>
            <w:r w:rsidRPr="00CF1536">
              <w:rPr>
                <w:rFonts w:eastAsia="맑은 고딕" w:cs="Tahoma"/>
                <w:b/>
                <w:bCs/>
                <w:color w:val="000000"/>
                <w:kern w:val="0"/>
                <w:rPrChange w:id="421" w:author="박유빈 (Erin Park)" w:date="2025-04-14T15:26:00Z" w16du:dateUtc="2025-04-14T06:26:00Z">
                  <w:rPr>
                    <w:rFonts w:eastAsia="맑은 고딕" w:cs="Tahoma"/>
                    <w:b/>
                    <w:bCs/>
                    <w:color w:val="000000"/>
                    <w:kern w:val="0"/>
                    <w:sz w:val="16"/>
                    <w:szCs w:val="16"/>
                  </w:rPr>
                </w:rPrChange>
              </w:rPr>
              <w:t>Z</w:t>
            </w:r>
            <w:r w:rsidRPr="00CF1536">
              <w:rPr>
                <w:rFonts w:eastAsia="맑은 고딕" w:cs="Tahoma"/>
                <w:b/>
                <w:bCs/>
                <w:color w:val="000000"/>
                <w:kern w:val="0"/>
                <w:vertAlign w:val="subscript"/>
                <w:rPrChange w:id="422" w:author="박유빈 (Erin Park)" w:date="2025-04-14T15:26:00Z" w16du:dateUtc="2025-04-14T06:26:00Z">
                  <w:rPr>
                    <w:rFonts w:eastAsia="맑은 고딕" w:cs="Tahoma"/>
                    <w:b/>
                    <w:bCs/>
                    <w:color w:val="000000"/>
                    <w:kern w:val="0"/>
                    <w:sz w:val="16"/>
                    <w:szCs w:val="16"/>
                    <w:vertAlign w:val="subscript"/>
                  </w:rPr>
                </w:rPrChange>
              </w:rPr>
              <w:t>target</w:t>
            </w:r>
            <w:proofErr w:type="spellEnd"/>
            <w:r w:rsidRPr="00CF1536">
              <w:rPr>
                <w:rFonts w:eastAsia="맑은 고딕" w:cs="Tahoma"/>
                <w:b/>
                <w:bCs/>
                <w:color w:val="000000"/>
                <w:kern w:val="0"/>
                <w:rPrChange w:id="423" w:author="박유빈 (Erin Park)" w:date="2025-04-14T15:26:00Z" w16du:dateUtc="2025-04-14T06:26:00Z">
                  <w:rPr>
                    <w:rFonts w:eastAsia="맑은 고딕" w:cs="Tahoma"/>
                    <w:b/>
                    <w:bCs/>
                    <w:color w:val="000000"/>
                    <w:kern w:val="0"/>
                    <w:sz w:val="16"/>
                    <w:szCs w:val="16"/>
                  </w:rPr>
                </w:rPrChange>
              </w:rPr>
              <w:t xml:space="preserve"> [</w:t>
            </w:r>
            <w:proofErr w:type="spellStart"/>
            <w:r w:rsidRPr="00CF1536">
              <w:rPr>
                <w:rFonts w:eastAsia="맑은 고딕" w:cs="Tahoma"/>
                <w:b/>
                <w:bCs/>
                <w:color w:val="000000"/>
                <w:kern w:val="0"/>
                <w:rPrChange w:id="424" w:author="박유빈 (Erin Park)" w:date="2025-04-14T15:26:00Z" w16du:dateUtc="2025-04-14T06:26:00Z">
                  <w:rPr>
                    <w:rFonts w:eastAsia="맑은 고딕" w:cs="Tahoma"/>
                    <w:b/>
                    <w:bCs/>
                    <w:color w:val="000000"/>
                    <w:kern w:val="0"/>
                    <w:sz w:val="16"/>
                    <w:szCs w:val="16"/>
                  </w:rPr>
                </w:rPrChange>
              </w:rPr>
              <w:t>mΩ</w:t>
            </w:r>
            <w:proofErr w:type="spellEnd"/>
            <w:r w:rsidRPr="00CF1536">
              <w:rPr>
                <w:rFonts w:eastAsia="맑은 고딕" w:cs="Tahoma"/>
                <w:b/>
                <w:bCs/>
                <w:color w:val="000000"/>
                <w:kern w:val="0"/>
                <w:rPrChange w:id="425" w:author="박유빈 (Erin Park)" w:date="2025-04-14T15:26:00Z" w16du:dateUtc="2025-04-14T06:26:00Z">
                  <w:rPr>
                    <w:rFonts w:eastAsia="맑은 고딕" w:cs="Tahoma"/>
                    <w:b/>
                    <w:bCs/>
                    <w:color w:val="000000"/>
                    <w:kern w:val="0"/>
                    <w:sz w:val="16"/>
                    <w:szCs w:val="16"/>
                  </w:rPr>
                </w:rPrChange>
              </w:rPr>
              <w:t>]</w:t>
            </w:r>
          </w:p>
        </w:tc>
      </w:tr>
      <w:tr w:rsidR="00DE22EB" w:rsidRPr="00CF1536" w14:paraId="2F89C4E7" w14:textId="77777777" w:rsidTr="00707127">
        <w:trPr>
          <w:trHeight w:val="113"/>
        </w:trPr>
        <w:tc>
          <w:tcPr>
            <w:tcW w:w="2577" w:type="dxa"/>
            <w:vMerge/>
            <w:tcBorders>
              <w:top w:val="single" w:sz="4" w:space="0" w:color="auto"/>
              <w:left w:val="single" w:sz="4" w:space="0" w:color="auto"/>
              <w:bottom w:val="single" w:sz="4" w:space="0" w:color="000000"/>
              <w:right w:val="single" w:sz="4" w:space="0" w:color="auto"/>
            </w:tcBorders>
            <w:shd w:val="clear" w:color="auto" w:fill="E6E6E6"/>
            <w:vAlign w:val="center"/>
            <w:hideMark/>
          </w:tcPr>
          <w:p w14:paraId="0F6E7389" w14:textId="77777777" w:rsidR="000B4CA3" w:rsidRPr="00CF1536" w:rsidRDefault="000B4CA3">
            <w:pPr>
              <w:widowControl/>
              <w:autoSpaceDE/>
              <w:autoSpaceDN/>
              <w:jc w:val="left"/>
              <w:rPr>
                <w:rFonts w:eastAsia="맑은 고딕" w:cs="Tahoma"/>
                <w:b/>
                <w:bCs/>
                <w:color w:val="000000"/>
                <w:kern w:val="0"/>
                <w:rPrChange w:id="426" w:author="박유빈 (Erin Park)" w:date="2025-04-14T15:26:00Z" w16du:dateUtc="2025-04-14T06:26:00Z">
                  <w:rPr>
                    <w:rFonts w:eastAsia="맑은 고딕" w:cs="Tahoma"/>
                    <w:b/>
                    <w:bCs/>
                    <w:color w:val="000000"/>
                    <w:kern w:val="0"/>
                    <w:sz w:val="16"/>
                    <w:szCs w:val="16"/>
                  </w:rPr>
                </w:rPrChange>
              </w:rPr>
            </w:pPr>
          </w:p>
        </w:tc>
        <w:tc>
          <w:tcPr>
            <w:tcW w:w="2122" w:type="dxa"/>
            <w:vMerge/>
            <w:tcBorders>
              <w:top w:val="single" w:sz="4" w:space="0" w:color="auto"/>
              <w:left w:val="single" w:sz="4" w:space="0" w:color="auto"/>
              <w:bottom w:val="single" w:sz="4" w:space="0" w:color="000000"/>
              <w:right w:val="single" w:sz="4" w:space="0" w:color="auto"/>
            </w:tcBorders>
            <w:shd w:val="clear" w:color="auto" w:fill="E6E6E6"/>
            <w:vAlign w:val="center"/>
            <w:hideMark/>
          </w:tcPr>
          <w:p w14:paraId="1B52F9C8" w14:textId="77777777" w:rsidR="000B4CA3" w:rsidRPr="00CF1536" w:rsidRDefault="000B4CA3">
            <w:pPr>
              <w:widowControl/>
              <w:autoSpaceDE/>
              <w:autoSpaceDN/>
              <w:jc w:val="left"/>
              <w:rPr>
                <w:rFonts w:eastAsia="맑은 고딕" w:cs="Tahoma"/>
                <w:b/>
                <w:bCs/>
                <w:color w:val="000000"/>
                <w:kern w:val="0"/>
                <w:rPrChange w:id="427" w:author="박유빈 (Erin Park)" w:date="2025-04-14T15:26:00Z" w16du:dateUtc="2025-04-14T06:26:00Z">
                  <w:rPr>
                    <w:rFonts w:eastAsia="맑은 고딕" w:cs="Tahoma"/>
                    <w:b/>
                    <w:bCs/>
                    <w:color w:val="000000"/>
                    <w:kern w:val="0"/>
                    <w:sz w:val="16"/>
                    <w:szCs w:val="16"/>
                  </w:rPr>
                </w:rPrChange>
              </w:rPr>
            </w:pPr>
          </w:p>
        </w:tc>
        <w:tc>
          <w:tcPr>
            <w:tcW w:w="1691" w:type="dxa"/>
            <w:tcBorders>
              <w:top w:val="single" w:sz="4" w:space="0" w:color="auto"/>
              <w:left w:val="single" w:sz="4" w:space="0" w:color="auto"/>
              <w:bottom w:val="single" w:sz="4" w:space="0" w:color="000000"/>
              <w:right w:val="single" w:sz="4" w:space="0" w:color="auto"/>
            </w:tcBorders>
            <w:shd w:val="clear" w:color="auto" w:fill="E6E6E6"/>
            <w:vAlign w:val="center"/>
            <w:hideMark/>
          </w:tcPr>
          <w:p w14:paraId="5EED9BF6" w14:textId="424440FB" w:rsidR="00DE22EB" w:rsidRPr="00CF1536" w:rsidDel="00CF1536" w:rsidRDefault="00DE22EB" w:rsidP="00DE22EB">
            <w:pPr>
              <w:widowControl/>
              <w:autoSpaceDE/>
              <w:autoSpaceDN/>
              <w:jc w:val="center"/>
              <w:rPr>
                <w:del w:id="428" w:author="박유빈 (Erin Park)" w:date="2025-04-14T15:05:00Z" w16du:dateUtc="2025-04-14T06:05:00Z"/>
                <w:rFonts w:eastAsia="맑은 고딕" w:cs="Tahoma"/>
                <w:b/>
                <w:bCs/>
                <w:color w:val="000000"/>
                <w:kern w:val="0"/>
                <w:rPrChange w:id="429" w:author="박유빈 (Erin Park)" w:date="2025-04-14T15:26:00Z" w16du:dateUtc="2025-04-14T06:26:00Z">
                  <w:rPr>
                    <w:del w:id="430" w:author="박유빈 (Erin Park)" w:date="2025-04-14T15:05:00Z" w16du:dateUtc="2025-04-14T06:05:00Z"/>
                    <w:rFonts w:eastAsia="맑은 고딕" w:cs="Tahoma"/>
                    <w:b/>
                    <w:bCs/>
                    <w:color w:val="000000"/>
                    <w:kern w:val="0"/>
                    <w:sz w:val="16"/>
                    <w:szCs w:val="16"/>
                  </w:rPr>
                </w:rPrChange>
              </w:rPr>
            </w:pPr>
            <w:r w:rsidRPr="00CF1536">
              <w:rPr>
                <w:rFonts w:eastAsia="맑은 고딕" w:cs="Tahoma"/>
                <w:b/>
                <w:bCs/>
                <w:color w:val="000000"/>
                <w:kern w:val="0"/>
                <w:rPrChange w:id="431" w:author="박유빈 (Erin Park)" w:date="2025-04-14T15:26:00Z" w16du:dateUtc="2025-04-14T06:26:00Z">
                  <w:rPr>
                    <w:rFonts w:eastAsia="맑은 고딕" w:cs="Tahoma"/>
                    <w:b/>
                    <w:bCs/>
                    <w:color w:val="000000"/>
                    <w:kern w:val="0"/>
                    <w:sz w:val="16"/>
                    <w:szCs w:val="16"/>
                  </w:rPr>
                </w:rPrChange>
              </w:rPr>
              <w:t xml:space="preserve">VRM </w:t>
            </w:r>
            <w:r w:rsidR="00FF28C8" w:rsidRPr="00CF1536">
              <w:rPr>
                <w:rFonts w:eastAsia="맑은 고딕" w:cs="Tahoma"/>
                <w:b/>
                <w:bCs/>
                <w:color w:val="000000"/>
                <w:kern w:val="0"/>
                <w:rPrChange w:id="432" w:author="박유빈 (Erin Park)" w:date="2025-04-14T15:26:00Z" w16du:dateUtc="2025-04-14T06:26:00Z">
                  <w:rPr>
                    <w:rFonts w:eastAsia="맑은 고딕" w:cs="Tahoma"/>
                    <w:b/>
                    <w:bCs/>
                    <w:color w:val="000000"/>
                    <w:kern w:val="0"/>
                    <w:sz w:val="16"/>
                    <w:szCs w:val="16"/>
                  </w:rPr>
                </w:rPrChange>
              </w:rPr>
              <w:t>O</w:t>
            </w:r>
            <w:r w:rsidRPr="00CF1536">
              <w:rPr>
                <w:rFonts w:eastAsia="맑은 고딕" w:cs="Tahoma"/>
                <w:b/>
                <w:bCs/>
                <w:color w:val="000000"/>
                <w:kern w:val="0"/>
                <w:rPrChange w:id="433" w:author="박유빈 (Erin Park)" w:date="2025-04-14T15:26:00Z" w16du:dateUtc="2025-04-14T06:26:00Z">
                  <w:rPr>
                    <w:rFonts w:eastAsia="맑은 고딕" w:cs="Tahoma"/>
                    <w:b/>
                    <w:bCs/>
                    <w:color w:val="000000"/>
                    <w:kern w:val="0"/>
                    <w:sz w:val="16"/>
                    <w:szCs w:val="16"/>
                  </w:rPr>
                </w:rPrChange>
              </w:rPr>
              <w:t xml:space="preserve">utput to </w:t>
            </w:r>
            <w:r w:rsidR="00FF28C8" w:rsidRPr="00CF1536">
              <w:rPr>
                <w:rFonts w:eastAsia="맑은 고딕" w:cs="Tahoma"/>
                <w:b/>
                <w:bCs/>
                <w:color w:val="000000"/>
                <w:kern w:val="0"/>
                <w:rPrChange w:id="434" w:author="박유빈 (Erin Park)" w:date="2025-04-14T15:26:00Z" w16du:dateUtc="2025-04-14T06:26:00Z">
                  <w:rPr>
                    <w:rFonts w:eastAsia="맑은 고딕" w:cs="Tahoma"/>
                    <w:b/>
                    <w:bCs/>
                    <w:color w:val="000000"/>
                    <w:kern w:val="0"/>
                    <w:sz w:val="16"/>
                    <w:szCs w:val="16"/>
                  </w:rPr>
                </w:rPrChange>
              </w:rPr>
              <w:t>Power Ball Group</w:t>
            </w:r>
            <w:r w:rsidRPr="00CF1536">
              <w:rPr>
                <w:rFonts w:eastAsia="맑은 고딕" w:cs="Tahoma"/>
                <w:b/>
                <w:bCs/>
                <w:color w:val="000000"/>
                <w:kern w:val="0"/>
                <w:rPrChange w:id="435" w:author="박유빈 (Erin Park)" w:date="2025-04-14T15:26:00Z" w16du:dateUtc="2025-04-14T06:26:00Z">
                  <w:rPr>
                    <w:rFonts w:eastAsia="맑은 고딕" w:cs="Tahoma"/>
                    <w:b/>
                    <w:bCs/>
                    <w:color w:val="000000"/>
                    <w:kern w:val="0"/>
                    <w:sz w:val="16"/>
                    <w:szCs w:val="16"/>
                  </w:rPr>
                </w:rPrChange>
              </w:rPr>
              <w:t xml:space="preserve"> of AP</w:t>
            </w:r>
          </w:p>
          <w:p w14:paraId="59452B2C" w14:textId="77777777" w:rsidR="000B4CA3" w:rsidRPr="00CF1536" w:rsidRDefault="000B4CA3">
            <w:pPr>
              <w:widowControl/>
              <w:autoSpaceDE/>
              <w:autoSpaceDN/>
              <w:jc w:val="center"/>
              <w:rPr>
                <w:rFonts w:eastAsia="맑은 고딕" w:cs="Tahoma"/>
                <w:b/>
                <w:bCs/>
                <w:color w:val="000000"/>
                <w:kern w:val="0"/>
                <w:rPrChange w:id="436" w:author="박유빈 (Erin Park)" w:date="2025-04-14T15:26:00Z" w16du:dateUtc="2025-04-14T06:26:00Z">
                  <w:rPr>
                    <w:rFonts w:eastAsia="맑은 고딕" w:cs="Tahoma"/>
                    <w:b/>
                    <w:bCs/>
                    <w:color w:val="000000"/>
                    <w:kern w:val="0"/>
                    <w:sz w:val="16"/>
                    <w:szCs w:val="16"/>
                  </w:rPr>
                </w:rPrChange>
              </w:rPr>
              <w:pPrChange w:id="437" w:author="박유빈 (Erin Park)" w:date="2025-04-14T15:05:00Z" w16du:dateUtc="2025-04-14T06:05:00Z">
                <w:pPr>
                  <w:jc w:val="center"/>
                </w:pPr>
              </w:pPrChange>
            </w:pPr>
          </w:p>
        </w:tc>
        <w:tc>
          <w:tcPr>
            <w:tcW w:w="1690" w:type="dxa"/>
            <w:tcBorders>
              <w:top w:val="single" w:sz="4" w:space="0" w:color="auto"/>
              <w:left w:val="single" w:sz="4" w:space="0" w:color="auto"/>
              <w:bottom w:val="single" w:sz="4" w:space="0" w:color="000000"/>
              <w:right w:val="single" w:sz="4" w:space="0" w:color="auto"/>
            </w:tcBorders>
            <w:shd w:val="clear" w:color="auto" w:fill="E6E6E6"/>
            <w:vAlign w:val="center"/>
            <w:hideMark/>
          </w:tcPr>
          <w:p w14:paraId="4D9615B1" w14:textId="209BCAB1" w:rsidR="000B4CA3" w:rsidRPr="00CF1536" w:rsidRDefault="00DE22EB" w:rsidP="00DE22EB">
            <w:pPr>
              <w:jc w:val="center"/>
              <w:rPr>
                <w:rFonts w:eastAsia="맑은 고딕" w:cs="Tahoma"/>
                <w:b/>
                <w:bCs/>
                <w:color w:val="000000"/>
                <w:kern w:val="0"/>
                <w:rPrChange w:id="438"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39" w:author="박유빈 (Erin Park)" w:date="2025-04-14T15:26:00Z" w16du:dateUtc="2025-04-14T06:26:00Z">
                  <w:rPr>
                    <w:rFonts w:eastAsia="맑은 고딕" w:cs="Tahoma"/>
                    <w:b/>
                    <w:bCs/>
                    <w:color w:val="000000"/>
                    <w:kern w:val="0"/>
                    <w:sz w:val="16"/>
                    <w:szCs w:val="16"/>
                  </w:rPr>
                </w:rPrChange>
              </w:rPr>
              <w:t xml:space="preserve">Sense Point to </w:t>
            </w:r>
            <w:r w:rsidR="00FF28C8" w:rsidRPr="00CF1536">
              <w:rPr>
                <w:rFonts w:eastAsia="맑은 고딕" w:cs="Tahoma"/>
                <w:b/>
                <w:bCs/>
                <w:color w:val="000000"/>
                <w:kern w:val="0"/>
                <w:rPrChange w:id="440" w:author="박유빈 (Erin Park)" w:date="2025-04-14T15:26:00Z" w16du:dateUtc="2025-04-14T06:26:00Z">
                  <w:rPr>
                    <w:rFonts w:eastAsia="맑은 고딕" w:cs="Tahoma"/>
                    <w:b/>
                    <w:bCs/>
                    <w:color w:val="000000"/>
                    <w:kern w:val="0"/>
                    <w:sz w:val="16"/>
                    <w:szCs w:val="16"/>
                  </w:rPr>
                </w:rPrChange>
              </w:rPr>
              <w:t>Power Ball Group</w:t>
            </w:r>
            <w:r w:rsidRPr="00CF1536">
              <w:rPr>
                <w:rFonts w:eastAsia="맑은 고딕" w:cs="Tahoma"/>
                <w:b/>
                <w:bCs/>
                <w:color w:val="000000"/>
                <w:kern w:val="0"/>
                <w:rPrChange w:id="441" w:author="박유빈 (Erin Park)" w:date="2025-04-14T15:26:00Z" w16du:dateUtc="2025-04-14T06:26:00Z">
                  <w:rPr>
                    <w:rFonts w:eastAsia="맑은 고딕" w:cs="Tahoma"/>
                    <w:b/>
                    <w:bCs/>
                    <w:color w:val="000000"/>
                    <w:kern w:val="0"/>
                    <w:sz w:val="16"/>
                    <w:szCs w:val="16"/>
                  </w:rPr>
                </w:rPrChange>
              </w:rPr>
              <w:t xml:space="preserve"> of AP</w:t>
            </w:r>
          </w:p>
        </w:tc>
        <w:tc>
          <w:tcPr>
            <w:tcW w:w="1271" w:type="dxa"/>
            <w:tcBorders>
              <w:top w:val="nil"/>
              <w:left w:val="nil"/>
              <w:bottom w:val="single" w:sz="4" w:space="0" w:color="auto"/>
              <w:right w:val="single" w:sz="4" w:space="0" w:color="auto"/>
            </w:tcBorders>
            <w:shd w:val="clear" w:color="auto" w:fill="E6E6E6"/>
            <w:vAlign w:val="center"/>
            <w:hideMark/>
          </w:tcPr>
          <w:p w14:paraId="11CB17EC" w14:textId="1290A3B6" w:rsidR="000B4CA3" w:rsidRPr="00CF1536" w:rsidRDefault="000B4CA3">
            <w:pPr>
              <w:widowControl/>
              <w:autoSpaceDE/>
              <w:autoSpaceDN/>
              <w:jc w:val="center"/>
              <w:rPr>
                <w:rFonts w:eastAsia="맑은 고딕" w:cs="Tahoma"/>
                <w:b/>
                <w:bCs/>
                <w:color w:val="000000"/>
                <w:kern w:val="0"/>
                <w:rPrChange w:id="442"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43" w:author="박유빈 (Erin Park)" w:date="2025-04-14T15:26:00Z" w16du:dateUtc="2025-04-14T06:26:00Z">
                  <w:rPr>
                    <w:rFonts w:eastAsia="맑은 고딕" w:cs="Tahoma"/>
                    <w:b/>
                    <w:bCs/>
                    <w:color w:val="000000"/>
                    <w:kern w:val="0"/>
                    <w:sz w:val="16"/>
                    <w:szCs w:val="16"/>
                  </w:rPr>
                </w:rPrChange>
              </w:rPr>
              <w:t>1</w:t>
            </w:r>
            <w:ins w:id="444" w:author="박유빈 (Erin Park)" w:date="2025-04-14T15:06:00Z" w16du:dateUtc="2025-04-14T06:06:00Z">
              <w:r w:rsidR="00CF1536" w:rsidRPr="00CF1536">
                <w:rPr>
                  <w:rFonts w:eastAsia="맑은 고딕" w:cs="Tahoma"/>
                  <w:b/>
                  <w:bCs/>
                  <w:color w:val="000000"/>
                  <w:kern w:val="0"/>
                  <w:rPrChange w:id="445" w:author="박유빈 (Erin Park)" w:date="2025-04-14T15:26:00Z" w16du:dateUtc="2025-04-14T06:26:00Z">
                    <w:rPr>
                      <w:rFonts w:eastAsia="맑은 고딕" w:cs="Tahoma"/>
                      <w:b/>
                      <w:bCs/>
                      <w:color w:val="000000"/>
                      <w:kern w:val="0"/>
                      <w:sz w:val="16"/>
                      <w:szCs w:val="16"/>
                    </w:rPr>
                  </w:rPrChange>
                </w:rPr>
                <w:t xml:space="preserve"> </w:t>
              </w:r>
            </w:ins>
            <w:r w:rsidRPr="00CF1536">
              <w:rPr>
                <w:rFonts w:eastAsia="맑은 고딕" w:cs="Tahoma"/>
                <w:b/>
                <w:bCs/>
                <w:color w:val="000000"/>
                <w:kern w:val="0"/>
                <w:rPrChange w:id="446" w:author="박유빈 (Erin Park)" w:date="2025-04-14T15:26:00Z" w16du:dateUtc="2025-04-14T06:26:00Z">
                  <w:rPr>
                    <w:rFonts w:eastAsia="맑은 고딕" w:cs="Tahoma"/>
                    <w:b/>
                    <w:bCs/>
                    <w:color w:val="000000"/>
                    <w:kern w:val="0"/>
                    <w:sz w:val="16"/>
                    <w:szCs w:val="16"/>
                  </w:rPr>
                </w:rPrChange>
              </w:rPr>
              <w:t xml:space="preserve">MHz </w:t>
            </w:r>
            <w:ins w:id="447" w:author="박유빈 (Erin Park)" w:date="2025-04-14T15:06:00Z" w16du:dateUtc="2025-04-14T06:06:00Z">
              <w:r w:rsidR="00CF1536" w:rsidRPr="00CF1536">
                <w:rPr>
                  <w:rFonts w:eastAsia="맑은 고딕" w:cs="Tahoma"/>
                  <w:b/>
                  <w:bCs/>
                  <w:color w:val="000000"/>
                  <w:kern w:val="0"/>
                  <w:rPrChange w:id="448" w:author="박유빈 (Erin Park)" w:date="2025-04-14T15:26:00Z" w16du:dateUtc="2025-04-14T06:26:00Z">
                    <w:rPr>
                      <w:rFonts w:eastAsia="맑은 고딕" w:cs="Tahoma"/>
                      <w:b/>
                      <w:bCs/>
                      <w:color w:val="000000"/>
                      <w:kern w:val="0"/>
                      <w:sz w:val="16"/>
                      <w:szCs w:val="16"/>
                    </w:rPr>
                  </w:rPrChange>
                </w:rPr>
                <w:t>to</w:t>
              </w:r>
              <w:r w:rsidR="00CF1536" w:rsidRPr="00CF1536">
                <w:rPr>
                  <w:rFonts w:eastAsia="맑은 고딕" w:cs="Tahoma"/>
                  <w:b/>
                  <w:bCs/>
                  <w:color w:val="000000"/>
                  <w:kern w:val="0"/>
                  <w:rPrChange w:id="449" w:author="박유빈 (Erin Park)" w:date="2025-04-14T15:26:00Z" w16du:dateUtc="2025-04-14T06:26:00Z">
                    <w:rPr>
                      <w:rFonts w:eastAsia="맑은 고딕" w:cs="Tahoma"/>
                      <w:b/>
                      <w:bCs/>
                      <w:color w:val="000000"/>
                      <w:kern w:val="0"/>
                      <w:sz w:val="16"/>
                      <w:szCs w:val="16"/>
                    </w:rPr>
                  </w:rPrChange>
                </w:rPr>
                <w:br/>
              </w:r>
            </w:ins>
            <w:del w:id="450" w:author="박유빈 (Erin Park)" w:date="2025-04-14T15:06:00Z" w16du:dateUtc="2025-04-14T06:06:00Z">
              <w:r w:rsidRPr="00CF1536" w:rsidDel="00CF1536">
                <w:rPr>
                  <w:rFonts w:eastAsia="맑은 고딕" w:cs="Tahoma"/>
                  <w:b/>
                  <w:bCs/>
                  <w:color w:val="000000"/>
                  <w:kern w:val="0"/>
                  <w:rPrChange w:id="451" w:author="박유빈 (Erin Park)" w:date="2025-04-14T15:26:00Z" w16du:dateUtc="2025-04-14T06:26:00Z">
                    <w:rPr>
                      <w:rFonts w:eastAsia="맑은 고딕" w:cs="Tahoma"/>
                      <w:b/>
                      <w:bCs/>
                      <w:color w:val="000000"/>
                      <w:kern w:val="0"/>
                      <w:sz w:val="16"/>
                      <w:szCs w:val="16"/>
                    </w:rPr>
                  </w:rPrChange>
                </w:rPr>
                <w:delText xml:space="preserve">~ </w:delText>
              </w:r>
            </w:del>
            <w:r w:rsidRPr="00CF1536">
              <w:rPr>
                <w:rFonts w:eastAsia="맑은 고딕" w:cs="Tahoma"/>
                <w:b/>
                <w:bCs/>
                <w:color w:val="000000"/>
                <w:kern w:val="0"/>
                <w:rPrChange w:id="452" w:author="박유빈 (Erin Park)" w:date="2025-04-14T15:26:00Z" w16du:dateUtc="2025-04-14T06:26:00Z">
                  <w:rPr>
                    <w:rFonts w:eastAsia="맑은 고딕" w:cs="Tahoma"/>
                    <w:b/>
                    <w:bCs/>
                    <w:color w:val="000000"/>
                    <w:kern w:val="0"/>
                    <w:sz w:val="16"/>
                    <w:szCs w:val="16"/>
                  </w:rPr>
                </w:rPrChange>
              </w:rPr>
              <w:t>20MHz</w:t>
            </w:r>
          </w:p>
        </w:tc>
        <w:tc>
          <w:tcPr>
            <w:tcW w:w="1134" w:type="dxa"/>
            <w:tcBorders>
              <w:top w:val="nil"/>
              <w:left w:val="nil"/>
              <w:bottom w:val="single" w:sz="4" w:space="0" w:color="auto"/>
              <w:right w:val="single" w:sz="4" w:space="0" w:color="auto"/>
            </w:tcBorders>
            <w:shd w:val="clear" w:color="auto" w:fill="E6E6E6"/>
            <w:vAlign w:val="center"/>
            <w:hideMark/>
          </w:tcPr>
          <w:p w14:paraId="37616C70" w14:textId="35F88004" w:rsidR="000B4CA3" w:rsidRPr="00CF1536" w:rsidRDefault="000B4CA3">
            <w:pPr>
              <w:widowControl/>
              <w:autoSpaceDE/>
              <w:autoSpaceDN/>
              <w:jc w:val="center"/>
              <w:rPr>
                <w:rFonts w:eastAsia="맑은 고딕" w:cs="Tahoma"/>
                <w:b/>
                <w:bCs/>
                <w:color w:val="000000"/>
                <w:kern w:val="0"/>
                <w:rPrChange w:id="453" w:author="박유빈 (Erin Park)" w:date="2025-04-14T15:26:00Z" w16du:dateUtc="2025-04-14T06:26:00Z">
                  <w:rPr>
                    <w:rFonts w:eastAsia="맑은 고딕" w:cs="Tahoma"/>
                    <w:b/>
                    <w:bCs/>
                    <w:color w:val="000000"/>
                    <w:kern w:val="0"/>
                    <w:sz w:val="16"/>
                    <w:szCs w:val="16"/>
                  </w:rPr>
                </w:rPrChange>
              </w:rPr>
            </w:pPr>
            <w:r w:rsidRPr="00CF1536">
              <w:rPr>
                <w:rFonts w:eastAsia="맑은 고딕" w:cs="Tahoma"/>
                <w:b/>
                <w:bCs/>
                <w:color w:val="000000"/>
                <w:kern w:val="0"/>
                <w:rPrChange w:id="454" w:author="박유빈 (Erin Park)" w:date="2025-04-14T15:26:00Z" w16du:dateUtc="2025-04-14T06:26:00Z">
                  <w:rPr>
                    <w:rFonts w:eastAsia="맑은 고딕" w:cs="Tahoma"/>
                    <w:b/>
                    <w:bCs/>
                    <w:color w:val="000000"/>
                    <w:kern w:val="0"/>
                    <w:sz w:val="16"/>
                    <w:szCs w:val="16"/>
                  </w:rPr>
                </w:rPrChange>
              </w:rPr>
              <w:t>20</w:t>
            </w:r>
            <w:ins w:id="455" w:author="박유빈 (Erin Park)" w:date="2025-04-14T15:06:00Z" w16du:dateUtc="2025-04-14T06:06:00Z">
              <w:r w:rsidR="00CF1536" w:rsidRPr="00CF1536">
                <w:rPr>
                  <w:rFonts w:eastAsia="맑은 고딕" w:cs="Tahoma"/>
                  <w:b/>
                  <w:bCs/>
                  <w:color w:val="000000"/>
                  <w:kern w:val="0"/>
                  <w:rPrChange w:id="456" w:author="박유빈 (Erin Park)" w:date="2025-04-14T15:26:00Z" w16du:dateUtc="2025-04-14T06:26:00Z">
                    <w:rPr>
                      <w:rFonts w:eastAsia="맑은 고딕" w:cs="Tahoma"/>
                      <w:b/>
                      <w:bCs/>
                      <w:color w:val="000000"/>
                      <w:kern w:val="0"/>
                      <w:sz w:val="16"/>
                      <w:szCs w:val="16"/>
                    </w:rPr>
                  </w:rPrChange>
                </w:rPr>
                <w:t xml:space="preserve"> </w:t>
              </w:r>
            </w:ins>
            <w:r w:rsidRPr="00CF1536">
              <w:rPr>
                <w:rFonts w:eastAsia="맑은 고딕" w:cs="Tahoma"/>
                <w:b/>
                <w:bCs/>
                <w:color w:val="000000"/>
                <w:kern w:val="0"/>
                <w:rPrChange w:id="457" w:author="박유빈 (Erin Park)" w:date="2025-04-14T15:26:00Z" w16du:dateUtc="2025-04-14T06:26:00Z">
                  <w:rPr>
                    <w:rFonts w:eastAsia="맑은 고딕" w:cs="Tahoma"/>
                    <w:b/>
                    <w:bCs/>
                    <w:color w:val="000000"/>
                    <w:kern w:val="0"/>
                    <w:sz w:val="16"/>
                    <w:szCs w:val="16"/>
                  </w:rPr>
                </w:rPrChange>
              </w:rPr>
              <w:t>MHz</w:t>
            </w:r>
            <w:ins w:id="458" w:author="박유빈 (Erin Park)" w:date="2025-04-14T15:06:00Z" w16du:dateUtc="2025-04-14T06:06:00Z">
              <w:r w:rsidR="00CF1536" w:rsidRPr="00CF1536">
                <w:rPr>
                  <w:rFonts w:eastAsia="맑은 고딕" w:cs="Tahoma"/>
                  <w:b/>
                  <w:bCs/>
                  <w:color w:val="000000"/>
                  <w:kern w:val="0"/>
                  <w:rPrChange w:id="459" w:author="박유빈 (Erin Park)" w:date="2025-04-14T15:26:00Z" w16du:dateUtc="2025-04-14T06:26:00Z">
                    <w:rPr>
                      <w:rFonts w:eastAsia="맑은 고딕" w:cs="Tahoma"/>
                      <w:b/>
                      <w:bCs/>
                      <w:color w:val="000000"/>
                      <w:kern w:val="0"/>
                      <w:sz w:val="16"/>
                      <w:szCs w:val="16"/>
                    </w:rPr>
                  </w:rPrChange>
                </w:rPr>
                <w:t xml:space="preserve"> to</w:t>
              </w:r>
              <w:r w:rsidR="00CF1536" w:rsidRPr="00CF1536">
                <w:rPr>
                  <w:rFonts w:eastAsia="맑은 고딕" w:cs="Tahoma"/>
                  <w:b/>
                  <w:bCs/>
                  <w:color w:val="000000"/>
                  <w:kern w:val="0"/>
                  <w:rPrChange w:id="460" w:author="박유빈 (Erin Park)" w:date="2025-04-14T15:26:00Z" w16du:dateUtc="2025-04-14T06:26:00Z">
                    <w:rPr>
                      <w:rFonts w:eastAsia="맑은 고딕" w:cs="Tahoma"/>
                      <w:b/>
                      <w:bCs/>
                      <w:color w:val="000000"/>
                      <w:kern w:val="0"/>
                      <w:sz w:val="16"/>
                      <w:szCs w:val="16"/>
                    </w:rPr>
                  </w:rPrChange>
                </w:rPr>
                <w:br/>
              </w:r>
            </w:ins>
            <w:del w:id="461" w:author="박유빈 (Erin Park)" w:date="2025-04-14T15:06:00Z" w16du:dateUtc="2025-04-14T06:06:00Z">
              <w:r w:rsidRPr="00CF1536" w:rsidDel="00CF1536">
                <w:rPr>
                  <w:rFonts w:eastAsia="맑은 고딕" w:cs="Tahoma"/>
                  <w:b/>
                  <w:bCs/>
                  <w:color w:val="000000"/>
                  <w:kern w:val="0"/>
                  <w:rPrChange w:id="462" w:author="박유빈 (Erin Park)" w:date="2025-04-14T15:26:00Z" w16du:dateUtc="2025-04-14T06:26:00Z">
                    <w:rPr>
                      <w:rFonts w:eastAsia="맑은 고딕" w:cs="Tahoma"/>
                      <w:b/>
                      <w:bCs/>
                      <w:color w:val="000000"/>
                      <w:kern w:val="0"/>
                      <w:sz w:val="16"/>
                      <w:szCs w:val="16"/>
                    </w:rPr>
                  </w:rPrChange>
                </w:rPr>
                <w:delText xml:space="preserve"> ~ </w:delText>
              </w:r>
            </w:del>
            <w:r w:rsidRPr="00CF1536">
              <w:rPr>
                <w:rFonts w:eastAsia="맑은 고딕" w:cs="Tahoma"/>
                <w:b/>
                <w:bCs/>
                <w:color w:val="000000"/>
                <w:kern w:val="0"/>
                <w:rPrChange w:id="463" w:author="박유빈 (Erin Park)" w:date="2025-04-14T15:26:00Z" w16du:dateUtc="2025-04-14T06:26:00Z">
                  <w:rPr>
                    <w:rFonts w:eastAsia="맑은 고딕" w:cs="Tahoma"/>
                    <w:b/>
                    <w:bCs/>
                    <w:color w:val="000000"/>
                    <w:kern w:val="0"/>
                    <w:sz w:val="16"/>
                    <w:szCs w:val="16"/>
                  </w:rPr>
                </w:rPrChange>
              </w:rPr>
              <w:t>100</w:t>
            </w:r>
            <w:ins w:id="464" w:author="박유빈 (Erin Park)" w:date="2025-04-14T15:06:00Z" w16du:dateUtc="2025-04-14T06:06:00Z">
              <w:r w:rsidR="00CF1536" w:rsidRPr="00CF1536">
                <w:rPr>
                  <w:rFonts w:eastAsia="맑은 고딕" w:cs="Tahoma"/>
                  <w:b/>
                  <w:bCs/>
                  <w:color w:val="000000"/>
                  <w:kern w:val="0"/>
                  <w:rPrChange w:id="465" w:author="박유빈 (Erin Park)" w:date="2025-04-14T15:26:00Z" w16du:dateUtc="2025-04-14T06:26:00Z">
                    <w:rPr>
                      <w:rFonts w:eastAsia="맑은 고딕" w:cs="Tahoma"/>
                      <w:b/>
                      <w:bCs/>
                      <w:color w:val="000000"/>
                      <w:kern w:val="0"/>
                      <w:sz w:val="16"/>
                      <w:szCs w:val="16"/>
                    </w:rPr>
                  </w:rPrChange>
                </w:rPr>
                <w:t xml:space="preserve"> </w:t>
              </w:r>
            </w:ins>
            <w:r w:rsidRPr="00CF1536">
              <w:rPr>
                <w:rFonts w:eastAsia="맑은 고딕" w:cs="Tahoma"/>
                <w:b/>
                <w:bCs/>
                <w:color w:val="000000"/>
                <w:kern w:val="0"/>
                <w:rPrChange w:id="466" w:author="박유빈 (Erin Park)" w:date="2025-04-14T15:26:00Z" w16du:dateUtc="2025-04-14T06:26:00Z">
                  <w:rPr>
                    <w:rFonts w:eastAsia="맑은 고딕" w:cs="Tahoma"/>
                    <w:b/>
                    <w:bCs/>
                    <w:color w:val="000000"/>
                    <w:kern w:val="0"/>
                    <w:sz w:val="16"/>
                    <w:szCs w:val="16"/>
                  </w:rPr>
                </w:rPrChange>
              </w:rPr>
              <w:t>MHz</w:t>
            </w:r>
          </w:p>
        </w:tc>
      </w:tr>
      <w:tr w:rsidR="00B3267A" w:rsidRPr="00CF1536" w14:paraId="677A13DA"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53539EF2" w14:textId="77777777" w:rsidR="00B3267A" w:rsidRPr="00CF1536" w:rsidRDefault="00B3267A" w:rsidP="00B3267A">
            <w:pPr>
              <w:widowControl/>
              <w:autoSpaceDE/>
              <w:autoSpaceDN/>
              <w:jc w:val="center"/>
              <w:rPr>
                <w:rFonts w:eastAsia="맑은 고딕" w:cs="Tahoma"/>
                <w:color w:val="000000"/>
                <w:kern w:val="0"/>
                <w:rPrChange w:id="467"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68" w:author="박유빈 (Erin Park)" w:date="2025-04-14T15:26:00Z" w16du:dateUtc="2025-04-14T06:26:00Z">
                  <w:rPr>
                    <w:rFonts w:eastAsia="맑은 고딕" w:cs="Tahoma"/>
                    <w:color w:val="000000"/>
                    <w:kern w:val="0"/>
                    <w:sz w:val="16"/>
                    <w:szCs w:val="16"/>
                  </w:rPr>
                </w:rPrChange>
              </w:rPr>
              <w:t>VDD075D_CORE</w:t>
            </w:r>
          </w:p>
        </w:tc>
        <w:tc>
          <w:tcPr>
            <w:tcW w:w="2122" w:type="dxa"/>
            <w:tcBorders>
              <w:top w:val="nil"/>
              <w:left w:val="nil"/>
              <w:bottom w:val="single" w:sz="4" w:space="0" w:color="auto"/>
              <w:right w:val="single" w:sz="4" w:space="0" w:color="auto"/>
            </w:tcBorders>
            <w:shd w:val="clear" w:color="auto" w:fill="auto"/>
            <w:vAlign w:val="center"/>
            <w:hideMark/>
          </w:tcPr>
          <w:p w14:paraId="4A057943" w14:textId="77777777"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469"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R17 P18 N19 T20 R21 U21 R23 R25 T26 R27 P28 AB28 N29 R29 U29 AA29 T30 Y30 AB30 W31 V32 Y32</w:t>
            </w:r>
          </w:p>
        </w:tc>
        <w:tc>
          <w:tcPr>
            <w:tcW w:w="1691" w:type="dxa"/>
            <w:tcBorders>
              <w:top w:val="nil"/>
              <w:left w:val="nil"/>
              <w:bottom w:val="single" w:sz="4" w:space="0" w:color="auto"/>
              <w:right w:val="single" w:sz="4" w:space="0" w:color="auto"/>
            </w:tcBorders>
            <w:shd w:val="clear" w:color="auto" w:fill="auto"/>
            <w:vAlign w:val="center"/>
            <w:hideMark/>
          </w:tcPr>
          <w:p w14:paraId="4F09E6E4" w14:textId="370198C8" w:rsidR="00B3267A" w:rsidRPr="00CF1536" w:rsidRDefault="00B3267A" w:rsidP="00B3267A">
            <w:pPr>
              <w:widowControl/>
              <w:autoSpaceDE/>
              <w:autoSpaceDN/>
              <w:jc w:val="center"/>
              <w:rPr>
                <w:rFonts w:eastAsia="맑은 고딕" w:cs="Tahoma"/>
                <w:color w:val="000000"/>
                <w:kern w:val="0"/>
                <w:rPrChange w:id="470"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71" w:author="박유빈 (Erin Park)" w:date="2025-04-14T15:26:00Z" w16du:dateUtc="2025-04-14T06:26:00Z">
                  <w:rPr>
                    <w:rFonts w:eastAsia="맑은 고딕" w:cs="Tahoma"/>
                    <w:color w:val="000000"/>
                    <w:sz w:val="16"/>
                    <w:szCs w:val="16"/>
                  </w:rPr>
                </w:rPrChange>
              </w:rPr>
              <w:t>5.2</w:t>
            </w:r>
          </w:p>
        </w:tc>
        <w:tc>
          <w:tcPr>
            <w:tcW w:w="1690" w:type="dxa"/>
            <w:tcBorders>
              <w:top w:val="nil"/>
              <w:left w:val="nil"/>
              <w:bottom w:val="single" w:sz="4" w:space="0" w:color="auto"/>
              <w:right w:val="single" w:sz="4" w:space="0" w:color="auto"/>
            </w:tcBorders>
            <w:shd w:val="clear" w:color="auto" w:fill="auto"/>
            <w:vAlign w:val="center"/>
            <w:hideMark/>
          </w:tcPr>
          <w:p w14:paraId="49EB93B7" w14:textId="16C624AE" w:rsidR="00B3267A" w:rsidRPr="00CF1536" w:rsidRDefault="00B3267A" w:rsidP="00B3267A">
            <w:pPr>
              <w:widowControl/>
              <w:autoSpaceDE/>
              <w:autoSpaceDN/>
              <w:jc w:val="center"/>
              <w:rPr>
                <w:rFonts w:eastAsia="맑은 고딕" w:cs="Tahoma"/>
                <w:color w:val="000000"/>
                <w:kern w:val="0"/>
                <w:rPrChange w:id="47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73" w:author="박유빈 (Erin Park)" w:date="2025-04-14T15:26:00Z" w16du:dateUtc="2025-04-14T06:26:00Z">
                  <w:rPr>
                    <w:rFonts w:eastAsia="맑은 고딕" w:cs="Tahoma"/>
                    <w:color w:val="000000"/>
                    <w:sz w:val="16"/>
                    <w:szCs w:val="16"/>
                  </w:rPr>
                </w:rPrChange>
              </w:rPr>
              <w:t>3.8</w:t>
            </w:r>
          </w:p>
        </w:tc>
        <w:tc>
          <w:tcPr>
            <w:tcW w:w="1271" w:type="dxa"/>
            <w:tcBorders>
              <w:top w:val="nil"/>
              <w:left w:val="nil"/>
              <w:bottom w:val="single" w:sz="4" w:space="0" w:color="auto"/>
              <w:right w:val="single" w:sz="4" w:space="0" w:color="auto"/>
            </w:tcBorders>
            <w:shd w:val="clear" w:color="auto" w:fill="auto"/>
            <w:vAlign w:val="center"/>
            <w:hideMark/>
          </w:tcPr>
          <w:p w14:paraId="6D8EB9FB" w14:textId="77777777" w:rsidR="00B3267A" w:rsidRPr="00CF1536" w:rsidRDefault="00B3267A" w:rsidP="00B3267A">
            <w:pPr>
              <w:widowControl/>
              <w:autoSpaceDE/>
              <w:autoSpaceDN/>
              <w:jc w:val="center"/>
              <w:rPr>
                <w:rFonts w:eastAsia="맑은 고딕" w:cs="Tahoma"/>
                <w:color w:val="000000"/>
                <w:kern w:val="0"/>
                <w:rPrChange w:id="47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75" w:author="박유빈 (Erin Park)" w:date="2025-04-14T15:26:00Z" w16du:dateUtc="2025-04-14T06:26:00Z">
                  <w:rPr>
                    <w:rFonts w:eastAsia="맑은 고딕" w:cs="Tahoma"/>
                    <w:color w:val="000000"/>
                    <w:kern w:val="0"/>
                    <w:sz w:val="16"/>
                    <w:szCs w:val="16"/>
                  </w:rPr>
                </w:rPrChange>
              </w:rPr>
              <w:t>14</w:t>
            </w:r>
          </w:p>
        </w:tc>
        <w:tc>
          <w:tcPr>
            <w:tcW w:w="1134" w:type="dxa"/>
            <w:tcBorders>
              <w:top w:val="nil"/>
              <w:left w:val="nil"/>
              <w:bottom w:val="single" w:sz="4" w:space="0" w:color="auto"/>
              <w:right w:val="single" w:sz="4" w:space="0" w:color="auto"/>
            </w:tcBorders>
            <w:shd w:val="clear" w:color="auto" w:fill="auto"/>
            <w:noWrap/>
            <w:vAlign w:val="center"/>
            <w:hideMark/>
          </w:tcPr>
          <w:p w14:paraId="1781BE9C" w14:textId="77777777" w:rsidR="00B3267A" w:rsidRPr="00CF1536" w:rsidRDefault="00B3267A" w:rsidP="00B3267A">
            <w:pPr>
              <w:widowControl/>
              <w:autoSpaceDE/>
              <w:autoSpaceDN/>
              <w:jc w:val="center"/>
              <w:rPr>
                <w:rFonts w:eastAsia="맑은 고딕" w:cs="Tahoma"/>
                <w:color w:val="000000"/>
                <w:kern w:val="0"/>
                <w:rPrChange w:id="476"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77" w:author="박유빈 (Erin Park)" w:date="2025-04-14T15:26:00Z" w16du:dateUtc="2025-04-14T06:26:00Z">
                  <w:rPr>
                    <w:rFonts w:eastAsia="맑은 고딕" w:cs="Tahoma"/>
                    <w:color w:val="000000"/>
                    <w:kern w:val="0"/>
                    <w:sz w:val="16"/>
                    <w:szCs w:val="16"/>
                  </w:rPr>
                </w:rPrChange>
              </w:rPr>
              <w:t>66</w:t>
            </w:r>
          </w:p>
        </w:tc>
      </w:tr>
      <w:tr w:rsidR="00B3267A" w:rsidRPr="00CF1536" w14:paraId="0F09363B"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51588057" w14:textId="77777777" w:rsidR="00B3267A" w:rsidRPr="00CF1536" w:rsidRDefault="00B3267A" w:rsidP="00B3267A">
            <w:pPr>
              <w:widowControl/>
              <w:autoSpaceDE/>
              <w:autoSpaceDN/>
              <w:jc w:val="center"/>
              <w:rPr>
                <w:rFonts w:eastAsia="맑은 고딕" w:cs="Tahoma"/>
                <w:color w:val="000000"/>
                <w:kern w:val="0"/>
                <w:rPrChange w:id="478"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79" w:author="박유빈 (Erin Park)" w:date="2025-04-14T15:26:00Z" w16du:dateUtc="2025-04-14T06:26:00Z">
                  <w:rPr>
                    <w:rFonts w:eastAsia="맑은 고딕" w:cs="Tahoma"/>
                    <w:color w:val="000000"/>
                    <w:kern w:val="0"/>
                    <w:sz w:val="16"/>
                    <w:szCs w:val="16"/>
                  </w:rPr>
                </w:rPrChange>
              </w:rPr>
              <w:t>VDD095D_CPUMC_76_CORE0</w:t>
            </w:r>
          </w:p>
        </w:tc>
        <w:tc>
          <w:tcPr>
            <w:tcW w:w="2122" w:type="dxa"/>
            <w:tcBorders>
              <w:top w:val="nil"/>
              <w:left w:val="nil"/>
              <w:bottom w:val="single" w:sz="4" w:space="0" w:color="auto"/>
              <w:right w:val="single" w:sz="4" w:space="0" w:color="auto"/>
            </w:tcBorders>
            <w:shd w:val="clear" w:color="auto" w:fill="auto"/>
            <w:vAlign w:val="center"/>
            <w:hideMark/>
          </w:tcPr>
          <w:p w14:paraId="4B4063E5" w14:textId="23C2BB6E"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480"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AE23 AJ23 AP20 AF22 AK22 AP22 AG23 AM22 AR19 AH22 AN21 AR21 AH24</w:t>
            </w:r>
          </w:p>
        </w:tc>
        <w:tc>
          <w:tcPr>
            <w:tcW w:w="1691" w:type="dxa"/>
            <w:tcBorders>
              <w:top w:val="nil"/>
              <w:left w:val="nil"/>
              <w:bottom w:val="single" w:sz="4" w:space="0" w:color="auto"/>
              <w:right w:val="single" w:sz="4" w:space="0" w:color="auto"/>
            </w:tcBorders>
            <w:shd w:val="clear" w:color="auto" w:fill="auto"/>
            <w:vAlign w:val="center"/>
            <w:hideMark/>
          </w:tcPr>
          <w:p w14:paraId="00451D50" w14:textId="3F65A802" w:rsidR="00B3267A" w:rsidRPr="00CF1536" w:rsidRDefault="00B3267A" w:rsidP="00B3267A">
            <w:pPr>
              <w:widowControl/>
              <w:autoSpaceDE/>
              <w:autoSpaceDN/>
              <w:jc w:val="center"/>
              <w:rPr>
                <w:rFonts w:eastAsia="맑은 고딕" w:cs="Tahoma"/>
                <w:color w:val="000000"/>
                <w:kern w:val="0"/>
                <w:rPrChange w:id="48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82" w:author="박유빈 (Erin Park)" w:date="2025-04-14T15:26:00Z" w16du:dateUtc="2025-04-14T06:26:00Z">
                  <w:rPr>
                    <w:rFonts w:eastAsia="맑은 고딕" w:cs="Tahoma"/>
                    <w:color w:val="000000"/>
                    <w:sz w:val="16"/>
                    <w:szCs w:val="16"/>
                  </w:rPr>
                </w:rPrChange>
              </w:rPr>
              <w:t>16.2</w:t>
            </w:r>
          </w:p>
        </w:tc>
        <w:tc>
          <w:tcPr>
            <w:tcW w:w="1690" w:type="dxa"/>
            <w:tcBorders>
              <w:top w:val="nil"/>
              <w:left w:val="nil"/>
              <w:bottom w:val="single" w:sz="4" w:space="0" w:color="auto"/>
              <w:right w:val="single" w:sz="4" w:space="0" w:color="auto"/>
            </w:tcBorders>
            <w:shd w:val="clear" w:color="auto" w:fill="auto"/>
            <w:vAlign w:val="center"/>
            <w:hideMark/>
          </w:tcPr>
          <w:p w14:paraId="768246B9" w14:textId="0C555A26" w:rsidR="00B3267A" w:rsidRPr="00CF1536" w:rsidRDefault="00B3267A" w:rsidP="00B3267A">
            <w:pPr>
              <w:widowControl/>
              <w:autoSpaceDE/>
              <w:autoSpaceDN/>
              <w:jc w:val="center"/>
              <w:rPr>
                <w:rFonts w:eastAsia="맑은 고딕" w:cs="Tahoma"/>
                <w:color w:val="000000"/>
                <w:kern w:val="0"/>
                <w:rPrChange w:id="483"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84" w:author="박유빈 (Erin Park)" w:date="2025-04-14T15:26:00Z" w16du:dateUtc="2025-04-14T06:26:00Z">
                  <w:rPr>
                    <w:rFonts w:eastAsia="맑은 고딕" w:cs="Tahoma"/>
                    <w:color w:val="000000"/>
                    <w:sz w:val="16"/>
                    <w:szCs w:val="16"/>
                  </w:rPr>
                </w:rPrChange>
              </w:rPr>
              <w:t>6</w:t>
            </w:r>
          </w:p>
        </w:tc>
        <w:tc>
          <w:tcPr>
            <w:tcW w:w="1271" w:type="dxa"/>
            <w:tcBorders>
              <w:top w:val="nil"/>
              <w:left w:val="nil"/>
              <w:bottom w:val="single" w:sz="4" w:space="0" w:color="auto"/>
              <w:right w:val="single" w:sz="4" w:space="0" w:color="auto"/>
            </w:tcBorders>
            <w:shd w:val="clear" w:color="auto" w:fill="auto"/>
            <w:vAlign w:val="center"/>
            <w:hideMark/>
          </w:tcPr>
          <w:p w14:paraId="7EE01E0B" w14:textId="77777777" w:rsidR="00B3267A" w:rsidRPr="00CF1536" w:rsidRDefault="00B3267A" w:rsidP="00B3267A">
            <w:pPr>
              <w:widowControl/>
              <w:autoSpaceDE/>
              <w:autoSpaceDN/>
              <w:jc w:val="center"/>
              <w:rPr>
                <w:rFonts w:eastAsia="맑은 고딕" w:cs="Tahoma"/>
                <w:color w:val="000000"/>
                <w:kern w:val="0"/>
                <w:rPrChange w:id="485"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86" w:author="박유빈 (Erin Park)" w:date="2025-04-14T15:26:00Z" w16du:dateUtc="2025-04-14T06:26:00Z">
                  <w:rPr>
                    <w:rFonts w:eastAsia="맑은 고딕" w:cs="Tahoma"/>
                    <w:color w:val="000000"/>
                    <w:kern w:val="0"/>
                    <w:sz w:val="16"/>
                    <w:szCs w:val="16"/>
                  </w:rPr>
                </w:rPrChange>
              </w:rPr>
              <w:t>31</w:t>
            </w:r>
          </w:p>
        </w:tc>
        <w:tc>
          <w:tcPr>
            <w:tcW w:w="1134" w:type="dxa"/>
            <w:tcBorders>
              <w:top w:val="nil"/>
              <w:left w:val="nil"/>
              <w:bottom w:val="single" w:sz="4" w:space="0" w:color="auto"/>
              <w:right w:val="single" w:sz="4" w:space="0" w:color="auto"/>
            </w:tcBorders>
            <w:shd w:val="clear" w:color="auto" w:fill="auto"/>
            <w:noWrap/>
            <w:vAlign w:val="center"/>
            <w:hideMark/>
          </w:tcPr>
          <w:p w14:paraId="76ED775E" w14:textId="77777777" w:rsidR="00B3267A" w:rsidRPr="00CF1536" w:rsidRDefault="00B3267A" w:rsidP="00B3267A">
            <w:pPr>
              <w:widowControl/>
              <w:autoSpaceDE/>
              <w:autoSpaceDN/>
              <w:jc w:val="center"/>
              <w:rPr>
                <w:rFonts w:eastAsia="맑은 고딕" w:cs="Tahoma"/>
                <w:color w:val="000000"/>
                <w:kern w:val="0"/>
                <w:rPrChange w:id="487"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88" w:author="박유빈 (Erin Park)" w:date="2025-04-14T15:26:00Z" w16du:dateUtc="2025-04-14T06:26:00Z">
                  <w:rPr>
                    <w:rFonts w:eastAsia="맑은 고딕" w:cs="Tahoma"/>
                    <w:color w:val="000000"/>
                    <w:kern w:val="0"/>
                    <w:sz w:val="16"/>
                    <w:szCs w:val="16"/>
                  </w:rPr>
                </w:rPrChange>
              </w:rPr>
              <w:t>92</w:t>
            </w:r>
          </w:p>
        </w:tc>
      </w:tr>
      <w:tr w:rsidR="00B3267A" w:rsidRPr="00CF1536" w14:paraId="4045ADB6"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6F722A41" w14:textId="77777777" w:rsidR="00B3267A" w:rsidRPr="00CF1536" w:rsidRDefault="00B3267A" w:rsidP="00B3267A">
            <w:pPr>
              <w:widowControl/>
              <w:autoSpaceDE/>
              <w:autoSpaceDN/>
              <w:jc w:val="center"/>
              <w:rPr>
                <w:rFonts w:eastAsia="맑은 고딕" w:cs="Tahoma"/>
                <w:color w:val="000000"/>
                <w:kern w:val="0"/>
                <w:rPrChange w:id="489"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90" w:author="박유빈 (Erin Park)" w:date="2025-04-14T15:26:00Z" w16du:dateUtc="2025-04-14T06:26:00Z">
                  <w:rPr>
                    <w:rFonts w:eastAsia="맑은 고딕" w:cs="Tahoma"/>
                    <w:color w:val="000000"/>
                    <w:kern w:val="0"/>
                    <w:sz w:val="16"/>
                    <w:szCs w:val="16"/>
                  </w:rPr>
                </w:rPrChange>
              </w:rPr>
              <w:t>VDD095D_CPUMC_76_CORE1</w:t>
            </w:r>
          </w:p>
        </w:tc>
        <w:tc>
          <w:tcPr>
            <w:tcW w:w="2122" w:type="dxa"/>
            <w:tcBorders>
              <w:top w:val="nil"/>
              <w:left w:val="nil"/>
              <w:bottom w:val="single" w:sz="4" w:space="0" w:color="auto"/>
              <w:right w:val="single" w:sz="4" w:space="0" w:color="auto"/>
            </w:tcBorders>
            <w:shd w:val="clear" w:color="auto" w:fill="auto"/>
            <w:vAlign w:val="center"/>
            <w:hideMark/>
          </w:tcPr>
          <w:p w14:paraId="09CC01FE" w14:textId="47724B60"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491"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AL29 AN29 AK30 AM30 AT30 AL31 AR31 AU31 AP32 AT32 AN33 AR33 AP34</w:t>
            </w:r>
          </w:p>
        </w:tc>
        <w:tc>
          <w:tcPr>
            <w:tcW w:w="1691" w:type="dxa"/>
            <w:tcBorders>
              <w:top w:val="nil"/>
              <w:left w:val="nil"/>
              <w:bottom w:val="single" w:sz="4" w:space="0" w:color="auto"/>
              <w:right w:val="single" w:sz="4" w:space="0" w:color="auto"/>
            </w:tcBorders>
            <w:shd w:val="clear" w:color="auto" w:fill="auto"/>
            <w:vAlign w:val="center"/>
            <w:hideMark/>
          </w:tcPr>
          <w:p w14:paraId="727522D8" w14:textId="02CFC721" w:rsidR="00B3267A" w:rsidRPr="00CF1536" w:rsidRDefault="00B3267A" w:rsidP="00B3267A">
            <w:pPr>
              <w:widowControl/>
              <w:autoSpaceDE/>
              <w:autoSpaceDN/>
              <w:jc w:val="center"/>
              <w:rPr>
                <w:rFonts w:eastAsia="맑은 고딕" w:cs="Tahoma"/>
                <w:color w:val="000000"/>
                <w:kern w:val="0"/>
                <w:rPrChange w:id="49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93" w:author="박유빈 (Erin Park)" w:date="2025-04-14T15:26:00Z" w16du:dateUtc="2025-04-14T06:26:00Z">
                  <w:rPr>
                    <w:rFonts w:eastAsia="맑은 고딕" w:cs="Tahoma"/>
                    <w:color w:val="000000"/>
                    <w:sz w:val="16"/>
                    <w:szCs w:val="16"/>
                  </w:rPr>
                </w:rPrChange>
              </w:rPr>
              <w:t>16.2</w:t>
            </w:r>
          </w:p>
        </w:tc>
        <w:tc>
          <w:tcPr>
            <w:tcW w:w="1690" w:type="dxa"/>
            <w:tcBorders>
              <w:top w:val="nil"/>
              <w:left w:val="nil"/>
              <w:bottom w:val="single" w:sz="4" w:space="0" w:color="auto"/>
              <w:right w:val="single" w:sz="4" w:space="0" w:color="auto"/>
            </w:tcBorders>
            <w:shd w:val="clear" w:color="auto" w:fill="auto"/>
            <w:vAlign w:val="center"/>
            <w:hideMark/>
          </w:tcPr>
          <w:p w14:paraId="12C6B3CE" w14:textId="20567676" w:rsidR="00B3267A" w:rsidRPr="00CF1536" w:rsidRDefault="00B3267A" w:rsidP="00B3267A">
            <w:pPr>
              <w:widowControl/>
              <w:autoSpaceDE/>
              <w:autoSpaceDN/>
              <w:jc w:val="center"/>
              <w:rPr>
                <w:rFonts w:eastAsia="맑은 고딕" w:cs="Tahoma"/>
                <w:color w:val="000000"/>
                <w:kern w:val="0"/>
                <w:rPrChange w:id="49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495" w:author="박유빈 (Erin Park)" w:date="2025-04-14T15:26:00Z" w16du:dateUtc="2025-04-14T06:26:00Z">
                  <w:rPr>
                    <w:rFonts w:eastAsia="맑은 고딕" w:cs="Tahoma"/>
                    <w:color w:val="000000"/>
                    <w:sz w:val="16"/>
                    <w:szCs w:val="16"/>
                  </w:rPr>
                </w:rPrChange>
              </w:rPr>
              <w:t>6</w:t>
            </w:r>
          </w:p>
        </w:tc>
        <w:tc>
          <w:tcPr>
            <w:tcW w:w="1271" w:type="dxa"/>
            <w:tcBorders>
              <w:top w:val="nil"/>
              <w:left w:val="nil"/>
              <w:bottom w:val="single" w:sz="4" w:space="0" w:color="auto"/>
              <w:right w:val="single" w:sz="4" w:space="0" w:color="auto"/>
            </w:tcBorders>
            <w:shd w:val="clear" w:color="auto" w:fill="auto"/>
            <w:vAlign w:val="center"/>
            <w:hideMark/>
          </w:tcPr>
          <w:p w14:paraId="6BEC98B6" w14:textId="77777777" w:rsidR="00B3267A" w:rsidRPr="00CF1536" w:rsidRDefault="00B3267A" w:rsidP="00B3267A">
            <w:pPr>
              <w:widowControl/>
              <w:autoSpaceDE/>
              <w:autoSpaceDN/>
              <w:jc w:val="center"/>
              <w:rPr>
                <w:rFonts w:eastAsia="맑은 고딕" w:cs="Tahoma"/>
                <w:color w:val="000000"/>
                <w:kern w:val="0"/>
                <w:rPrChange w:id="496"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97" w:author="박유빈 (Erin Park)" w:date="2025-04-14T15:26:00Z" w16du:dateUtc="2025-04-14T06:26:00Z">
                  <w:rPr>
                    <w:rFonts w:eastAsia="맑은 고딕" w:cs="Tahoma"/>
                    <w:color w:val="000000"/>
                    <w:kern w:val="0"/>
                    <w:sz w:val="16"/>
                    <w:szCs w:val="16"/>
                  </w:rPr>
                </w:rPrChange>
              </w:rPr>
              <w:t>31</w:t>
            </w:r>
          </w:p>
        </w:tc>
        <w:tc>
          <w:tcPr>
            <w:tcW w:w="1134" w:type="dxa"/>
            <w:tcBorders>
              <w:top w:val="nil"/>
              <w:left w:val="nil"/>
              <w:bottom w:val="single" w:sz="4" w:space="0" w:color="auto"/>
              <w:right w:val="single" w:sz="4" w:space="0" w:color="auto"/>
            </w:tcBorders>
            <w:shd w:val="clear" w:color="auto" w:fill="auto"/>
            <w:noWrap/>
            <w:vAlign w:val="center"/>
            <w:hideMark/>
          </w:tcPr>
          <w:p w14:paraId="6EAB64C4" w14:textId="77777777" w:rsidR="00B3267A" w:rsidRPr="00CF1536" w:rsidRDefault="00B3267A" w:rsidP="00B3267A">
            <w:pPr>
              <w:widowControl/>
              <w:autoSpaceDE/>
              <w:autoSpaceDN/>
              <w:jc w:val="center"/>
              <w:rPr>
                <w:rFonts w:eastAsia="맑은 고딕" w:cs="Tahoma"/>
                <w:color w:val="000000"/>
                <w:kern w:val="0"/>
                <w:rPrChange w:id="498"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499" w:author="박유빈 (Erin Park)" w:date="2025-04-14T15:26:00Z" w16du:dateUtc="2025-04-14T06:26:00Z">
                  <w:rPr>
                    <w:rFonts w:eastAsia="맑은 고딕" w:cs="Tahoma"/>
                    <w:color w:val="000000"/>
                    <w:kern w:val="0"/>
                    <w:sz w:val="16"/>
                    <w:szCs w:val="16"/>
                  </w:rPr>
                </w:rPrChange>
              </w:rPr>
              <w:t>92</w:t>
            </w:r>
          </w:p>
        </w:tc>
      </w:tr>
      <w:tr w:rsidR="00B3267A" w:rsidRPr="00CF1536" w14:paraId="30726716"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4C25F85B" w14:textId="77777777" w:rsidR="00B3267A" w:rsidRPr="00CF1536" w:rsidRDefault="00B3267A" w:rsidP="00B3267A">
            <w:pPr>
              <w:widowControl/>
              <w:autoSpaceDE/>
              <w:autoSpaceDN/>
              <w:jc w:val="center"/>
              <w:rPr>
                <w:rFonts w:eastAsia="맑은 고딕" w:cs="Tahoma"/>
                <w:color w:val="000000"/>
                <w:kern w:val="0"/>
                <w:rPrChange w:id="500"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01" w:author="박유빈 (Erin Park)" w:date="2025-04-14T15:26:00Z" w16du:dateUtc="2025-04-14T06:26:00Z">
                  <w:rPr>
                    <w:rFonts w:eastAsia="맑은 고딕" w:cs="Tahoma"/>
                    <w:color w:val="000000"/>
                    <w:kern w:val="0"/>
                    <w:sz w:val="16"/>
                    <w:szCs w:val="16"/>
                  </w:rPr>
                </w:rPrChange>
              </w:rPr>
              <w:t>VDD095D_CPUMC_76_CORE2</w:t>
            </w:r>
          </w:p>
        </w:tc>
        <w:tc>
          <w:tcPr>
            <w:tcW w:w="2122" w:type="dxa"/>
            <w:tcBorders>
              <w:top w:val="nil"/>
              <w:left w:val="nil"/>
              <w:bottom w:val="single" w:sz="4" w:space="0" w:color="auto"/>
              <w:right w:val="single" w:sz="4" w:space="0" w:color="auto"/>
            </w:tcBorders>
            <w:shd w:val="clear" w:color="auto" w:fill="auto"/>
            <w:vAlign w:val="center"/>
            <w:hideMark/>
          </w:tcPr>
          <w:p w14:paraId="67B5A1B5" w14:textId="19BD4073"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02"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AA33 AC33 AG29 AA35 AD32 W37 AB32 AE31 Y34 AB34 AF30 Y36 AC31</w:t>
            </w:r>
          </w:p>
        </w:tc>
        <w:tc>
          <w:tcPr>
            <w:tcW w:w="1691" w:type="dxa"/>
            <w:tcBorders>
              <w:top w:val="nil"/>
              <w:left w:val="nil"/>
              <w:bottom w:val="single" w:sz="4" w:space="0" w:color="auto"/>
              <w:right w:val="single" w:sz="4" w:space="0" w:color="auto"/>
            </w:tcBorders>
            <w:shd w:val="clear" w:color="auto" w:fill="auto"/>
            <w:vAlign w:val="center"/>
            <w:hideMark/>
          </w:tcPr>
          <w:p w14:paraId="3E09971D" w14:textId="3F4ACC9E" w:rsidR="00B3267A" w:rsidRPr="00CF1536" w:rsidRDefault="00B3267A" w:rsidP="00B3267A">
            <w:pPr>
              <w:widowControl/>
              <w:autoSpaceDE/>
              <w:autoSpaceDN/>
              <w:jc w:val="center"/>
              <w:rPr>
                <w:rFonts w:eastAsia="맑은 고딕" w:cs="Tahoma"/>
                <w:color w:val="000000"/>
                <w:kern w:val="0"/>
                <w:rPrChange w:id="503"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04" w:author="박유빈 (Erin Park)" w:date="2025-04-14T15:26:00Z" w16du:dateUtc="2025-04-14T06:26:00Z">
                  <w:rPr>
                    <w:rFonts w:eastAsia="맑은 고딕" w:cs="Tahoma"/>
                    <w:color w:val="000000"/>
                    <w:sz w:val="16"/>
                    <w:szCs w:val="16"/>
                  </w:rPr>
                </w:rPrChange>
              </w:rPr>
              <w:t>16.2</w:t>
            </w:r>
          </w:p>
        </w:tc>
        <w:tc>
          <w:tcPr>
            <w:tcW w:w="1690" w:type="dxa"/>
            <w:tcBorders>
              <w:top w:val="nil"/>
              <w:left w:val="nil"/>
              <w:bottom w:val="single" w:sz="4" w:space="0" w:color="auto"/>
              <w:right w:val="single" w:sz="4" w:space="0" w:color="auto"/>
            </w:tcBorders>
            <w:shd w:val="clear" w:color="auto" w:fill="auto"/>
            <w:vAlign w:val="center"/>
            <w:hideMark/>
          </w:tcPr>
          <w:p w14:paraId="10F6FEC4" w14:textId="016AB075" w:rsidR="00B3267A" w:rsidRPr="00CF1536" w:rsidRDefault="00B3267A" w:rsidP="00B3267A">
            <w:pPr>
              <w:widowControl/>
              <w:autoSpaceDE/>
              <w:autoSpaceDN/>
              <w:jc w:val="center"/>
              <w:rPr>
                <w:rFonts w:eastAsia="맑은 고딕" w:cs="Tahoma"/>
                <w:color w:val="000000"/>
                <w:kern w:val="0"/>
                <w:rPrChange w:id="505"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06" w:author="박유빈 (Erin Park)" w:date="2025-04-14T15:26:00Z" w16du:dateUtc="2025-04-14T06:26:00Z">
                  <w:rPr>
                    <w:rFonts w:eastAsia="맑은 고딕" w:cs="Tahoma"/>
                    <w:color w:val="000000"/>
                    <w:sz w:val="16"/>
                    <w:szCs w:val="16"/>
                  </w:rPr>
                </w:rPrChange>
              </w:rPr>
              <w:t>6</w:t>
            </w:r>
          </w:p>
        </w:tc>
        <w:tc>
          <w:tcPr>
            <w:tcW w:w="1271" w:type="dxa"/>
            <w:tcBorders>
              <w:top w:val="nil"/>
              <w:left w:val="nil"/>
              <w:bottom w:val="single" w:sz="4" w:space="0" w:color="auto"/>
              <w:right w:val="single" w:sz="4" w:space="0" w:color="auto"/>
            </w:tcBorders>
            <w:shd w:val="clear" w:color="auto" w:fill="auto"/>
            <w:vAlign w:val="center"/>
            <w:hideMark/>
          </w:tcPr>
          <w:p w14:paraId="6E9866C3" w14:textId="77777777" w:rsidR="00B3267A" w:rsidRPr="00CF1536" w:rsidRDefault="00B3267A" w:rsidP="00B3267A">
            <w:pPr>
              <w:widowControl/>
              <w:autoSpaceDE/>
              <w:autoSpaceDN/>
              <w:jc w:val="center"/>
              <w:rPr>
                <w:rFonts w:eastAsia="맑은 고딕" w:cs="Tahoma"/>
                <w:color w:val="000000"/>
                <w:kern w:val="0"/>
                <w:rPrChange w:id="507"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08" w:author="박유빈 (Erin Park)" w:date="2025-04-14T15:26:00Z" w16du:dateUtc="2025-04-14T06:26:00Z">
                  <w:rPr>
                    <w:rFonts w:eastAsia="맑은 고딕" w:cs="Tahoma"/>
                    <w:color w:val="000000"/>
                    <w:kern w:val="0"/>
                    <w:sz w:val="16"/>
                    <w:szCs w:val="16"/>
                  </w:rPr>
                </w:rPrChange>
              </w:rPr>
              <w:t>31</w:t>
            </w:r>
          </w:p>
        </w:tc>
        <w:tc>
          <w:tcPr>
            <w:tcW w:w="1134" w:type="dxa"/>
            <w:tcBorders>
              <w:top w:val="nil"/>
              <w:left w:val="nil"/>
              <w:bottom w:val="single" w:sz="4" w:space="0" w:color="auto"/>
              <w:right w:val="single" w:sz="4" w:space="0" w:color="auto"/>
            </w:tcBorders>
            <w:shd w:val="clear" w:color="auto" w:fill="auto"/>
            <w:noWrap/>
            <w:vAlign w:val="center"/>
            <w:hideMark/>
          </w:tcPr>
          <w:p w14:paraId="67AB4491" w14:textId="77777777" w:rsidR="00B3267A" w:rsidRPr="00CF1536" w:rsidRDefault="00B3267A" w:rsidP="00B3267A">
            <w:pPr>
              <w:widowControl/>
              <w:autoSpaceDE/>
              <w:autoSpaceDN/>
              <w:jc w:val="center"/>
              <w:rPr>
                <w:rFonts w:eastAsia="맑은 고딕" w:cs="Tahoma"/>
                <w:color w:val="000000"/>
                <w:kern w:val="0"/>
                <w:rPrChange w:id="509"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10" w:author="박유빈 (Erin Park)" w:date="2025-04-14T15:26:00Z" w16du:dateUtc="2025-04-14T06:26:00Z">
                  <w:rPr>
                    <w:rFonts w:eastAsia="맑은 고딕" w:cs="Tahoma"/>
                    <w:color w:val="000000"/>
                    <w:kern w:val="0"/>
                    <w:sz w:val="16"/>
                    <w:szCs w:val="16"/>
                  </w:rPr>
                </w:rPrChange>
              </w:rPr>
              <w:t>92</w:t>
            </w:r>
          </w:p>
        </w:tc>
      </w:tr>
      <w:tr w:rsidR="00B3267A" w:rsidRPr="00CF1536" w14:paraId="1EB2349B"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2FE98CDC" w14:textId="77777777" w:rsidR="00B3267A" w:rsidRPr="00CF1536" w:rsidRDefault="00B3267A" w:rsidP="00B3267A">
            <w:pPr>
              <w:widowControl/>
              <w:autoSpaceDE/>
              <w:autoSpaceDN/>
              <w:jc w:val="center"/>
              <w:rPr>
                <w:rFonts w:eastAsia="맑은 고딕" w:cs="Tahoma"/>
                <w:color w:val="000000"/>
                <w:kern w:val="0"/>
                <w:rPrChange w:id="51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12" w:author="박유빈 (Erin Park)" w:date="2025-04-14T15:26:00Z" w16du:dateUtc="2025-04-14T06:26:00Z">
                  <w:rPr>
                    <w:rFonts w:eastAsia="맑은 고딕" w:cs="Tahoma"/>
                    <w:color w:val="000000"/>
                    <w:kern w:val="0"/>
                    <w:sz w:val="16"/>
                    <w:szCs w:val="16"/>
                  </w:rPr>
                </w:rPrChange>
              </w:rPr>
              <w:t>VDD095D_CPUMC_76_CORE3</w:t>
            </w:r>
          </w:p>
        </w:tc>
        <w:tc>
          <w:tcPr>
            <w:tcW w:w="2122" w:type="dxa"/>
            <w:tcBorders>
              <w:top w:val="nil"/>
              <w:left w:val="nil"/>
              <w:bottom w:val="single" w:sz="4" w:space="0" w:color="auto"/>
              <w:right w:val="single" w:sz="4" w:space="0" w:color="auto"/>
            </w:tcBorders>
            <w:shd w:val="clear" w:color="auto" w:fill="auto"/>
            <w:vAlign w:val="center"/>
            <w:hideMark/>
          </w:tcPr>
          <w:p w14:paraId="2DCDB3E8" w14:textId="443D1E27"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13"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AM24 AT24 AL25 AN25 AR25 AT26 AR27 AT28 AR29 AU29 AV30 AW33 AV34</w:t>
            </w:r>
          </w:p>
        </w:tc>
        <w:tc>
          <w:tcPr>
            <w:tcW w:w="1691" w:type="dxa"/>
            <w:tcBorders>
              <w:top w:val="nil"/>
              <w:left w:val="nil"/>
              <w:bottom w:val="single" w:sz="4" w:space="0" w:color="auto"/>
              <w:right w:val="single" w:sz="4" w:space="0" w:color="auto"/>
            </w:tcBorders>
            <w:shd w:val="clear" w:color="auto" w:fill="auto"/>
            <w:vAlign w:val="center"/>
            <w:hideMark/>
          </w:tcPr>
          <w:p w14:paraId="477B98E8" w14:textId="229E4E1E" w:rsidR="00B3267A" w:rsidRPr="00CF1536" w:rsidRDefault="00B3267A" w:rsidP="00B3267A">
            <w:pPr>
              <w:widowControl/>
              <w:autoSpaceDE/>
              <w:autoSpaceDN/>
              <w:jc w:val="center"/>
              <w:rPr>
                <w:rFonts w:eastAsia="맑은 고딕" w:cs="Tahoma"/>
                <w:color w:val="000000"/>
                <w:kern w:val="0"/>
                <w:rPrChange w:id="51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15" w:author="박유빈 (Erin Park)" w:date="2025-04-14T15:26:00Z" w16du:dateUtc="2025-04-14T06:26:00Z">
                  <w:rPr>
                    <w:rFonts w:eastAsia="맑은 고딕" w:cs="Tahoma"/>
                    <w:color w:val="000000"/>
                    <w:sz w:val="16"/>
                    <w:szCs w:val="16"/>
                  </w:rPr>
                </w:rPrChange>
              </w:rPr>
              <w:t>16.2</w:t>
            </w:r>
          </w:p>
        </w:tc>
        <w:tc>
          <w:tcPr>
            <w:tcW w:w="1690" w:type="dxa"/>
            <w:tcBorders>
              <w:top w:val="nil"/>
              <w:left w:val="nil"/>
              <w:bottom w:val="single" w:sz="4" w:space="0" w:color="auto"/>
              <w:right w:val="single" w:sz="4" w:space="0" w:color="auto"/>
            </w:tcBorders>
            <w:shd w:val="clear" w:color="auto" w:fill="auto"/>
            <w:vAlign w:val="center"/>
            <w:hideMark/>
          </w:tcPr>
          <w:p w14:paraId="6BA5DD03" w14:textId="408D3B2E" w:rsidR="00B3267A" w:rsidRPr="00CF1536" w:rsidRDefault="00B3267A" w:rsidP="00B3267A">
            <w:pPr>
              <w:widowControl/>
              <w:autoSpaceDE/>
              <w:autoSpaceDN/>
              <w:jc w:val="center"/>
              <w:rPr>
                <w:rFonts w:eastAsia="맑은 고딕" w:cs="Tahoma"/>
                <w:color w:val="000000"/>
                <w:kern w:val="0"/>
                <w:rPrChange w:id="516"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17" w:author="박유빈 (Erin Park)" w:date="2025-04-14T15:26:00Z" w16du:dateUtc="2025-04-14T06:26:00Z">
                  <w:rPr>
                    <w:rFonts w:eastAsia="맑은 고딕" w:cs="Tahoma"/>
                    <w:color w:val="000000"/>
                    <w:sz w:val="16"/>
                    <w:szCs w:val="16"/>
                  </w:rPr>
                </w:rPrChange>
              </w:rPr>
              <w:t>6</w:t>
            </w:r>
          </w:p>
        </w:tc>
        <w:tc>
          <w:tcPr>
            <w:tcW w:w="1271" w:type="dxa"/>
            <w:tcBorders>
              <w:top w:val="nil"/>
              <w:left w:val="nil"/>
              <w:bottom w:val="single" w:sz="4" w:space="0" w:color="auto"/>
              <w:right w:val="single" w:sz="4" w:space="0" w:color="auto"/>
            </w:tcBorders>
            <w:shd w:val="clear" w:color="auto" w:fill="auto"/>
            <w:vAlign w:val="center"/>
            <w:hideMark/>
          </w:tcPr>
          <w:p w14:paraId="551CA909" w14:textId="77777777" w:rsidR="00B3267A" w:rsidRPr="00CF1536" w:rsidRDefault="00B3267A" w:rsidP="00B3267A">
            <w:pPr>
              <w:widowControl/>
              <w:autoSpaceDE/>
              <w:autoSpaceDN/>
              <w:jc w:val="center"/>
              <w:rPr>
                <w:rFonts w:eastAsia="맑은 고딕" w:cs="Tahoma"/>
                <w:color w:val="000000"/>
                <w:kern w:val="0"/>
                <w:rPrChange w:id="518"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19" w:author="박유빈 (Erin Park)" w:date="2025-04-14T15:26:00Z" w16du:dateUtc="2025-04-14T06:26:00Z">
                  <w:rPr>
                    <w:rFonts w:eastAsia="맑은 고딕" w:cs="Tahoma"/>
                    <w:color w:val="000000"/>
                    <w:kern w:val="0"/>
                    <w:sz w:val="16"/>
                    <w:szCs w:val="16"/>
                  </w:rPr>
                </w:rPrChange>
              </w:rPr>
              <w:t>31</w:t>
            </w:r>
          </w:p>
        </w:tc>
        <w:tc>
          <w:tcPr>
            <w:tcW w:w="1134" w:type="dxa"/>
            <w:tcBorders>
              <w:top w:val="nil"/>
              <w:left w:val="nil"/>
              <w:bottom w:val="single" w:sz="4" w:space="0" w:color="auto"/>
              <w:right w:val="single" w:sz="4" w:space="0" w:color="auto"/>
            </w:tcBorders>
            <w:shd w:val="clear" w:color="auto" w:fill="auto"/>
            <w:noWrap/>
            <w:vAlign w:val="center"/>
            <w:hideMark/>
          </w:tcPr>
          <w:p w14:paraId="478D9C4E" w14:textId="77777777" w:rsidR="00B3267A" w:rsidRPr="00CF1536" w:rsidRDefault="00B3267A" w:rsidP="00B3267A">
            <w:pPr>
              <w:widowControl/>
              <w:autoSpaceDE/>
              <w:autoSpaceDN/>
              <w:jc w:val="center"/>
              <w:rPr>
                <w:rFonts w:eastAsia="맑은 고딕" w:cs="Tahoma"/>
                <w:color w:val="000000"/>
                <w:kern w:val="0"/>
                <w:rPrChange w:id="520"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21" w:author="박유빈 (Erin Park)" w:date="2025-04-14T15:26:00Z" w16du:dateUtc="2025-04-14T06:26:00Z">
                  <w:rPr>
                    <w:rFonts w:eastAsia="맑은 고딕" w:cs="Tahoma"/>
                    <w:color w:val="000000"/>
                    <w:kern w:val="0"/>
                    <w:sz w:val="16"/>
                    <w:szCs w:val="16"/>
                  </w:rPr>
                </w:rPrChange>
              </w:rPr>
              <w:t>92</w:t>
            </w:r>
          </w:p>
        </w:tc>
      </w:tr>
      <w:tr w:rsidR="00B3267A" w:rsidRPr="00CF1536" w14:paraId="008032A9"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3598D0BC" w14:textId="193D4ED2" w:rsidR="00B3267A" w:rsidRPr="00707127" w:rsidRDefault="00B3267A" w:rsidP="00B3267A">
            <w:pPr>
              <w:widowControl/>
              <w:autoSpaceDE/>
              <w:autoSpaceDN/>
              <w:jc w:val="center"/>
              <w:rPr>
                <w:rFonts w:eastAsia="맑은 고딕" w:cs="Tahoma"/>
                <w:color w:val="000000"/>
                <w:w w:val="90"/>
                <w:kern w:val="0"/>
              </w:rPr>
            </w:pPr>
            <w:r w:rsidRPr="00707127">
              <w:rPr>
                <w:rFonts w:eastAsia="맑은 고딕" w:cs="Tahoma"/>
                <w:color w:val="000000"/>
                <w:w w:val="90"/>
                <w:kern w:val="0"/>
              </w:rPr>
              <w:t>VDD095D_CPUMC_55_</w:t>
            </w:r>
            <w:r w:rsidR="00A618D5" w:rsidRPr="00707127">
              <w:rPr>
                <w:rFonts w:eastAsia="맑은 고딕" w:cs="Tahoma"/>
                <w:color w:val="000000"/>
                <w:w w:val="90"/>
                <w:kern w:val="0"/>
              </w:rPr>
              <w:t>CORE</w:t>
            </w:r>
            <w:r w:rsidR="00A618D5">
              <w:rPr>
                <w:rFonts w:eastAsia="맑은 고딕" w:cs="Tahoma" w:hint="eastAsia"/>
                <w:color w:val="000000"/>
                <w:w w:val="90"/>
                <w:kern w:val="0"/>
              </w:rPr>
              <w:t>0</w:t>
            </w:r>
            <w:r w:rsidR="00F72D4E">
              <w:rPr>
                <w:rFonts w:eastAsia="맑은 고딕" w:cs="Tahoma"/>
                <w:color w:val="000000"/>
                <w:w w:val="90"/>
                <w:kern w:val="0"/>
              </w:rPr>
              <w:t>–</w:t>
            </w:r>
            <w:r w:rsidRPr="00707127">
              <w:rPr>
                <w:rFonts w:eastAsia="맑은 고딕" w:cs="Tahoma"/>
                <w:color w:val="000000"/>
                <w:w w:val="90"/>
                <w:kern w:val="0"/>
              </w:rPr>
              <w:t>3</w:t>
            </w:r>
          </w:p>
        </w:tc>
        <w:tc>
          <w:tcPr>
            <w:tcW w:w="2122" w:type="dxa"/>
            <w:tcBorders>
              <w:top w:val="nil"/>
              <w:left w:val="nil"/>
              <w:bottom w:val="single" w:sz="4" w:space="0" w:color="auto"/>
              <w:right w:val="single" w:sz="4" w:space="0" w:color="auto"/>
            </w:tcBorders>
            <w:shd w:val="clear" w:color="auto" w:fill="auto"/>
            <w:vAlign w:val="center"/>
            <w:hideMark/>
          </w:tcPr>
          <w:p w14:paraId="428C9F81" w14:textId="77777777" w:rsidR="00B3267A" w:rsidRPr="000A2683" w:rsidRDefault="00B3267A" w:rsidP="00707127">
            <w:pPr>
              <w:widowControl/>
              <w:autoSpaceDE/>
              <w:autoSpaceDN/>
              <w:ind w:leftChars="50" w:left="90" w:rightChars="50" w:right="90"/>
              <w:jc w:val="center"/>
              <w:rPr>
                <w:rFonts w:eastAsia="맑은 고딕" w:cs="Tahoma"/>
                <w:color w:val="000000"/>
                <w:kern w:val="0"/>
                <w:sz w:val="16"/>
                <w:szCs w:val="16"/>
              </w:rPr>
            </w:pPr>
            <w:r w:rsidRPr="000A2683">
              <w:rPr>
                <w:rFonts w:eastAsia="맑은 고딕" w:cs="Tahoma"/>
                <w:color w:val="000000"/>
                <w:kern w:val="0"/>
                <w:sz w:val="16"/>
                <w:szCs w:val="16"/>
              </w:rPr>
              <w:t>AE27 AD28 AF28 AE29 AL27 AN27 AM28 AP28</w:t>
            </w:r>
          </w:p>
        </w:tc>
        <w:tc>
          <w:tcPr>
            <w:tcW w:w="1691" w:type="dxa"/>
            <w:tcBorders>
              <w:top w:val="nil"/>
              <w:left w:val="nil"/>
              <w:bottom w:val="single" w:sz="4" w:space="0" w:color="auto"/>
              <w:right w:val="single" w:sz="4" w:space="0" w:color="auto"/>
            </w:tcBorders>
            <w:shd w:val="clear" w:color="auto" w:fill="auto"/>
            <w:vAlign w:val="center"/>
            <w:hideMark/>
          </w:tcPr>
          <w:p w14:paraId="27CFDE39" w14:textId="5986B9CA" w:rsidR="00B3267A" w:rsidRPr="00707127" w:rsidRDefault="00B3267A" w:rsidP="00B3267A">
            <w:pPr>
              <w:widowControl/>
              <w:autoSpaceDE/>
              <w:autoSpaceDN/>
              <w:jc w:val="center"/>
              <w:rPr>
                <w:rFonts w:eastAsia="맑은 고딕" w:cs="Tahoma"/>
                <w:color w:val="000000"/>
                <w:kern w:val="0"/>
              </w:rPr>
            </w:pPr>
            <w:r w:rsidRPr="00707127">
              <w:rPr>
                <w:rFonts w:eastAsia="맑은 고딕" w:cs="Tahoma"/>
                <w:color w:val="000000"/>
              </w:rPr>
              <w:t>14.7</w:t>
            </w:r>
          </w:p>
        </w:tc>
        <w:tc>
          <w:tcPr>
            <w:tcW w:w="1690" w:type="dxa"/>
            <w:tcBorders>
              <w:top w:val="nil"/>
              <w:left w:val="nil"/>
              <w:bottom w:val="single" w:sz="4" w:space="0" w:color="auto"/>
              <w:right w:val="single" w:sz="4" w:space="0" w:color="auto"/>
            </w:tcBorders>
            <w:shd w:val="clear" w:color="auto" w:fill="auto"/>
            <w:vAlign w:val="center"/>
            <w:hideMark/>
          </w:tcPr>
          <w:p w14:paraId="6C8CF9AF" w14:textId="286B23BE" w:rsidR="00B3267A" w:rsidRPr="00707127" w:rsidRDefault="00B3267A" w:rsidP="00B3267A">
            <w:pPr>
              <w:widowControl/>
              <w:autoSpaceDE/>
              <w:autoSpaceDN/>
              <w:jc w:val="center"/>
              <w:rPr>
                <w:rFonts w:eastAsia="맑은 고딕" w:cs="Tahoma"/>
                <w:color w:val="000000"/>
                <w:kern w:val="0"/>
              </w:rPr>
            </w:pPr>
            <w:r w:rsidRPr="00707127">
              <w:rPr>
                <w:rFonts w:eastAsia="맑은 고딕" w:cs="Tahoma"/>
                <w:color w:val="000000"/>
              </w:rPr>
              <w:t>5.1</w:t>
            </w:r>
          </w:p>
        </w:tc>
        <w:tc>
          <w:tcPr>
            <w:tcW w:w="1271" w:type="dxa"/>
            <w:tcBorders>
              <w:top w:val="nil"/>
              <w:left w:val="nil"/>
              <w:bottom w:val="single" w:sz="4" w:space="0" w:color="auto"/>
              <w:right w:val="single" w:sz="4" w:space="0" w:color="auto"/>
            </w:tcBorders>
            <w:shd w:val="clear" w:color="auto" w:fill="auto"/>
            <w:vAlign w:val="center"/>
            <w:hideMark/>
          </w:tcPr>
          <w:p w14:paraId="7753ABA0" w14:textId="77777777" w:rsidR="00B3267A" w:rsidRPr="00707127" w:rsidRDefault="00B3267A" w:rsidP="00B3267A">
            <w:pPr>
              <w:widowControl/>
              <w:autoSpaceDE/>
              <w:autoSpaceDN/>
              <w:jc w:val="center"/>
              <w:rPr>
                <w:rFonts w:eastAsia="맑은 고딕" w:cs="Tahoma"/>
                <w:color w:val="000000"/>
                <w:kern w:val="0"/>
              </w:rPr>
            </w:pPr>
            <w:r w:rsidRPr="00707127">
              <w:rPr>
                <w:rFonts w:eastAsia="맑은 고딕" w:cs="Tahoma"/>
                <w:color w:val="000000"/>
                <w:kern w:val="0"/>
              </w:rPr>
              <w:t>29</w:t>
            </w:r>
          </w:p>
        </w:tc>
        <w:tc>
          <w:tcPr>
            <w:tcW w:w="1134" w:type="dxa"/>
            <w:tcBorders>
              <w:top w:val="nil"/>
              <w:left w:val="nil"/>
              <w:bottom w:val="single" w:sz="4" w:space="0" w:color="auto"/>
              <w:right w:val="single" w:sz="4" w:space="0" w:color="auto"/>
            </w:tcBorders>
            <w:shd w:val="clear" w:color="auto" w:fill="auto"/>
            <w:noWrap/>
            <w:vAlign w:val="center"/>
            <w:hideMark/>
          </w:tcPr>
          <w:p w14:paraId="5FEC1F78" w14:textId="77777777" w:rsidR="00B3267A" w:rsidRPr="00707127" w:rsidRDefault="00B3267A" w:rsidP="00B3267A">
            <w:pPr>
              <w:widowControl/>
              <w:autoSpaceDE/>
              <w:autoSpaceDN/>
              <w:jc w:val="center"/>
              <w:rPr>
                <w:rFonts w:eastAsia="맑은 고딕" w:cs="Tahoma"/>
                <w:color w:val="000000"/>
                <w:kern w:val="0"/>
              </w:rPr>
            </w:pPr>
            <w:r w:rsidRPr="00707127">
              <w:rPr>
                <w:rFonts w:eastAsia="맑은 고딕" w:cs="Tahoma"/>
                <w:color w:val="000000"/>
                <w:kern w:val="0"/>
              </w:rPr>
              <w:t>199</w:t>
            </w:r>
          </w:p>
        </w:tc>
      </w:tr>
      <w:tr w:rsidR="00B3267A" w:rsidRPr="00CF1536" w14:paraId="0357E243"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51243EBB" w14:textId="77777777" w:rsidR="00B3267A" w:rsidRPr="00CF1536" w:rsidRDefault="00B3267A" w:rsidP="00B3267A">
            <w:pPr>
              <w:widowControl/>
              <w:autoSpaceDE/>
              <w:autoSpaceDN/>
              <w:jc w:val="center"/>
              <w:rPr>
                <w:rFonts w:eastAsia="맑은 고딕" w:cs="Tahoma"/>
                <w:color w:val="000000"/>
                <w:kern w:val="0"/>
                <w:rPrChange w:id="52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23" w:author="박유빈 (Erin Park)" w:date="2025-04-14T15:26:00Z" w16du:dateUtc="2025-04-14T06:26:00Z">
                  <w:rPr>
                    <w:rFonts w:eastAsia="맑은 고딕" w:cs="Tahoma"/>
                    <w:color w:val="000000"/>
                    <w:kern w:val="0"/>
                    <w:sz w:val="16"/>
                    <w:szCs w:val="16"/>
                  </w:rPr>
                </w:rPrChange>
              </w:rPr>
              <w:t>VDD095D_CPUMC_WRAP</w:t>
            </w:r>
          </w:p>
        </w:tc>
        <w:tc>
          <w:tcPr>
            <w:tcW w:w="2122" w:type="dxa"/>
            <w:tcBorders>
              <w:top w:val="nil"/>
              <w:left w:val="nil"/>
              <w:bottom w:val="single" w:sz="4" w:space="0" w:color="auto"/>
              <w:right w:val="single" w:sz="4" w:space="0" w:color="auto"/>
            </w:tcBorders>
            <w:shd w:val="clear" w:color="auto" w:fill="auto"/>
            <w:vAlign w:val="center"/>
            <w:hideMark/>
          </w:tcPr>
          <w:p w14:paraId="768774C2" w14:textId="77777777"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24"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AG25 AH26 AG27 AJ27 AH28 AJ31</w:t>
            </w:r>
          </w:p>
        </w:tc>
        <w:tc>
          <w:tcPr>
            <w:tcW w:w="1691" w:type="dxa"/>
            <w:tcBorders>
              <w:top w:val="nil"/>
              <w:left w:val="nil"/>
              <w:bottom w:val="single" w:sz="4" w:space="0" w:color="auto"/>
              <w:right w:val="single" w:sz="4" w:space="0" w:color="auto"/>
            </w:tcBorders>
            <w:shd w:val="clear" w:color="auto" w:fill="auto"/>
            <w:vAlign w:val="center"/>
            <w:hideMark/>
          </w:tcPr>
          <w:p w14:paraId="45972033" w14:textId="0C104372" w:rsidR="00B3267A" w:rsidRPr="00CF1536" w:rsidRDefault="00B3267A" w:rsidP="00B3267A">
            <w:pPr>
              <w:widowControl/>
              <w:autoSpaceDE/>
              <w:autoSpaceDN/>
              <w:jc w:val="center"/>
              <w:rPr>
                <w:rFonts w:eastAsia="맑은 고딕" w:cs="Tahoma"/>
                <w:color w:val="000000"/>
                <w:kern w:val="0"/>
                <w:rPrChange w:id="525"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26" w:author="박유빈 (Erin Park)" w:date="2025-04-14T15:26:00Z" w16du:dateUtc="2025-04-14T06:26:00Z">
                  <w:rPr>
                    <w:rFonts w:eastAsia="맑은 고딕" w:cs="Tahoma"/>
                    <w:color w:val="000000"/>
                    <w:sz w:val="16"/>
                    <w:szCs w:val="16"/>
                  </w:rPr>
                </w:rPrChange>
              </w:rPr>
              <w:t>18</w:t>
            </w:r>
          </w:p>
        </w:tc>
        <w:tc>
          <w:tcPr>
            <w:tcW w:w="1690" w:type="dxa"/>
            <w:tcBorders>
              <w:top w:val="nil"/>
              <w:left w:val="nil"/>
              <w:bottom w:val="single" w:sz="4" w:space="0" w:color="auto"/>
              <w:right w:val="single" w:sz="4" w:space="0" w:color="auto"/>
            </w:tcBorders>
            <w:shd w:val="clear" w:color="auto" w:fill="auto"/>
            <w:vAlign w:val="center"/>
            <w:hideMark/>
          </w:tcPr>
          <w:p w14:paraId="51BB29C1" w14:textId="5808FE35" w:rsidR="00B3267A" w:rsidRPr="00CF1536" w:rsidRDefault="00B3267A" w:rsidP="00B3267A">
            <w:pPr>
              <w:widowControl/>
              <w:autoSpaceDE/>
              <w:autoSpaceDN/>
              <w:jc w:val="center"/>
              <w:rPr>
                <w:rFonts w:eastAsia="맑은 고딕" w:cs="Tahoma"/>
                <w:color w:val="000000"/>
                <w:kern w:val="0"/>
                <w:rPrChange w:id="527"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28" w:author="박유빈 (Erin Park)" w:date="2025-04-14T15:26:00Z" w16du:dateUtc="2025-04-14T06:26:00Z">
                  <w:rPr>
                    <w:rFonts w:eastAsia="맑은 고딕" w:cs="Tahoma"/>
                    <w:color w:val="000000"/>
                    <w:sz w:val="16"/>
                    <w:szCs w:val="16"/>
                  </w:rPr>
                </w:rPrChange>
              </w:rPr>
              <w:t>7.2</w:t>
            </w:r>
          </w:p>
        </w:tc>
        <w:tc>
          <w:tcPr>
            <w:tcW w:w="1271" w:type="dxa"/>
            <w:tcBorders>
              <w:top w:val="nil"/>
              <w:left w:val="nil"/>
              <w:bottom w:val="single" w:sz="4" w:space="0" w:color="auto"/>
              <w:right w:val="single" w:sz="4" w:space="0" w:color="auto"/>
            </w:tcBorders>
            <w:shd w:val="clear" w:color="auto" w:fill="auto"/>
            <w:vAlign w:val="center"/>
            <w:hideMark/>
          </w:tcPr>
          <w:p w14:paraId="143DBA2A" w14:textId="77777777" w:rsidR="00B3267A" w:rsidRPr="00CF1536" w:rsidRDefault="00B3267A" w:rsidP="00B3267A">
            <w:pPr>
              <w:widowControl/>
              <w:autoSpaceDE/>
              <w:autoSpaceDN/>
              <w:jc w:val="center"/>
              <w:rPr>
                <w:rFonts w:eastAsia="맑은 고딕" w:cs="Tahoma"/>
                <w:color w:val="000000"/>
                <w:kern w:val="0"/>
                <w:rPrChange w:id="529"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30" w:author="박유빈 (Erin Park)" w:date="2025-04-14T15:26:00Z" w16du:dateUtc="2025-04-14T06:26:00Z">
                  <w:rPr>
                    <w:rFonts w:eastAsia="맑은 고딕" w:cs="Tahoma"/>
                    <w:color w:val="000000"/>
                    <w:kern w:val="0"/>
                    <w:sz w:val="16"/>
                    <w:szCs w:val="16"/>
                  </w:rPr>
                </w:rPrChange>
              </w:rPr>
              <w:t>35</w:t>
            </w:r>
          </w:p>
        </w:tc>
        <w:tc>
          <w:tcPr>
            <w:tcW w:w="1134" w:type="dxa"/>
            <w:tcBorders>
              <w:top w:val="nil"/>
              <w:left w:val="nil"/>
              <w:bottom w:val="single" w:sz="4" w:space="0" w:color="auto"/>
              <w:right w:val="single" w:sz="4" w:space="0" w:color="auto"/>
            </w:tcBorders>
            <w:shd w:val="clear" w:color="auto" w:fill="auto"/>
            <w:noWrap/>
            <w:vAlign w:val="center"/>
            <w:hideMark/>
          </w:tcPr>
          <w:p w14:paraId="1F1BAA10" w14:textId="77777777" w:rsidR="00B3267A" w:rsidRPr="00CF1536" w:rsidRDefault="00B3267A" w:rsidP="00B3267A">
            <w:pPr>
              <w:widowControl/>
              <w:autoSpaceDE/>
              <w:autoSpaceDN/>
              <w:jc w:val="center"/>
              <w:rPr>
                <w:rFonts w:eastAsia="맑은 고딕" w:cs="Tahoma"/>
                <w:color w:val="000000"/>
                <w:kern w:val="0"/>
                <w:rPrChange w:id="53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32" w:author="박유빈 (Erin Park)" w:date="2025-04-14T15:26:00Z" w16du:dateUtc="2025-04-14T06:26:00Z">
                  <w:rPr>
                    <w:rFonts w:eastAsia="맑은 고딕" w:cs="Tahoma"/>
                    <w:color w:val="000000"/>
                    <w:kern w:val="0"/>
                    <w:sz w:val="16"/>
                    <w:szCs w:val="16"/>
                  </w:rPr>
                </w:rPrChange>
              </w:rPr>
              <w:t>187</w:t>
            </w:r>
          </w:p>
        </w:tc>
      </w:tr>
      <w:tr w:rsidR="00B3267A" w:rsidRPr="00CF1536" w14:paraId="72158C6A"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5D8FCB87" w14:textId="3ED5F80E" w:rsidR="00B3267A" w:rsidRPr="00CF1536" w:rsidRDefault="00B3267A" w:rsidP="00B3267A">
            <w:pPr>
              <w:widowControl/>
              <w:autoSpaceDE/>
              <w:autoSpaceDN/>
              <w:jc w:val="center"/>
              <w:rPr>
                <w:rFonts w:eastAsia="맑은 고딕" w:cs="Tahoma"/>
                <w:color w:val="000000"/>
                <w:w w:val="90"/>
                <w:kern w:val="0"/>
                <w:rPrChange w:id="533" w:author="박유빈 (Erin Park)" w:date="2025-04-14T15:27:00Z" w16du:dateUtc="2025-04-14T06:27:00Z">
                  <w:rPr>
                    <w:rFonts w:eastAsia="맑은 고딕" w:cs="Tahoma"/>
                    <w:color w:val="000000"/>
                    <w:kern w:val="0"/>
                    <w:sz w:val="16"/>
                    <w:szCs w:val="16"/>
                  </w:rPr>
                </w:rPrChange>
              </w:rPr>
            </w:pPr>
            <w:r w:rsidRPr="00CF1536">
              <w:rPr>
                <w:rFonts w:eastAsia="맑은 고딕" w:cs="Tahoma"/>
                <w:color w:val="000000"/>
                <w:w w:val="90"/>
                <w:kern w:val="0"/>
                <w:rPrChange w:id="534" w:author="박유빈 (Erin Park)" w:date="2025-04-14T15:27:00Z" w16du:dateUtc="2025-04-14T06:27:00Z">
                  <w:rPr>
                    <w:rFonts w:eastAsia="맑은 고딕" w:cs="Tahoma"/>
                    <w:color w:val="000000"/>
                    <w:kern w:val="0"/>
                    <w:sz w:val="16"/>
                    <w:szCs w:val="16"/>
                  </w:rPr>
                </w:rPrChange>
              </w:rPr>
              <w:t>VDD095D_CPUSC_55_CORE0</w:t>
            </w:r>
            <w:del w:id="535" w:author="박유빈 (Erin Park)" w:date="2025-04-14T15:27:00Z" w16du:dateUtc="2025-04-14T06:27:00Z">
              <w:r w:rsidRPr="00CF1536" w:rsidDel="00CF1536">
                <w:rPr>
                  <w:rFonts w:eastAsia="맑은 고딕" w:cs="Tahoma"/>
                  <w:color w:val="000000"/>
                  <w:w w:val="90"/>
                  <w:kern w:val="0"/>
                  <w:rPrChange w:id="536" w:author="박유빈 (Erin Park)" w:date="2025-04-14T15:27:00Z" w16du:dateUtc="2025-04-14T06:27:00Z">
                    <w:rPr>
                      <w:rFonts w:eastAsia="맑은 고딕" w:cs="Tahoma"/>
                      <w:color w:val="000000"/>
                      <w:kern w:val="0"/>
                      <w:sz w:val="16"/>
                      <w:szCs w:val="16"/>
                    </w:rPr>
                  </w:rPrChange>
                </w:rPr>
                <w:delText>-</w:delText>
              </w:r>
            </w:del>
            <w:ins w:id="537" w:author="박유빈 (Erin Park)" w:date="2025-04-14T15:27:00Z" w16du:dateUtc="2025-04-14T06:27:00Z">
              <w:r w:rsidR="00CF1536">
                <w:rPr>
                  <w:rFonts w:eastAsia="맑은 고딕" w:cs="Tahoma"/>
                  <w:color w:val="000000"/>
                  <w:w w:val="90"/>
                  <w:kern w:val="0"/>
                </w:rPr>
                <w:t>–</w:t>
              </w:r>
            </w:ins>
            <w:r w:rsidRPr="00CF1536">
              <w:rPr>
                <w:rFonts w:eastAsia="맑은 고딕" w:cs="Tahoma"/>
                <w:color w:val="000000"/>
                <w:w w:val="90"/>
                <w:kern w:val="0"/>
                <w:rPrChange w:id="538" w:author="박유빈 (Erin Park)" w:date="2025-04-14T15:27:00Z" w16du:dateUtc="2025-04-14T06:27:00Z">
                  <w:rPr>
                    <w:rFonts w:eastAsia="맑은 고딕" w:cs="Tahoma"/>
                    <w:color w:val="000000"/>
                    <w:kern w:val="0"/>
                    <w:sz w:val="16"/>
                    <w:szCs w:val="16"/>
                  </w:rPr>
                </w:rPrChange>
              </w:rPr>
              <w:t>1</w:t>
            </w:r>
          </w:p>
        </w:tc>
        <w:tc>
          <w:tcPr>
            <w:tcW w:w="2122" w:type="dxa"/>
            <w:tcBorders>
              <w:top w:val="nil"/>
              <w:left w:val="nil"/>
              <w:bottom w:val="single" w:sz="4" w:space="0" w:color="auto"/>
              <w:right w:val="single" w:sz="4" w:space="0" w:color="auto"/>
            </w:tcBorders>
            <w:shd w:val="clear" w:color="auto" w:fill="auto"/>
            <w:vAlign w:val="center"/>
            <w:hideMark/>
          </w:tcPr>
          <w:p w14:paraId="707FD3CE" w14:textId="77777777"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39"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V28 W29 V24 W25</w:t>
            </w:r>
          </w:p>
        </w:tc>
        <w:tc>
          <w:tcPr>
            <w:tcW w:w="1691" w:type="dxa"/>
            <w:tcBorders>
              <w:top w:val="nil"/>
              <w:left w:val="nil"/>
              <w:bottom w:val="single" w:sz="4" w:space="0" w:color="auto"/>
              <w:right w:val="single" w:sz="4" w:space="0" w:color="auto"/>
            </w:tcBorders>
            <w:shd w:val="clear" w:color="auto" w:fill="auto"/>
            <w:vAlign w:val="center"/>
            <w:hideMark/>
          </w:tcPr>
          <w:p w14:paraId="72ED76E6" w14:textId="4BD71D15" w:rsidR="00B3267A" w:rsidRPr="00CF1536" w:rsidRDefault="00B3267A" w:rsidP="00B3267A">
            <w:pPr>
              <w:widowControl/>
              <w:autoSpaceDE/>
              <w:autoSpaceDN/>
              <w:jc w:val="center"/>
              <w:rPr>
                <w:rFonts w:eastAsia="맑은 고딕" w:cs="Tahoma"/>
                <w:color w:val="000000"/>
                <w:kern w:val="0"/>
                <w:rPrChange w:id="540"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41" w:author="박유빈 (Erin Park)" w:date="2025-04-14T15:26:00Z" w16du:dateUtc="2025-04-14T06:26:00Z">
                  <w:rPr>
                    <w:rFonts w:eastAsia="맑은 고딕" w:cs="Tahoma"/>
                    <w:color w:val="000000"/>
                    <w:sz w:val="16"/>
                    <w:szCs w:val="16"/>
                  </w:rPr>
                </w:rPrChange>
              </w:rPr>
              <w:t>31.5</w:t>
            </w:r>
          </w:p>
        </w:tc>
        <w:tc>
          <w:tcPr>
            <w:tcW w:w="1690" w:type="dxa"/>
            <w:tcBorders>
              <w:top w:val="nil"/>
              <w:left w:val="nil"/>
              <w:bottom w:val="single" w:sz="4" w:space="0" w:color="auto"/>
              <w:right w:val="single" w:sz="4" w:space="0" w:color="auto"/>
            </w:tcBorders>
            <w:shd w:val="clear" w:color="auto" w:fill="auto"/>
            <w:vAlign w:val="center"/>
            <w:hideMark/>
          </w:tcPr>
          <w:p w14:paraId="1AF75982" w14:textId="4D7947E3" w:rsidR="00B3267A" w:rsidRPr="00CF1536" w:rsidRDefault="00B3267A" w:rsidP="00B3267A">
            <w:pPr>
              <w:widowControl/>
              <w:autoSpaceDE/>
              <w:autoSpaceDN/>
              <w:jc w:val="center"/>
              <w:rPr>
                <w:rFonts w:eastAsia="맑은 고딕" w:cs="Tahoma"/>
                <w:color w:val="000000"/>
                <w:kern w:val="0"/>
                <w:rPrChange w:id="54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43" w:author="박유빈 (Erin Park)" w:date="2025-04-14T15:26:00Z" w16du:dateUtc="2025-04-14T06:26:00Z">
                  <w:rPr>
                    <w:rFonts w:eastAsia="맑은 고딕" w:cs="Tahoma"/>
                    <w:color w:val="000000"/>
                    <w:sz w:val="16"/>
                    <w:szCs w:val="16"/>
                  </w:rPr>
                </w:rPrChange>
              </w:rPr>
              <w:t>12.6</w:t>
            </w:r>
          </w:p>
        </w:tc>
        <w:tc>
          <w:tcPr>
            <w:tcW w:w="1271" w:type="dxa"/>
            <w:tcBorders>
              <w:top w:val="nil"/>
              <w:left w:val="nil"/>
              <w:bottom w:val="single" w:sz="4" w:space="0" w:color="auto"/>
              <w:right w:val="single" w:sz="4" w:space="0" w:color="auto"/>
            </w:tcBorders>
            <w:shd w:val="clear" w:color="auto" w:fill="auto"/>
            <w:vAlign w:val="center"/>
            <w:hideMark/>
          </w:tcPr>
          <w:p w14:paraId="1E317EC2" w14:textId="77777777" w:rsidR="00B3267A" w:rsidRPr="00CF1536" w:rsidRDefault="00B3267A" w:rsidP="00B3267A">
            <w:pPr>
              <w:widowControl/>
              <w:autoSpaceDE/>
              <w:autoSpaceDN/>
              <w:jc w:val="center"/>
              <w:rPr>
                <w:rFonts w:eastAsia="맑은 고딕" w:cs="Tahoma"/>
                <w:color w:val="000000"/>
                <w:kern w:val="0"/>
                <w:rPrChange w:id="54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45" w:author="박유빈 (Erin Park)" w:date="2025-04-14T15:26:00Z" w16du:dateUtc="2025-04-14T06:26:00Z">
                  <w:rPr>
                    <w:rFonts w:eastAsia="맑은 고딕" w:cs="Tahoma"/>
                    <w:color w:val="000000"/>
                    <w:kern w:val="0"/>
                    <w:sz w:val="16"/>
                    <w:szCs w:val="16"/>
                  </w:rPr>
                </w:rPrChange>
              </w:rPr>
              <w:t>58</w:t>
            </w:r>
          </w:p>
        </w:tc>
        <w:tc>
          <w:tcPr>
            <w:tcW w:w="1134" w:type="dxa"/>
            <w:tcBorders>
              <w:top w:val="nil"/>
              <w:left w:val="nil"/>
              <w:bottom w:val="single" w:sz="4" w:space="0" w:color="auto"/>
              <w:right w:val="single" w:sz="4" w:space="0" w:color="auto"/>
            </w:tcBorders>
            <w:shd w:val="clear" w:color="auto" w:fill="auto"/>
            <w:noWrap/>
            <w:vAlign w:val="center"/>
            <w:hideMark/>
          </w:tcPr>
          <w:p w14:paraId="6BD8AA98" w14:textId="77777777" w:rsidR="00B3267A" w:rsidRPr="00CF1536" w:rsidRDefault="00B3267A" w:rsidP="00B3267A">
            <w:pPr>
              <w:widowControl/>
              <w:autoSpaceDE/>
              <w:autoSpaceDN/>
              <w:jc w:val="center"/>
              <w:rPr>
                <w:rFonts w:eastAsia="맑은 고딕" w:cs="Tahoma"/>
                <w:color w:val="000000"/>
                <w:kern w:val="0"/>
                <w:rPrChange w:id="546"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47" w:author="박유빈 (Erin Park)" w:date="2025-04-14T15:26:00Z" w16du:dateUtc="2025-04-14T06:26:00Z">
                  <w:rPr>
                    <w:rFonts w:eastAsia="맑은 고딕" w:cs="Tahoma"/>
                    <w:color w:val="000000"/>
                    <w:kern w:val="0"/>
                    <w:sz w:val="16"/>
                    <w:szCs w:val="16"/>
                  </w:rPr>
                </w:rPrChange>
              </w:rPr>
              <w:t>210</w:t>
            </w:r>
          </w:p>
        </w:tc>
      </w:tr>
      <w:tr w:rsidR="00B3267A" w:rsidRPr="00CF1536" w14:paraId="5B0ACF53"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3FB8C0CF" w14:textId="77777777" w:rsidR="00B3267A" w:rsidRPr="00CF1536" w:rsidRDefault="00B3267A" w:rsidP="00B3267A">
            <w:pPr>
              <w:widowControl/>
              <w:autoSpaceDE/>
              <w:autoSpaceDN/>
              <w:jc w:val="center"/>
              <w:rPr>
                <w:rFonts w:eastAsia="맑은 고딕" w:cs="Tahoma"/>
                <w:color w:val="000000"/>
                <w:kern w:val="0"/>
                <w:rPrChange w:id="548"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49" w:author="박유빈 (Erin Park)" w:date="2025-04-14T15:26:00Z" w16du:dateUtc="2025-04-14T06:26:00Z">
                  <w:rPr>
                    <w:rFonts w:eastAsia="맑은 고딕" w:cs="Tahoma"/>
                    <w:color w:val="000000"/>
                    <w:kern w:val="0"/>
                    <w:sz w:val="16"/>
                    <w:szCs w:val="16"/>
                  </w:rPr>
                </w:rPrChange>
              </w:rPr>
              <w:t>VDD095D_CPUSC_WRAP</w:t>
            </w:r>
          </w:p>
        </w:tc>
        <w:tc>
          <w:tcPr>
            <w:tcW w:w="2122" w:type="dxa"/>
            <w:tcBorders>
              <w:top w:val="nil"/>
              <w:left w:val="nil"/>
              <w:bottom w:val="single" w:sz="4" w:space="0" w:color="auto"/>
              <w:right w:val="single" w:sz="4" w:space="0" w:color="auto"/>
            </w:tcBorders>
            <w:shd w:val="clear" w:color="auto" w:fill="auto"/>
            <w:vAlign w:val="center"/>
            <w:hideMark/>
          </w:tcPr>
          <w:p w14:paraId="2DC99A3F" w14:textId="77777777"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50"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Y26 W27 U27</w:t>
            </w:r>
          </w:p>
        </w:tc>
        <w:tc>
          <w:tcPr>
            <w:tcW w:w="1691" w:type="dxa"/>
            <w:tcBorders>
              <w:top w:val="nil"/>
              <w:left w:val="nil"/>
              <w:bottom w:val="single" w:sz="4" w:space="0" w:color="auto"/>
              <w:right w:val="single" w:sz="4" w:space="0" w:color="auto"/>
            </w:tcBorders>
            <w:shd w:val="clear" w:color="auto" w:fill="auto"/>
            <w:vAlign w:val="center"/>
            <w:hideMark/>
          </w:tcPr>
          <w:p w14:paraId="2A2F1C95" w14:textId="495788BF" w:rsidR="00B3267A" w:rsidRPr="00CF1536" w:rsidRDefault="00B3267A" w:rsidP="00B3267A">
            <w:pPr>
              <w:widowControl/>
              <w:autoSpaceDE/>
              <w:autoSpaceDN/>
              <w:jc w:val="center"/>
              <w:rPr>
                <w:rFonts w:eastAsia="맑은 고딕" w:cs="Tahoma"/>
                <w:color w:val="000000"/>
                <w:kern w:val="0"/>
                <w:rPrChange w:id="55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52" w:author="박유빈 (Erin Park)" w:date="2025-04-14T15:26:00Z" w16du:dateUtc="2025-04-14T06:26:00Z">
                  <w:rPr>
                    <w:rFonts w:eastAsia="맑은 고딕" w:cs="Tahoma"/>
                    <w:color w:val="000000"/>
                    <w:sz w:val="16"/>
                    <w:szCs w:val="16"/>
                  </w:rPr>
                </w:rPrChange>
              </w:rPr>
              <w:t>83.3</w:t>
            </w:r>
          </w:p>
        </w:tc>
        <w:tc>
          <w:tcPr>
            <w:tcW w:w="1690" w:type="dxa"/>
            <w:tcBorders>
              <w:top w:val="nil"/>
              <w:left w:val="nil"/>
              <w:bottom w:val="single" w:sz="4" w:space="0" w:color="auto"/>
              <w:right w:val="single" w:sz="4" w:space="0" w:color="auto"/>
            </w:tcBorders>
            <w:shd w:val="clear" w:color="auto" w:fill="auto"/>
            <w:vAlign w:val="center"/>
            <w:hideMark/>
          </w:tcPr>
          <w:p w14:paraId="6C6854B8" w14:textId="4D63C992" w:rsidR="00B3267A" w:rsidRPr="00CF1536" w:rsidRDefault="00B3267A" w:rsidP="00B3267A">
            <w:pPr>
              <w:widowControl/>
              <w:autoSpaceDE/>
              <w:autoSpaceDN/>
              <w:jc w:val="center"/>
              <w:rPr>
                <w:rFonts w:eastAsia="맑은 고딕" w:cs="Tahoma"/>
                <w:kern w:val="0"/>
                <w:rPrChange w:id="553" w:author="박유빈 (Erin Park)" w:date="2025-04-14T15:26:00Z" w16du:dateUtc="2025-04-14T06:26:00Z">
                  <w:rPr>
                    <w:rFonts w:eastAsia="맑은 고딕" w:cs="Tahoma"/>
                    <w:kern w:val="0"/>
                    <w:sz w:val="16"/>
                    <w:szCs w:val="16"/>
                  </w:rPr>
                </w:rPrChange>
              </w:rPr>
            </w:pPr>
            <w:r w:rsidRPr="00CF1536">
              <w:rPr>
                <w:rFonts w:eastAsia="맑은 고딕" w:cs="Tahoma"/>
                <w:rPrChange w:id="554" w:author="박유빈 (Erin Park)" w:date="2025-04-14T15:26:00Z" w16du:dateUtc="2025-04-14T06:26:00Z">
                  <w:rPr>
                    <w:rFonts w:eastAsia="맑은 고딕" w:cs="Tahoma"/>
                    <w:sz w:val="16"/>
                    <w:szCs w:val="16"/>
                  </w:rPr>
                </w:rPrChange>
              </w:rPr>
              <w:t>33.3</w:t>
            </w:r>
          </w:p>
        </w:tc>
        <w:tc>
          <w:tcPr>
            <w:tcW w:w="1271" w:type="dxa"/>
            <w:tcBorders>
              <w:top w:val="nil"/>
              <w:left w:val="nil"/>
              <w:bottom w:val="single" w:sz="4" w:space="0" w:color="auto"/>
              <w:right w:val="single" w:sz="4" w:space="0" w:color="auto"/>
            </w:tcBorders>
            <w:shd w:val="clear" w:color="auto" w:fill="auto"/>
            <w:vAlign w:val="center"/>
            <w:hideMark/>
          </w:tcPr>
          <w:p w14:paraId="798719D1" w14:textId="751A36E1" w:rsidR="00B3267A" w:rsidRPr="00CF1536" w:rsidRDefault="005A69FD" w:rsidP="00B3267A">
            <w:pPr>
              <w:widowControl/>
              <w:autoSpaceDE/>
              <w:autoSpaceDN/>
              <w:jc w:val="center"/>
              <w:rPr>
                <w:rFonts w:eastAsia="맑은 고딕" w:cs="Tahoma"/>
                <w:kern w:val="0"/>
                <w:rPrChange w:id="555"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56" w:author="박유빈 (Erin Park)" w:date="2025-04-14T15:26:00Z" w16du:dateUtc="2025-04-14T06:26:00Z">
                  <w:rPr>
                    <w:rFonts w:eastAsia="맑은 고딕" w:cs="Tahoma"/>
                    <w:kern w:val="0"/>
                    <w:sz w:val="16"/>
                    <w:szCs w:val="16"/>
                  </w:rPr>
                </w:rPrChange>
              </w:rPr>
              <w:t>88</w:t>
            </w:r>
          </w:p>
        </w:tc>
        <w:tc>
          <w:tcPr>
            <w:tcW w:w="1134" w:type="dxa"/>
            <w:tcBorders>
              <w:top w:val="nil"/>
              <w:left w:val="nil"/>
              <w:bottom w:val="single" w:sz="4" w:space="0" w:color="auto"/>
              <w:right w:val="single" w:sz="4" w:space="0" w:color="auto"/>
            </w:tcBorders>
            <w:shd w:val="clear" w:color="auto" w:fill="auto"/>
            <w:noWrap/>
            <w:vAlign w:val="center"/>
            <w:hideMark/>
          </w:tcPr>
          <w:p w14:paraId="4EF6543F" w14:textId="77777777" w:rsidR="00B3267A" w:rsidRPr="00CF1536" w:rsidRDefault="00B3267A" w:rsidP="00B3267A">
            <w:pPr>
              <w:widowControl/>
              <w:autoSpaceDE/>
              <w:autoSpaceDN/>
              <w:jc w:val="center"/>
              <w:rPr>
                <w:rFonts w:eastAsia="맑은 고딕" w:cs="Tahoma"/>
                <w:kern w:val="0"/>
                <w:rPrChange w:id="557"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58" w:author="박유빈 (Erin Park)" w:date="2025-04-14T15:26:00Z" w16du:dateUtc="2025-04-14T06:26:00Z">
                  <w:rPr>
                    <w:rFonts w:eastAsia="맑은 고딕" w:cs="Tahoma"/>
                    <w:kern w:val="0"/>
                    <w:sz w:val="16"/>
                    <w:szCs w:val="16"/>
                  </w:rPr>
                </w:rPrChange>
              </w:rPr>
              <w:t>220</w:t>
            </w:r>
          </w:p>
        </w:tc>
      </w:tr>
      <w:tr w:rsidR="00B3267A" w:rsidRPr="00CF1536" w14:paraId="271BF00D" w14:textId="77777777" w:rsidTr="00707127">
        <w:trPr>
          <w:trHeight w:val="113"/>
        </w:trPr>
        <w:tc>
          <w:tcPr>
            <w:tcW w:w="2577" w:type="dxa"/>
            <w:tcBorders>
              <w:top w:val="nil"/>
              <w:left w:val="single" w:sz="4" w:space="0" w:color="auto"/>
              <w:bottom w:val="single" w:sz="4" w:space="0" w:color="auto"/>
              <w:right w:val="single" w:sz="4" w:space="0" w:color="auto"/>
            </w:tcBorders>
            <w:shd w:val="clear" w:color="auto" w:fill="auto"/>
            <w:vAlign w:val="center"/>
            <w:hideMark/>
          </w:tcPr>
          <w:p w14:paraId="48C08635" w14:textId="77777777" w:rsidR="00B3267A" w:rsidRPr="00CF1536" w:rsidRDefault="00B3267A" w:rsidP="00B3267A">
            <w:pPr>
              <w:widowControl/>
              <w:autoSpaceDE/>
              <w:autoSpaceDN/>
              <w:jc w:val="center"/>
              <w:rPr>
                <w:rFonts w:eastAsia="맑은 고딕" w:cs="Tahoma"/>
                <w:color w:val="000000"/>
                <w:kern w:val="0"/>
                <w:rPrChange w:id="559"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60" w:author="박유빈 (Erin Park)" w:date="2025-04-14T15:26:00Z" w16du:dateUtc="2025-04-14T06:26:00Z">
                  <w:rPr>
                    <w:rFonts w:eastAsia="맑은 고딕" w:cs="Tahoma"/>
                    <w:color w:val="000000"/>
                    <w:kern w:val="0"/>
                    <w:sz w:val="16"/>
                    <w:szCs w:val="16"/>
                  </w:rPr>
                </w:rPrChange>
              </w:rPr>
              <w:t>VDD085D_NPU</w:t>
            </w:r>
          </w:p>
        </w:tc>
        <w:tc>
          <w:tcPr>
            <w:tcW w:w="2122" w:type="dxa"/>
            <w:tcBorders>
              <w:top w:val="nil"/>
              <w:left w:val="nil"/>
              <w:bottom w:val="single" w:sz="4" w:space="0" w:color="auto"/>
              <w:right w:val="single" w:sz="4" w:space="0" w:color="auto"/>
            </w:tcBorders>
            <w:shd w:val="clear" w:color="auto" w:fill="auto"/>
            <w:vAlign w:val="center"/>
            <w:hideMark/>
          </w:tcPr>
          <w:p w14:paraId="1CE97E0A" w14:textId="7556B60D"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61"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AH12 AM12 AT12 AG13 AJ13 AL13 AR13 AH14 AK14 AP14 AG15 AJ15 AN15 AR15 AF16 AH16 AM16 AP16 AG17 AL17 AN17 AK18 AM18 AJ19 AL19 AK20</w:t>
            </w:r>
          </w:p>
        </w:tc>
        <w:tc>
          <w:tcPr>
            <w:tcW w:w="1691" w:type="dxa"/>
            <w:tcBorders>
              <w:top w:val="nil"/>
              <w:left w:val="nil"/>
              <w:bottom w:val="single" w:sz="4" w:space="0" w:color="auto"/>
              <w:right w:val="single" w:sz="4" w:space="0" w:color="auto"/>
            </w:tcBorders>
            <w:shd w:val="clear" w:color="auto" w:fill="auto"/>
            <w:vAlign w:val="center"/>
            <w:hideMark/>
          </w:tcPr>
          <w:p w14:paraId="449516DB" w14:textId="05062254" w:rsidR="00B3267A" w:rsidRPr="00CF1536" w:rsidRDefault="00B3267A" w:rsidP="00B3267A">
            <w:pPr>
              <w:widowControl/>
              <w:autoSpaceDE/>
              <w:autoSpaceDN/>
              <w:jc w:val="center"/>
              <w:rPr>
                <w:rFonts w:eastAsia="맑은 고딕" w:cs="Tahoma"/>
                <w:color w:val="000000"/>
                <w:kern w:val="0"/>
                <w:rPrChange w:id="56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63" w:author="박유빈 (Erin Park)" w:date="2025-04-14T15:26:00Z" w16du:dateUtc="2025-04-14T06:26:00Z">
                  <w:rPr>
                    <w:rFonts w:eastAsia="맑은 고딕" w:cs="Tahoma"/>
                    <w:color w:val="000000"/>
                    <w:sz w:val="16"/>
                    <w:szCs w:val="16"/>
                  </w:rPr>
                </w:rPrChange>
              </w:rPr>
              <w:t>5.4</w:t>
            </w:r>
          </w:p>
        </w:tc>
        <w:tc>
          <w:tcPr>
            <w:tcW w:w="1690" w:type="dxa"/>
            <w:tcBorders>
              <w:top w:val="nil"/>
              <w:left w:val="nil"/>
              <w:bottom w:val="single" w:sz="4" w:space="0" w:color="auto"/>
              <w:right w:val="single" w:sz="4" w:space="0" w:color="auto"/>
            </w:tcBorders>
            <w:shd w:val="clear" w:color="auto" w:fill="auto"/>
            <w:vAlign w:val="center"/>
            <w:hideMark/>
          </w:tcPr>
          <w:p w14:paraId="269AA581" w14:textId="08E432D0" w:rsidR="00B3267A" w:rsidRPr="00CF1536" w:rsidRDefault="00B3267A" w:rsidP="00B3267A">
            <w:pPr>
              <w:widowControl/>
              <w:autoSpaceDE/>
              <w:autoSpaceDN/>
              <w:jc w:val="center"/>
              <w:rPr>
                <w:rFonts w:eastAsia="맑은 고딕" w:cs="Tahoma"/>
                <w:kern w:val="0"/>
                <w:rPrChange w:id="564" w:author="박유빈 (Erin Park)" w:date="2025-04-14T15:26:00Z" w16du:dateUtc="2025-04-14T06:26:00Z">
                  <w:rPr>
                    <w:rFonts w:eastAsia="맑은 고딕" w:cs="Tahoma"/>
                    <w:kern w:val="0"/>
                    <w:sz w:val="16"/>
                    <w:szCs w:val="16"/>
                  </w:rPr>
                </w:rPrChange>
              </w:rPr>
            </w:pPr>
            <w:r w:rsidRPr="00CF1536">
              <w:rPr>
                <w:rFonts w:eastAsia="맑은 고딕" w:cs="Tahoma"/>
                <w:rPrChange w:id="565" w:author="박유빈 (Erin Park)" w:date="2025-04-14T15:26:00Z" w16du:dateUtc="2025-04-14T06:26:00Z">
                  <w:rPr>
                    <w:rFonts w:eastAsia="맑은 고딕" w:cs="Tahoma"/>
                    <w:sz w:val="16"/>
                    <w:szCs w:val="16"/>
                  </w:rPr>
                </w:rPrChange>
              </w:rPr>
              <w:t>1</w:t>
            </w:r>
          </w:p>
        </w:tc>
        <w:tc>
          <w:tcPr>
            <w:tcW w:w="1271" w:type="dxa"/>
            <w:tcBorders>
              <w:top w:val="nil"/>
              <w:left w:val="nil"/>
              <w:bottom w:val="single" w:sz="4" w:space="0" w:color="auto"/>
              <w:right w:val="single" w:sz="4" w:space="0" w:color="auto"/>
            </w:tcBorders>
            <w:shd w:val="clear" w:color="auto" w:fill="auto"/>
            <w:vAlign w:val="center"/>
            <w:hideMark/>
          </w:tcPr>
          <w:p w14:paraId="15CC0674" w14:textId="77777777" w:rsidR="00B3267A" w:rsidRPr="00CF1536" w:rsidRDefault="00B3267A" w:rsidP="00B3267A">
            <w:pPr>
              <w:widowControl/>
              <w:autoSpaceDE/>
              <w:autoSpaceDN/>
              <w:jc w:val="center"/>
              <w:rPr>
                <w:rFonts w:eastAsia="맑은 고딕" w:cs="Tahoma"/>
                <w:kern w:val="0"/>
                <w:rPrChange w:id="566"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67" w:author="박유빈 (Erin Park)" w:date="2025-04-14T15:26:00Z" w16du:dateUtc="2025-04-14T06:26:00Z">
                  <w:rPr>
                    <w:rFonts w:eastAsia="맑은 고딕" w:cs="Tahoma"/>
                    <w:kern w:val="0"/>
                    <w:sz w:val="16"/>
                    <w:szCs w:val="16"/>
                  </w:rPr>
                </w:rPrChange>
              </w:rPr>
              <w:t>11</w:t>
            </w:r>
          </w:p>
        </w:tc>
        <w:tc>
          <w:tcPr>
            <w:tcW w:w="1134" w:type="dxa"/>
            <w:tcBorders>
              <w:top w:val="nil"/>
              <w:left w:val="nil"/>
              <w:bottom w:val="single" w:sz="4" w:space="0" w:color="auto"/>
              <w:right w:val="single" w:sz="4" w:space="0" w:color="auto"/>
            </w:tcBorders>
            <w:shd w:val="clear" w:color="auto" w:fill="auto"/>
            <w:noWrap/>
            <w:vAlign w:val="center"/>
            <w:hideMark/>
          </w:tcPr>
          <w:p w14:paraId="4F2059A5" w14:textId="77777777" w:rsidR="00B3267A" w:rsidRPr="00CF1536" w:rsidRDefault="00B3267A" w:rsidP="00B3267A">
            <w:pPr>
              <w:widowControl/>
              <w:autoSpaceDE/>
              <w:autoSpaceDN/>
              <w:jc w:val="center"/>
              <w:rPr>
                <w:rFonts w:eastAsia="맑은 고딕" w:cs="Tahoma"/>
                <w:kern w:val="0"/>
                <w:rPrChange w:id="568"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69" w:author="박유빈 (Erin Park)" w:date="2025-04-14T15:26:00Z" w16du:dateUtc="2025-04-14T06:26:00Z">
                  <w:rPr>
                    <w:rFonts w:eastAsia="맑은 고딕" w:cs="Tahoma"/>
                    <w:kern w:val="0"/>
                    <w:sz w:val="16"/>
                    <w:szCs w:val="16"/>
                  </w:rPr>
                </w:rPrChange>
              </w:rPr>
              <w:t>67</w:t>
            </w:r>
          </w:p>
        </w:tc>
      </w:tr>
      <w:tr w:rsidR="00B3267A" w:rsidRPr="00CF1536" w14:paraId="16423218" w14:textId="77777777" w:rsidTr="00707127">
        <w:trPr>
          <w:trHeight w:val="113"/>
        </w:trPr>
        <w:tc>
          <w:tcPr>
            <w:tcW w:w="2577" w:type="dxa"/>
            <w:tcBorders>
              <w:top w:val="single" w:sz="4" w:space="0" w:color="auto"/>
              <w:left w:val="single" w:sz="4" w:space="0" w:color="auto"/>
              <w:bottom w:val="single" w:sz="4" w:space="0" w:color="auto"/>
              <w:right w:val="single" w:sz="4" w:space="0" w:color="auto"/>
            </w:tcBorders>
            <w:shd w:val="clear" w:color="auto" w:fill="auto"/>
            <w:vAlign w:val="center"/>
          </w:tcPr>
          <w:p w14:paraId="75D4E5C8" w14:textId="01FA995F" w:rsidR="00B3267A" w:rsidRPr="00CF1536" w:rsidRDefault="00B3267A" w:rsidP="00B3267A">
            <w:pPr>
              <w:widowControl/>
              <w:autoSpaceDE/>
              <w:autoSpaceDN/>
              <w:jc w:val="center"/>
              <w:rPr>
                <w:rFonts w:eastAsia="맑은 고딕" w:cs="Tahoma"/>
                <w:color w:val="000000"/>
                <w:kern w:val="0"/>
                <w:rPrChange w:id="570"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71" w:author="박유빈 (Erin Park)" w:date="2025-04-14T15:26:00Z" w16du:dateUtc="2025-04-14T06:26:00Z">
                  <w:rPr>
                    <w:rFonts w:eastAsia="맑은 고딕" w:cs="Tahoma"/>
                    <w:color w:val="000000"/>
                    <w:kern w:val="0"/>
                    <w:sz w:val="16"/>
                    <w:szCs w:val="16"/>
                  </w:rPr>
                </w:rPrChange>
              </w:rPr>
              <w:t>VDD085D_DDR0</w:t>
            </w:r>
          </w:p>
        </w:tc>
        <w:tc>
          <w:tcPr>
            <w:tcW w:w="2122" w:type="dxa"/>
            <w:tcBorders>
              <w:top w:val="single" w:sz="4" w:space="0" w:color="auto"/>
              <w:left w:val="nil"/>
              <w:bottom w:val="single" w:sz="4" w:space="0" w:color="auto"/>
              <w:right w:val="single" w:sz="4" w:space="0" w:color="auto"/>
            </w:tcBorders>
            <w:shd w:val="clear" w:color="auto" w:fill="auto"/>
            <w:vAlign w:val="center"/>
          </w:tcPr>
          <w:p w14:paraId="0380194E" w14:textId="05DA6FF0"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72"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L31 M32 T32 L33 R33 U33 K34 P34 T34 W35 V36</w:t>
            </w:r>
          </w:p>
        </w:tc>
        <w:tc>
          <w:tcPr>
            <w:tcW w:w="1691" w:type="dxa"/>
            <w:tcBorders>
              <w:top w:val="single" w:sz="4" w:space="0" w:color="auto"/>
              <w:left w:val="nil"/>
              <w:bottom w:val="single" w:sz="4" w:space="0" w:color="auto"/>
              <w:right w:val="single" w:sz="4" w:space="0" w:color="auto"/>
            </w:tcBorders>
            <w:shd w:val="clear" w:color="auto" w:fill="auto"/>
            <w:vAlign w:val="center"/>
          </w:tcPr>
          <w:p w14:paraId="64576B53" w14:textId="41E53702" w:rsidR="00B3267A" w:rsidRPr="00CF1536" w:rsidRDefault="00B3267A" w:rsidP="00B3267A">
            <w:pPr>
              <w:widowControl/>
              <w:autoSpaceDE/>
              <w:autoSpaceDN/>
              <w:jc w:val="center"/>
              <w:rPr>
                <w:rFonts w:eastAsia="맑은 고딕" w:cs="Tahoma"/>
                <w:color w:val="000000"/>
                <w:kern w:val="0"/>
                <w:rPrChange w:id="573"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74" w:author="박유빈 (Erin Park)" w:date="2025-04-14T15:26:00Z" w16du:dateUtc="2025-04-14T06:26:00Z">
                  <w:rPr>
                    <w:rFonts w:eastAsia="맑은 고딕" w:cs="Tahoma"/>
                    <w:color w:val="000000"/>
                    <w:sz w:val="16"/>
                    <w:szCs w:val="16"/>
                  </w:rPr>
                </w:rPrChange>
              </w:rPr>
              <w:t>39.4</w:t>
            </w:r>
          </w:p>
        </w:tc>
        <w:tc>
          <w:tcPr>
            <w:tcW w:w="1690" w:type="dxa"/>
            <w:tcBorders>
              <w:top w:val="single" w:sz="4" w:space="0" w:color="auto"/>
              <w:left w:val="nil"/>
              <w:bottom w:val="single" w:sz="4" w:space="0" w:color="auto"/>
              <w:right w:val="single" w:sz="4" w:space="0" w:color="auto"/>
            </w:tcBorders>
            <w:shd w:val="clear" w:color="auto" w:fill="auto"/>
            <w:vAlign w:val="center"/>
          </w:tcPr>
          <w:p w14:paraId="08BD2C84" w14:textId="621509DD" w:rsidR="00B3267A" w:rsidRPr="00CF1536" w:rsidRDefault="00B3267A" w:rsidP="00B3267A">
            <w:pPr>
              <w:widowControl/>
              <w:autoSpaceDE/>
              <w:autoSpaceDN/>
              <w:jc w:val="center"/>
              <w:rPr>
                <w:rFonts w:eastAsia="맑은 고딕" w:cs="Tahoma"/>
                <w:kern w:val="0"/>
                <w:rPrChange w:id="575" w:author="박유빈 (Erin Park)" w:date="2025-04-14T15:26:00Z" w16du:dateUtc="2025-04-14T06:26:00Z">
                  <w:rPr>
                    <w:rFonts w:eastAsia="맑은 고딕" w:cs="Tahoma"/>
                    <w:kern w:val="0"/>
                    <w:sz w:val="16"/>
                    <w:szCs w:val="16"/>
                  </w:rPr>
                </w:rPrChange>
              </w:rPr>
            </w:pPr>
            <w:r w:rsidRPr="00CF1536">
              <w:rPr>
                <w:rFonts w:eastAsia="맑은 고딕" w:cs="Tahoma"/>
                <w:rPrChange w:id="576" w:author="박유빈 (Erin Park)" w:date="2025-04-14T15:26:00Z" w16du:dateUtc="2025-04-14T06:26:00Z">
                  <w:rPr>
                    <w:rFonts w:eastAsia="맑은 고딕" w:cs="Tahoma"/>
                    <w:sz w:val="16"/>
                    <w:szCs w:val="16"/>
                  </w:rPr>
                </w:rPrChange>
              </w:rPr>
              <w:t>15.7</w:t>
            </w:r>
          </w:p>
        </w:tc>
        <w:tc>
          <w:tcPr>
            <w:tcW w:w="1271" w:type="dxa"/>
            <w:tcBorders>
              <w:top w:val="single" w:sz="4" w:space="0" w:color="auto"/>
              <w:left w:val="nil"/>
              <w:bottom w:val="single" w:sz="4" w:space="0" w:color="auto"/>
              <w:right w:val="single" w:sz="4" w:space="0" w:color="auto"/>
            </w:tcBorders>
            <w:shd w:val="clear" w:color="auto" w:fill="auto"/>
            <w:vAlign w:val="center"/>
          </w:tcPr>
          <w:p w14:paraId="5C6183DE" w14:textId="088C8FE4" w:rsidR="00B3267A" w:rsidRPr="00CF1536" w:rsidRDefault="00B3267A" w:rsidP="00B3267A">
            <w:pPr>
              <w:widowControl/>
              <w:autoSpaceDE/>
              <w:autoSpaceDN/>
              <w:jc w:val="center"/>
              <w:rPr>
                <w:rFonts w:eastAsia="맑은 고딕" w:cs="Tahoma"/>
                <w:kern w:val="0"/>
                <w:rPrChange w:id="577"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78" w:author="박유빈 (Erin Park)" w:date="2025-04-14T15:26:00Z" w16du:dateUtc="2025-04-14T06:26:00Z">
                  <w:rPr>
                    <w:rFonts w:eastAsia="맑은 고딕" w:cs="Tahoma"/>
                    <w:kern w:val="0"/>
                    <w:sz w:val="16"/>
                    <w:szCs w:val="16"/>
                  </w:rPr>
                </w:rPrChange>
              </w:rPr>
              <w:t>52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40CB32B" w14:textId="1378D0C8" w:rsidR="00B3267A" w:rsidRPr="00CF1536" w:rsidRDefault="00B3267A" w:rsidP="00B3267A">
            <w:pPr>
              <w:widowControl/>
              <w:autoSpaceDE/>
              <w:autoSpaceDN/>
              <w:jc w:val="center"/>
              <w:rPr>
                <w:rFonts w:eastAsia="맑은 고딕" w:cs="Tahoma"/>
                <w:kern w:val="0"/>
                <w:rPrChange w:id="579"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80" w:author="박유빈 (Erin Park)" w:date="2025-04-14T15:26:00Z" w16du:dateUtc="2025-04-14T06:26:00Z">
                  <w:rPr>
                    <w:rFonts w:eastAsia="맑은 고딕" w:cs="Tahoma"/>
                    <w:kern w:val="0"/>
                    <w:sz w:val="16"/>
                    <w:szCs w:val="16"/>
                  </w:rPr>
                </w:rPrChange>
              </w:rPr>
              <w:t>128</w:t>
            </w:r>
          </w:p>
        </w:tc>
      </w:tr>
      <w:tr w:rsidR="00B3267A" w:rsidRPr="00CF1536" w14:paraId="5A056A83" w14:textId="77777777" w:rsidTr="00707127">
        <w:trPr>
          <w:trHeight w:val="113"/>
        </w:trPr>
        <w:tc>
          <w:tcPr>
            <w:tcW w:w="2577" w:type="dxa"/>
            <w:tcBorders>
              <w:top w:val="single" w:sz="4" w:space="0" w:color="auto"/>
              <w:left w:val="single" w:sz="4" w:space="0" w:color="auto"/>
              <w:bottom w:val="single" w:sz="4" w:space="0" w:color="auto"/>
              <w:right w:val="single" w:sz="4" w:space="0" w:color="auto"/>
            </w:tcBorders>
            <w:shd w:val="clear" w:color="auto" w:fill="auto"/>
            <w:vAlign w:val="center"/>
          </w:tcPr>
          <w:p w14:paraId="16E34112" w14:textId="1CEE4FEA" w:rsidR="00B3267A" w:rsidRPr="00CF1536" w:rsidRDefault="00B3267A" w:rsidP="00B3267A">
            <w:pPr>
              <w:widowControl/>
              <w:autoSpaceDE/>
              <w:autoSpaceDN/>
              <w:jc w:val="center"/>
              <w:rPr>
                <w:rFonts w:eastAsia="맑은 고딕" w:cs="Tahoma"/>
                <w:color w:val="000000"/>
                <w:kern w:val="0"/>
                <w:rPrChange w:id="58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82" w:author="박유빈 (Erin Park)" w:date="2025-04-14T15:26:00Z" w16du:dateUtc="2025-04-14T06:26:00Z">
                  <w:rPr>
                    <w:rFonts w:eastAsia="맑은 고딕" w:cs="Tahoma"/>
                    <w:color w:val="000000"/>
                    <w:kern w:val="0"/>
                    <w:sz w:val="16"/>
                    <w:szCs w:val="16"/>
                  </w:rPr>
                </w:rPrChange>
              </w:rPr>
              <w:t>VDD085D_DDR1</w:t>
            </w:r>
          </w:p>
        </w:tc>
        <w:tc>
          <w:tcPr>
            <w:tcW w:w="2122" w:type="dxa"/>
            <w:tcBorders>
              <w:top w:val="single" w:sz="4" w:space="0" w:color="auto"/>
              <w:left w:val="nil"/>
              <w:bottom w:val="single" w:sz="4" w:space="0" w:color="auto"/>
              <w:right w:val="single" w:sz="4" w:space="0" w:color="auto"/>
            </w:tcBorders>
            <w:shd w:val="clear" w:color="auto" w:fill="auto"/>
            <w:vAlign w:val="center"/>
          </w:tcPr>
          <w:p w14:paraId="2744124D" w14:textId="7D7C93E1"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83"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AH32 AK32 AG33 AJ33 AF34 AH34 AE35 AG35 AD36 AF36 AE37</w:t>
            </w:r>
          </w:p>
        </w:tc>
        <w:tc>
          <w:tcPr>
            <w:tcW w:w="1691" w:type="dxa"/>
            <w:tcBorders>
              <w:top w:val="single" w:sz="4" w:space="0" w:color="auto"/>
              <w:left w:val="nil"/>
              <w:bottom w:val="single" w:sz="4" w:space="0" w:color="auto"/>
              <w:right w:val="single" w:sz="4" w:space="0" w:color="auto"/>
            </w:tcBorders>
            <w:shd w:val="clear" w:color="auto" w:fill="auto"/>
            <w:vAlign w:val="center"/>
          </w:tcPr>
          <w:p w14:paraId="797EE7BD" w14:textId="1124EAA0" w:rsidR="00B3267A" w:rsidRPr="00CF1536" w:rsidRDefault="00B3267A" w:rsidP="00B3267A">
            <w:pPr>
              <w:widowControl/>
              <w:autoSpaceDE/>
              <w:autoSpaceDN/>
              <w:jc w:val="center"/>
              <w:rPr>
                <w:rFonts w:eastAsia="맑은 고딕" w:cs="Tahoma"/>
                <w:color w:val="000000"/>
                <w:kern w:val="0"/>
                <w:rPrChange w:id="58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85" w:author="박유빈 (Erin Park)" w:date="2025-04-14T15:26:00Z" w16du:dateUtc="2025-04-14T06:26:00Z">
                  <w:rPr>
                    <w:rFonts w:eastAsia="맑은 고딕" w:cs="Tahoma"/>
                    <w:color w:val="000000"/>
                    <w:sz w:val="16"/>
                    <w:szCs w:val="16"/>
                  </w:rPr>
                </w:rPrChange>
              </w:rPr>
              <w:t>39.4</w:t>
            </w:r>
          </w:p>
        </w:tc>
        <w:tc>
          <w:tcPr>
            <w:tcW w:w="1690" w:type="dxa"/>
            <w:tcBorders>
              <w:top w:val="single" w:sz="4" w:space="0" w:color="auto"/>
              <w:left w:val="nil"/>
              <w:bottom w:val="single" w:sz="4" w:space="0" w:color="auto"/>
              <w:right w:val="single" w:sz="4" w:space="0" w:color="auto"/>
            </w:tcBorders>
            <w:shd w:val="clear" w:color="auto" w:fill="auto"/>
            <w:vAlign w:val="center"/>
          </w:tcPr>
          <w:p w14:paraId="148D40B6" w14:textId="35E2789E" w:rsidR="00B3267A" w:rsidRPr="00CF1536" w:rsidRDefault="00B3267A" w:rsidP="00B3267A">
            <w:pPr>
              <w:widowControl/>
              <w:autoSpaceDE/>
              <w:autoSpaceDN/>
              <w:jc w:val="center"/>
              <w:rPr>
                <w:rFonts w:eastAsia="맑은 고딕" w:cs="Tahoma"/>
                <w:kern w:val="0"/>
                <w:rPrChange w:id="586" w:author="박유빈 (Erin Park)" w:date="2025-04-14T15:26:00Z" w16du:dateUtc="2025-04-14T06:26:00Z">
                  <w:rPr>
                    <w:rFonts w:eastAsia="맑은 고딕" w:cs="Tahoma"/>
                    <w:kern w:val="0"/>
                    <w:sz w:val="16"/>
                    <w:szCs w:val="16"/>
                  </w:rPr>
                </w:rPrChange>
              </w:rPr>
            </w:pPr>
            <w:r w:rsidRPr="00CF1536">
              <w:rPr>
                <w:rFonts w:eastAsia="맑은 고딕" w:cs="Tahoma"/>
                <w:rPrChange w:id="587" w:author="박유빈 (Erin Park)" w:date="2025-04-14T15:26:00Z" w16du:dateUtc="2025-04-14T06:26:00Z">
                  <w:rPr>
                    <w:rFonts w:eastAsia="맑은 고딕" w:cs="Tahoma"/>
                    <w:sz w:val="16"/>
                    <w:szCs w:val="16"/>
                  </w:rPr>
                </w:rPrChange>
              </w:rPr>
              <w:t>15.7</w:t>
            </w:r>
          </w:p>
        </w:tc>
        <w:tc>
          <w:tcPr>
            <w:tcW w:w="1271" w:type="dxa"/>
            <w:tcBorders>
              <w:top w:val="single" w:sz="4" w:space="0" w:color="auto"/>
              <w:left w:val="nil"/>
              <w:bottom w:val="single" w:sz="4" w:space="0" w:color="auto"/>
              <w:right w:val="single" w:sz="4" w:space="0" w:color="auto"/>
            </w:tcBorders>
            <w:shd w:val="clear" w:color="auto" w:fill="auto"/>
            <w:vAlign w:val="center"/>
          </w:tcPr>
          <w:p w14:paraId="09F8541F" w14:textId="34260DBE" w:rsidR="00B3267A" w:rsidRPr="00CF1536" w:rsidRDefault="00B3267A" w:rsidP="00B3267A">
            <w:pPr>
              <w:widowControl/>
              <w:autoSpaceDE/>
              <w:autoSpaceDN/>
              <w:jc w:val="center"/>
              <w:rPr>
                <w:rFonts w:eastAsia="맑은 고딕" w:cs="Tahoma"/>
                <w:kern w:val="0"/>
                <w:rPrChange w:id="588"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89" w:author="박유빈 (Erin Park)" w:date="2025-04-14T15:26:00Z" w16du:dateUtc="2025-04-14T06:26:00Z">
                  <w:rPr>
                    <w:rFonts w:eastAsia="맑은 고딕" w:cs="Tahoma"/>
                    <w:kern w:val="0"/>
                    <w:sz w:val="16"/>
                    <w:szCs w:val="16"/>
                  </w:rPr>
                </w:rPrChange>
              </w:rPr>
              <w:t>52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6BFE01D" w14:textId="32EA01AC" w:rsidR="00B3267A" w:rsidRPr="00CF1536" w:rsidRDefault="00B3267A" w:rsidP="00B3267A">
            <w:pPr>
              <w:widowControl/>
              <w:autoSpaceDE/>
              <w:autoSpaceDN/>
              <w:jc w:val="center"/>
              <w:rPr>
                <w:rFonts w:eastAsia="맑은 고딕" w:cs="Tahoma"/>
                <w:kern w:val="0"/>
                <w:rPrChange w:id="590" w:author="박유빈 (Erin Park)" w:date="2025-04-14T15:26:00Z" w16du:dateUtc="2025-04-14T06:26:00Z">
                  <w:rPr>
                    <w:rFonts w:eastAsia="맑은 고딕" w:cs="Tahoma"/>
                    <w:kern w:val="0"/>
                    <w:sz w:val="16"/>
                    <w:szCs w:val="16"/>
                  </w:rPr>
                </w:rPrChange>
              </w:rPr>
            </w:pPr>
            <w:r w:rsidRPr="00CF1536">
              <w:rPr>
                <w:rFonts w:eastAsia="맑은 고딕" w:cs="Tahoma"/>
                <w:kern w:val="0"/>
                <w:rPrChange w:id="591" w:author="박유빈 (Erin Park)" w:date="2025-04-14T15:26:00Z" w16du:dateUtc="2025-04-14T06:26:00Z">
                  <w:rPr>
                    <w:rFonts w:eastAsia="맑은 고딕" w:cs="Tahoma"/>
                    <w:kern w:val="0"/>
                    <w:sz w:val="16"/>
                    <w:szCs w:val="16"/>
                  </w:rPr>
                </w:rPrChange>
              </w:rPr>
              <w:t>128</w:t>
            </w:r>
          </w:p>
        </w:tc>
      </w:tr>
      <w:tr w:rsidR="00B3267A" w:rsidRPr="00CF1536" w14:paraId="004B7696" w14:textId="77777777" w:rsidTr="00707127">
        <w:trPr>
          <w:trHeight w:val="113"/>
        </w:trPr>
        <w:tc>
          <w:tcPr>
            <w:tcW w:w="2577" w:type="dxa"/>
            <w:tcBorders>
              <w:top w:val="single" w:sz="4" w:space="0" w:color="auto"/>
              <w:left w:val="single" w:sz="4" w:space="0" w:color="auto"/>
              <w:bottom w:val="single" w:sz="4" w:space="0" w:color="auto"/>
              <w:right w:val="single" w:sz="4" w:space="0" w:color="auto"/>
            </w:tcBorders>
            <w:shd w:val="clear" w:color="auto" w:fill="auto"/>
            <w:vAlign w:val="center"/>
          </w:tcPr>
          <w:p w14:paraId="5BCE9010" w14:textId="564F008B" w:rsidR="00B3267A" w:rsidRPr="00CF1536" w:rsidRDefault="00B3267A" w:rsidP="00B3267A">
            <w:pPr>
              <w:widowControl/>
              <w:autoSpaceDE/>
              <w:autoSpaceDN/>
              <w:jc w:val="center"/>
              <w:rPr>
                <w:rFonts w:eastAsia="맑은 고딕" w:cs="Tahoma"/>
                <w:color w:val="000000"/>
                <w:kern w:val="0"/>
                <w:rPrChange w:id="592"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593" w:author="박유빈 (Erin Park)" w:date="2025-04-14T15:26:00Z" w16du:dateUtc="2025-04-14T06:26:00Z">
                  <w:rPr>
                    <w:rFonts w:eastAsia="맑은 고딕" w:cs="Tahoma"/>
                    <w:color w:val="000000"/>
                    <w:kern w:val="0"/>
                    <w:sz w:val="16"/>
                    <w:szCs w:val="16"/>
                  </w:rPr>
                </w:rPrChange>
              </w:rPr>
              <w:t>VDD075D_GPU</w:t>
            </w:r>
          </w:p>
        </w:tc>
        <w:tc>
          <w:tcPr>
            <w:tcW w:w="2122" w:type="dxa"/>
            <w:tcBorders>
              <w:top w:val="single" w:sz="4" w:space="0" w:color="auto"/>
              <w:left w:val="nil"/>
              <w:bottom w:val="single" w:sz="4" w:space="0" w:color="auto"/>
              <w:right w:val="single" w:sz="4" w:space="0" w:color="auto"/>
            </w:tcBorders>
            <w:shd w:val="clear" w:color="auto" w:fill="auto"/>
            <w:vAlign w:val="center"/>
          </w:tcPr>
          <w:p w14:paraId="1E79907A" w14:textId="2FD4C544"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594"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Y10 AB10 W11 AA11 AE11 V12 Y12 AD12 W13 AC13 AE13 V14 AB14 AD14 R15 U15 AA15 AC15 T16 Y16 AB16 W17 AA17 AE17 V18 Y18 AD18 AF18 W19 AC19 AE19 AB20 AD20</w:t>
            </w:r>
          </w:p>
        </w:tc>
        <w:tc>
          <w:tcPr>
            <w:tcW w:w="1691" w:type="dxa"/>
            <w:tcBorders>
              <w:top w:val="single" w:sz="4" w:space="0" w:color="auto"/>
              <w:left w:val="nil"/>
              <w:bottom w:val="single" w:sz="4" w:space="0" w:color="auto"/>
              <w:right w:val="single" w:sz="4" w:space="0" w:color="auto"/>
            </w:tcBorders>
            <w:shd w:val="clear" w:color="auto" w:fill="auto"/>
            <w:vAlign w:val="center"/>
          </w:tcPr>
          <w:p w14:paraId="38A869EB" w14:textId="6CBBF99B" w:rsidR="00B3267A" w:rsidRPr="00CF1536" w:rsidRDefault="00B3267A" w:rsidP="00B3267A">
            <w:pPr>
              <w:widowControl/>
              <w:autoSpaceDE/>
              <w:autoSpaceDN/>
              <w:jc w:val="center"/>
              <w:rPr>
                <w:rFonts w:eastAsia="맑은 고딕" w:cs="Tahoma"/>
                <w:color w:val="000000"/>
                <w:kern w:val="0"/>
                <w:rPrChange w:id="595"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596" w:author="박유빈 (Erin Park)" w:date="2025-04-14T15:26:00Z" w16du:dateUtc="2025-04-14T06:26:00Z">
                  <w:rPr>
                    <w:rFonts w:eastAsia="맑은 고딕" w:cs="Tahoma"/>
                    <w:color w:val="000000"/>
                    <w:sz w:val="16"/>
                    <w:szCs w:val="16"/>
                  </w:rPr>
                </w:rPrChange>
              </w:rPr>
              <w:t>4</w:t>
            </w:r>
          </w:p>
        </w:tc>
        <w:tc>
          <w:tcPr>
            <w:tcW w:w="1690" w:type="dxa"/>
            <w:tcBorders>
              <w:top w:val="single" w:sz="4" w:space="0" w:color="auto"/>
              <w:left w:val="nil"/>
              <w:bottom w:val="single" w:sz="4" w:space="0" w:color="auto"/>
              <w:right w:val="single" w:sz="4" w:space="0" w:color="auto"/>
            </w:tcBorders>
            <w:shd w:val="clear" w:color="auto" w:fill="auto"/>
            <w:vAlign w:val="center"/>
          </w:tcPr>
          <w:p w14:paraId="2FF42ECB" w14:textId="43349EA6" w:rsidR="00B3267A" w:rsidRPr="00CF1536" w:rsidRDefault="00B3267A" w:rsidP="00B3267A">
            <w:pPr>
              <w:widowControl/>
              <w:autoSpaceDE/>
              <w:autoSpaceDN/>
              <w:jc w:val="center"/>
              <w:rPr>
                <w:rFonts w:eastAsia="맑은 고딕" w:cs="Tahoma"/>
                <w:kern w:val="0"/>
                <w:rPrChange w:id="597" w:author="박유빈 (Erin Park)" w:date="2025-04-14T15:26:00Z" w16du:dateUtc="2025-04-14T06:26:00Z">
                  <w:rPr>
                    <w:rFonts w:eastAsia="맑은 고딕" w:cs="Tahoma"/>
                    <w:kern w:val="0"/>
                    <w:sz w:val="16"/>
                    <w:szCs w:val="16"/>
                  </w:rPr>
                </w:rPrChange>
              </w:rPr>
            </w:pPr>
            <w:r w:rsidRPr="00CF1536">
              <w:rPr>
                <w:rFonts w:eastAsia="맑은 고딕" w:cs="Tahoma"/>
                <w:rPrChange w:id="598" w:author="박유빈 (Erin Park)" w:date="2025-04-14T15:26:00Z" w16du:dateUtc="2025-04-14T06:26:00Z">
                  <w:rPr>
                    <w:rFonts w:eastAsia="맑은 고딕" w:cs="Tahoma"/>
                    <w:sz w:val="16"/>
                    <w:szCs w:val="16"/>
                  </w:rPr>
                </w:rPrChange>
              </w:rPr>
              <w:t>1.9</w:t>
            </w:r>
          </w:p>
        </w:tc>
        <w:tc>
          <w:tcPr>
            <w:tcW w:w="1271" w:type="dxa"/>
            <w:tcBorders>
              <w:top w:val="single" w:sz="4" w:space="0" w:color="auto"/>
              <w:left w:val="nil"/>
              <w:bottom w:val="single" w:sz="4" w:space="0" w:color="auto"/>
              <w:right w:val="single" w:sz="4" w:space="0" w:color="auto"/>
            </w:tcBorders>
            <w:shd w:val="clear" w:color="auto" w:fill="auto"/>
            <w:vAlign w:val="center"/>
          </w:tcPr>
          <w:p w14:paraId="45B3F418" w14:textId="17A1B154" w:rsidR="00B3267A" w:rsidRPr="00CF1536" w:rsidRDefault="00B3267A" w:rsidP="00B3267A">
            <w:pPr>
              <w:widowControl/>
              <w:autoSpaceDE/>
              <w:autoSpaceDN/>
              <w:jc w:val="center"/>
              <w:rPr>
                <w:rFonts w:eastAsia="맑은 고딕" w:cs="Tahoma"/>
                <w:kern w:val="0"/>
                <w:rPrChange w:id="599" w:author="박유빈 (Erin Park)" w:date="2025-04-14T15:26:00Z" w16du:dateUtc="2025-04-14T06:26:00Z">
                  <w:rPr>
                    <w:rFonts w:eastAsia="맑은 고딕" w:cs="Tahoma"/>
                    <w:kern w:val="0"/>
                    <w:sz w:val="16"/>
                    <w:szCs w:val="16"/>
                  </w:rPr>
                </w:rPrChange>
              </w:rPr>
            </w:pPr>
            <w:r w:rsidRPr="00CF1536">
              <w:rPr>
                <w:rFonts w:eastAsia="맑은 고딕" w:cs="Tahoma"/>
                <w:kern w:val="0"/>
                <w:rPrChange w:id="600" w:author="박유빈 (Erin Park)" w:date="2025-04-14T15:26:00Z" w16du:dateUtc="2025-04-14T06:26:00Z">
                  <w:rPr>
                    <w:rFonts w:eastAsia="맑은 고딕" w:cs="Tahoma"/>
                    <w:kern w:val="0"/>
                    <w:sz w:val="16"/>
                    <w:szCs w:val="16"/>
                  </w:rPr>
                </w:rPrChange>
              </w:rPr>
              <w:t>10</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A80819" w14:textId="311CABF9" w:rsidR="00B3267A" w:rsidRPr="00CF1536" w:rsidRDefault="00B3267A" w:rsidP="00B3267A">
            <w:pPr>
              <w:widowControl/>
              <w:autoSpaceDE/>
              <w:autoSpaceDN/>
              <w:jc w:val="center"/>
              <w:rPr>
                <w:rFonts w:eastAsia="맑은 고딕" w:cs="Tahoma"/>
                <w:kern w:val="0"/>
                <w:rPrChange w:id="601" w:author="박유빈 (Erin Park)" w:date="2025-04-14T15:26:00Z" w16du:dateUtc="2025-04-14T06:26:00Z">
                  <w:rPr>
                    <w:rFonts w:eastAsia="맑은 고딕" w:cs="Tahoma"/>
                    <w:kern w:val="0"/>
                    <w:sz w:val="16"/>
                    <w:szCs w:val="16"/>
                  </w:rPr>
                </w:rPrChange>
              </w:rPr>
            </w:pPr>
            <w:r w:rsidRPr="00CF1536">
              <w:rPr>
                <w:rFonts w:eastAsia="맑은 고딕" w:cs="Tahoma"/>
                <w:kern w:val="0"/>
                <w:rPrChange w:id="602" w:author="박유빈 (Erin Park)" w:date="2025-04-14T15:26:00Z" w16du:dateUtc="2025-04-14T06:26:00Z">
                  <w:rPr>
                    <w:rFonts w:eastAsia="맑은 고딕" w:cs="Tahoma"/>
                    <w:kern w:val="0"/>
                    <w:sz w:val="16"/>
                    <w:szCs w:val="16"/>
                  </w:rPr>
                </w:rPrChange>
              </w:rPr>
              <w:t>58</w:t>
            </w:r>
          </w:p>
        </w:tc>
      </w:tr>
      <w:tr w:rsidR="00B3267A" w:rsidRPr="00CF1536" w14:paraId="70D5658D" w14:textId="77777777" w:rsidTr="00707127">
        <w:trPr>
          <w:trHeight w:val="113"/>
        </w:trPr>
        <w:tc>
          <w:tcPr>
            <w:tcW w:w="2577" w:type="dxa"/>
            <w:tcBorders>
              <w:top w:val="single" w:sz="4" w:space="0" w:color="auto"/>
              <w:left w:val="single" w:sz="4" w:space="0" w:color="auto"/>
              <w:bottom w:val="single" w:sz="4" w:space="0" w:color="auto"/>
              <w:right w:val="single" w:sz="4" w:space="0" w:color="auto"/>
            </w:tcBorders>
            <w:shd w:val="clear" w:color="auto" w:fill="auto"/>
            <w:vAlign w:val="center"/>
          </w:tcPr>
          <w:p w14:paraId="79198AC2" w14:textId="33FE3BBC" w:rsidR="00B3267A" w:rsidRPr="00CF1536" w:rsidRDefault="00B3267A" w:rsidP="00B3267A">
            <w:pPr>
              <w:widowControl/>
              <w:autoSpaceDE/>
              <w:autoSpaceDN/>
              <w:jc w:val="center"/>
              <w:rPr>
                <w:rFonts w:eastAsia="맑은 고딕" w:cs="Tahoma"/>
                <w:color w:val="000000"/>
                <w:kern w:val="0"/>
                <w:rPrChange w:id="603"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604" w:author="박유빈 (Erin Park)" w:date="2025-04-14T15:26:00Z" w16du:dateUtc="2025-04-14T06:26:00Z">
                  <w:rPr>
                    <w:rFonts w:eastAsia="맑은 고딕" w:cs="Tahoma"/>
                    <w:color w:val="000000"/>
                    <w:kern w:val="0"/>
                    <w:sz w:val="16"/>
                    <w:szCs w:val="16"/>
                  </w:rPr>
                </w:rPrChange>
              </w:rPr>
              <w:t>VDD075D_DDI</w:t>
            </w:r>
          </w:p>
        </w:tc>
        <w:tc>
          <w:tcPr>
            <w:tcW w:w="2122" w:type="dxa"/>
            <w:tcBorders>
              <w:top w:val="single" w:sz="4" w:space="0" w:color="auto"/>
              <w:left w:val="nil"/>
              <w:bottom w:val="single" w:sz="4" w:space="0" w:color="auto"/>
              <w:right w:val="single" w:sz="4" w:space="0" w:color="auto"/>
            </w:tcBorders>
            <w:shd w:val="clear" w:color="auto" w:fill="auto"/>
            <w:vAlign w:val="center"/>
          </w:tcPr>
          <w:p w14:paraId="63ED27CA" w14:textId="3B4671B1"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605"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K18 M18 L19 K20 M20 K22</w:t>
            </w:r>
          </w:p>
        </w:tc>
        <w:tc>
          <w:tcPr>
            <w:tcW w:w="1691" w:type="dxa"/>
            <w:tcBorders>
              <w:top w:val="single" w:sz="4" w:space="0" w:color="auto"/>
              <w:left w:val="nil"/>
              <w:bottom w:val="single" w:sz="4" w:space="0" w:color="auto"/>
              <w:right w:val="single" w:sz="4" w:space="0" w:color="auto"/>
            </w:tcBorders>
            <w:shd w:val="clear" w:color="auto" w:fill="auto"/>
            <w:vAlign w:val="center"/>
          </w:tcPr>
          <w:p w14:paraId="1C1C5F34" w14:textId="12729BEF" w:rsidR="00B3267A" w:rsidRPr="00CF1536" w:rsidRDefault="00B3267A" w:rsidP="00B3267A">
            <w:pPr>
              <w:widowControl/>
              <w:autoSpaceDE/>
              <w:autoSpaceDN/>
              <w:jc w:val="center"/>
              <w:rPr>
                <w:rFonts w:eastAsia="맑은 고딕" w:cs="Tahoma"/>
                <w:color w:val="000000"/>
                <w:kern w:val="0"/>
                <w:rPrChange w:id="606"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607" w:author="박유빈 (Erin Park)" w:date="2025-04-14T15:26:00Z" w16du:dateUtc="2025-04-14T06:26:00Z">
                  <w:rPr>
                    <w:rFonts w:eastAsia="맑은 고딕" w:cs="Tahoma"/>
                    <w:color w:val="000000"/>
                    <w:sz w:val="16"/>
                    <w:szCs w:val="16"/>
                  </w:rPr>
                </w:rPrChange>
              </w:rPr>
              <w:t>49.3</w:t>
            </w:r>
          </w:p>
        </w:tc>
        <w:tc>
          <w:tcPr>
            <w:tcW w:w="1690" w:type="dxa"/>
            <w:tcBorders>
              <w:top w:val="single" w:sz="4" w:space="0" w:color="auto"/>
              <w:left w:val="nil"/>
              <w:bottom w:val="single" w:sz="4" w:space="0" w:color="auto"/>
              <w:right w:val="single" w:sz="4" w:space="0" w:color="auto"/>
            </w:tcBorders>
            <w:shd w:val="clear" w:color="auto" w:fill="auto"/>
            <w:vAlign w:val="center"/>
          </w:tcPr>
          <w:p w14:paraId="077D1A2C" w14:textId="708C56AC" w:rsidR="00B3267A" w:rsidRPr="00CF1536" w:rsidRDefault="00B3267A" w:rsidP="00B3267A">
            <w:pPr>
              <w:widowControl/>
              <w:autoSpaceDE/>
              <w:autoSpaceDN/>
              <w:jc w:val="center"/>
              <w:rPr>
                <w:rFonts w:eastAsia="맑은 고딕" w:cs="Tahoma"/>
                <w:kern w:val="0"/>
                <w:rPrChange w:id="608" w:author="박유빈 (Erin Park)" w:date="2025-04-14T15:26:00Z" w16du:dateUtc="2025-04-14T06:26:00Z">
                  <w:rPr>
                    <w:rFonts w:eastAsia="맑은 고딕" w:cs="Tahoma"/>
                    <w:kern w:val="0"/>
                    <w:sz w:val="16"/>
                    <w:szCs w:val="16"/>
                  </w:rPr>
                </w:rPrChange>
              </w:rPr>
            </w:pPr>
            <w:r w:rsidRPr="00CF1536">
              <w:rPr>
                <w:rFonts w:eastAsia="맑은 고딕" w:cs="Tahoma"/>
                <w:rPrChange w:id="609" w:author="박유빈 (Erin Park)" w:date="2025-04-14T15:26:00Z" w16du:dateUtc="2025-04-14T06:26:00Z">
                  <w:rPr>
                    <w:rFonts w:eastAsia="맑은 고딕" w:cs="Tahoma"/>
                    <w:sz w:val="16"/>
                    <w:szCs w:val="16"/>
                  </w:rPr>
                </w:rPrChange>
              </w:rPr>
              <w:t>19.7</w:t>
            </w:r>
          </w:p>
        </w:tc>
        <w:tc>
          <w:tcPr>
            <w:tcW w:w="1271" w:type="dxa"/>
            <w:tcBorders>
              <w:top w:val="single" w:sz="4" w:space="0" w:color="auto"/>
              <w:left w:val="nil"/>
              <w:bottom w:val="single" w:sz="4" w:space="0" w:color="auto"/>
              <w:right w:val="single" w:sz="4" w:space="0" w:color="auto"/>
            </w:tcBorders>
            <w:shd w:val="clear" w:color="auto" w:fill="auto"/>
            <w:vAlign w:val="center"/>
          </w:tcPr>
          <w:p w14:paraId="6561BA03" w14:textId="51CD28A1" w:rsidR="00B3267A" w:rsidRPr="00CF1536" w:rsidRDefault="00C661BC" w:rsidP="00B3267A">
            <w:pPr>
              <w:widowControl/>
              <w:autoSpaceDE/>
              <w:autoSpaceDN/>
              <w:jc w:val="center"/>
              <w:rPr>
                <w:rFonts w:eastAsia="맑은 고딕" w:cs="Tahoma"/>
                <w:kern w:val="0"/>
                <w:rPrChange w:id="610" w:author="박유빈 (Erin Park)" w:date="2025-04-14T15:26:00Z" w16du:dateUtc="2025-04-14T06:26:00Z">
                  <w:rPr>
                    <w:rFonts w:eastAsia="맑은 고딕" w:cs="Tahoma"/>
                    <w:kern w:val="0"/>
                    <w:sz w:val="16"/>
                    <w:szCs w:val="16"/>
                  </w:rPr>
                </w:rPrChange>
              </w:rPr>
            </w:pPr>
            <w:r w:rsidRPr="00CF1536">
              <w:rPr>
                <w:rFonts w:eastAsia="맑은 고딕" w:cs="Tahoma"/>
                <w:kern w:val="0"/>
                <w:rPrChange w:id="611" w:author="박유빈 (Erin Park)" w:date="2025-04-14T15:26:00Z" w16du:dateUtc="2025-04-14T06:26:00Z">
                  <w:rPr>
                    <w:rFonts w:eastAsia="맑은 고딕" w:cs="Tahoma"/>
                    <w:kern w:val="0"/>
                    <w:sz w:val="16"/>
                    <w:szCs w:val="16"/>
                  </w:rPr>
                </w:rPrChange>
              </w:rPr>
              <w:t>55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29EF7C" w14:textId="459D71E2" w:rsidR="00B3267A" w:rsidRPr="00CF1536" w:rsidRDefault="00791332" w:rsidP="00B3267A">
            <w:pPr>
              <w:widowControl/>
              <w:autoSpaceDE/>
              <w:autoSpaceDN/>
              <w:jc w:val="center"/>
              <w:rPr>
                <w:rFonts w:eastAsia="맑은 고딕" w:cs="Tahoma"/>
                <w:kern w:val="0"/>
                <w:rPrChange w:id="612" w:author="박유빈 (Erin Park)" w:date="2025-04-14T15:26:00Z" w16du:dateUtc="2025-04-14T06:26:00Z">
                  <w:rPr>
                    <w:rFonts w:eastAsia="맑은 고딕" w:cs="Tahoma"/>
                    <w:kern w:val="0"/>
                    <w:sz w:val="16"/>
                    <w:szCs w:val="16"/>
                  </w:rPr>
                </w:rPrChange>
              </w:rPr>
            </w:pPr>
            <w:r w:rsidRPr="00CF1536">
              <w:rPr>
                <w:rFonts w:eastAsia="맑은 고딕" w:cs="Tahoma"/>
                <w:kern w:val="0"/>
                <w:rPrChange w:id="613" w:author="박유빈 (Erin Park)" w:date="2025-04-14T15:26:00Z" w16du:dateUtc="2025-04-14T06:26:00Z">
                  <w:rPr>
                    <w:rFonts w:eastAsia="맑은 고딕" w:cs="Tahoma"/>
                    <w:kern w:val="0"/>
                    <w:sz w:val="16"/>
                    <w:szCs w:val="16"/>
                  </w:rPr>
                </w:rPrChange>
              </w:rPr>
              <w:t>160</w:t>
            </w:r>
          </w:p>
        </w:tc>
      </w:tr>
      <w:tr w:rsidR="00B3267A" w:rsidRPr="00CF1536" w14:paraId="59393A42" w14:textId="77777777" w:rsidTr="00707127">
        <w:trPr>
          <w:trHeight w:val="113"/>
        </w:trPr>
        <w:tc>
          <w:tcPr>
            <w:tcW w:w="2577" w:type="dxa"/>
            <w:tcBorders>
              <w:top w:val="single" w:sz="4" w:space="0" w:color="auto"/>
              <w:left w:val="single" w:sz="4" w:space="0" w:color="auto"/>
              <w:bottom w:val="single" w:sz="4" w:space="0" w:color="auto"/>
              <w:right w:val="single" w:sz="4" w:space="0" w:color="auto"/>
            </w:tcBorders>
            <w:shd w:val="clear" w:color="auto" w:fill="auto"/>
            <w:vAlign w:val="center"/>
          </w:tcPr>
          <w:p w14:paraId="478D9B35" w14:textId="45EFB77A" w:rsidR="00B3267A" w:rsidRPr="00CF1536" w:rsidRDefault="00B3267A" w:rsidP="00B3267A">
            <w:pPr>
              <w:widowControl/>
              <w:autoSpaceDE/>
              <w:autoSpaceDN/>
              <w:jc w:val="center"/>
              <w:rPr>
                <w:rFonts w:eastAsia="맑은 고딕" w:cs="Tahoma"/>
                <w:color w:val="000000"/>
                <w:kern w:val="0"/>
                <w:rPrChange w:id="614"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615" w:author="박유빈 (Erin Park)" w:date="2025-04-14T15:26:00Z" w16du:dateUtc="2025-04-14T06:26:00Z">
                  <w:rPr>
                    <w:rFonts w:eastAsia="맑은 고딕" w:cs="Tahoma"/>
                    <w:color w:val="000000"/>
                    <w:kern w:val="0"/>
                    <w:sz w:val="16"/>
                    <w:szCs w:val="16"/>
                  </w:rPr>
                </w:rPrChange>
              </w:rPr>
              <w:t>VDD095D_VPU</w:t>
            </w:r>
          </w:p>
        </w:tc>
        <w:tc>
          <w:tcPr>
            <w:tcW w:w="2122" w:type="dxa"/>
            <w:tcBorders>
              <w:top w:val="single" w:sz="4" w:space="0" w:color="auto"/>
              <w:left w:val="nil"/>
              <w:bottom w:val="single" w:sz="4" w:space="0" w:color="auto"/>
              <w:right w:val="single" w:sz="4" w:space="0" w:color="auto"/>
            </w:tcBorders>
            <w:shd w:val="clear" w:color="auto" w:fill="auto"/>
            <w:vAlign w:val="center"/>
          </w:tcPr>
          <w:p w14:paraId="1E881BAB" w14:textId="185E91FF" w:rsidR="00B3267A" w:rsidRPr="000A2683" w:rsidRDefault="00B3267A">
            <w:pPr>
              <w:widowControl/>
              <w:autoSpaceDE/>
              <w:autoSpaceDN/>
              <w:ind w:leftChars="50" w:left="90" w:rightChars="50" w:right="90"/>
              <w:jc w:val="center"/>
              <w:rPr>
                <w:rFonts w:eastAsia="맑은 고딕" w:cs="Tahoma"/>
                <w:color w:val="000000"/>
                <w:kern w:val="0"/>
                <w:sz w:val="16"/>
                <w:szCs w:val="16"/>
              </w:rPr>
              <w:pPrChange w:id="616" w:author="김지은 (Jinny Kim)" w:date="2025-04-15T11:35:00Z" w16du:dateUtc="2025-04-15T02:35:00Z">
                <w:pPr>
                  <w:widowControl/>
                  <w:autoSpaceDE/>
                  <w:autoSpaceDN/>
                  <w:jc w:val="center"/>
                </w:pPr>
              </w:pPrChange>
            </w:pPr>
            <w:r w:rsidRPr="000A2683">
              <w:rPr>
                <w:rFonts w:eastAsia="맑은 고딕" w:cs="Tahoma"/>
                <w:color w:val="000000"/>
                <w:kern w:val="0"/>
                <w:sz w:val="16"/>
                <w:szCs w:val="16"/>
              </w:rPr>
              <w:t>AM34 AL35 AN35 AU35 AM36 AT36 AR37 AU37 AP38 AT38 AN39 AR39 AM40 AP40</w:t>
            </w:r>
          </w:p>
        </w:tc>
        <w:tc>
          <w:tcPr>
            <w:tcW w:w="1691" w:type="dxa"/>
            <w:tcBorders>
              <w:top w:val="single" w:sz="4" w:space="0" w:color="auto"/>
              <w:left w:val="nil"/>
              <w:bottom w:val="single" w:sz="4" w:space="0" w:color="auto"/>
              <w:right w:val="single" w:sz="4" w:space="0" w:color="auto"/>
            </w:tcBorders>
            <w:shd w:val="clear" w:color="auto" w:fill="auto"/>
            <w:vAlign w:val="center"/>
          </w:tcPr>
          <w:p w14:paraId="669A39AC" w14:textId="5A3B091E" w:rsidR="00B3267A" w:rsidRPr="00CF1536" w:rsidRDefault="00B3267A" w:rsidP="00B3267A">
            <w:pPr>
              <w:widowControl/>
              <w:autoSpaceDE/>
              <w:autoSpaceDN/>
              <w:jc w:val="center"/>
              <w:rPr>
                <w:rFonts w:eastAsia="맑은 고딕" w:cs="Tahoma"/>
                <w:color w:val="000000"/>
                <w:kern w:val="0"/>
                <w:rPrChange w:id="617"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618" w:author="박유빈 (Erin Park)" w:date="2025-04-14T15:26:00Z" w16du:dateUtc="2025-04-14T06:26:00Z">
                  <w:rPr>
                    <w:rFonts w:eastAsia="맑은 고딕" w:cs="Tahoma"/>
                    <w:color w:val="000000"/>
                    <w:sz w:val="16"/>
                    <w:szCs w:val="16"/>
                  </w:rPr>
                </w:rPrChange>
              </w:rPr>
              <w:t>16.5</w:t>
            </w:r>
          </w:p>
        </w:tc>
        <w:tc>
          <w:tcPr>
            <w:tcW w:w="1690" w:type="dxa"/>
            <w:tcBorders>
              <w:top w:val="single" w:sz="4" w:space="0" w:color="auto"/>
              <w:left w:val="nil"/>
              <w:bottom w:val="single" w:sz="4" w:space="0" w:color="auto"/>
              <w:right w:val="single" w:sz="4" w:space="0" w:color="auto"/>
            </w:tcBorders>
            <w:shd w:val="clear" w:color="auto" w:fill="auto"/>
            <w:vAlign w:val="center"/>
          </w:tcPr>
          <w:p w14:paraId="45A3716C" w14:textId="2BFD655F" w:rsidR="00B3267A" w:rsidRPr="00CF1536" w:rsidRDefault="00B3267A" w:rsidP="00B3267A">
            <w:pPr>
              <w:widowControl/>
              <w:autoSpaceDE/>
              <w:autoSpaceDN/>
              <w:jc w:val="center"/>
              <w:rPr>
                <w:rFonts w:eastAsia="맑은 고딕" w:cs="Tahoma"/>
                <w:color w:val="000000"/>
                <w:kern w:val="0"/>
                <w:rPrChange w:id="619"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rPrChange w:id="620" w:author="박유빈 (Erin Park)" w:date="2025-04-14T15:26:00Z" w16du:dateUtc="2025-04-14T06:26:00Z">
                  <w:rPr>
                    <w:rFonts w:eastAsia="맑은 고딕" w:cs="Tahoma"/>
                    <w:color w:val="000000"/>
                    <w:sz w:val="16"/>
                    <w:szCs w:val="16"/>
                  </w:rPr>
                </w:rPrChange>
              </w:rPr>
              <w:t>6.6</w:t>
            </w:r>
          </w:p>
        </w:tc>
        <w:tc>
          <w:tcPr>
            <w:tcW w:w="1271" w:type="dxa"/>
            <w:tcBorders>
              <w:top w:val="single" w:sz="4" w:space="0" w:color="auto"/>
              <w:left w:val="nil"/>
              <w:bottom w:val="single" w:sz="4" w:space="0" w:color="auto"/>
              <w:right w:val="single" w:sz="4" w:space="0" w:color="auto"/>
            </w:tcBorders>
            <w:shd w:val="clear" w:color="auto" w:fill="auto"/>
            <w:vAlign w:val="center"/>
          </w:tcPr>
          <w:p w14:paraId="2A431254" w14:textId="442EA730" w:rsidR="00B3267A" w:rsidRPr="00CF1536" w:rsidRDefault="00B3267A" w:rsidP="00B3267A">
            <w:pPr>
              <w:widowControl/>
              <w:autoSpaceDE/>
              <w:autoSpaceDN/>
              <w:jc w:val="center"/>
              <w:rPr>
                <w:rFonts w:eastAsia="맑은 고딕" w:cs="Tahoma"/>
                <w:color w:val="000000"/>
                <w:kern w:val="0"/>
                <w:rPrChange w:id="621"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622" w:author="박유빈 (Erin Park)" w:date="2025-04-14T15:26:00Z" w16du:dateUtc="2025-04-14T06:26:00Z">
                  <w:rPr>
                    <w:rFonts w:eastAsia="맑은 고딕" w:cs="Tahoma"/>
                    <w:color w:val="000000"/>
                    <w:kern w:val="0"/>
                    <w:sz w:val="16"/>
                    <w:szCs w:val="16"/>
                  </w:rPr>
                </w:rPrChange>
              </w:rPr>
              <w:t>24</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A22EF0A" w14:textId="4CD0C231" w:rsidR="00B3267A" w:rsidRPr="00CF1536" w:rsidRDefault="00B3267A" w:rsidP="00B3267A">
            <w:pPr>
              <w:widowControl/>
              <w:autoSpaceDE/>
              <w:autoSpaceDN/>
              <w:jc w:val="center"/>
              <w:rPr>
                <w:rFonts w:eastAsia="맑은 고딕" w:cs="Tahoma"/>
                <w:color w:val="000000"/>
                <w:kern w:val="0"/>
                <w:rPrChange w:id="623" w:author="박유빈 (Erin Park)" w:date="2025-04-14T15:26:00Z" w16du:dateUtc="2025-04-14T06:26:00Z">
                  <w:rPr>
                    <w:rFonts w:eastAsia="맑은 고딕" w:cs="Tahoma"/>
                    <w:color w:val="000000"/>
                    <w:kern w:val="0"/>
                    <w:sz w:val="16"/>
                    <w:szCs w:val="16"/>
                  </w:rPr>
                </w:rPrChange>
              </w:rPr>
            </w:pPr>
            <w:r w:rsidRPr="00CF1536">
              <w:rPr>
                <w:rFonts w:eastAsia="맑은 고딕" w:cs="Tahoma"/>
                <w:color w:val="000000"/>
                <w:kern w:val="0"/>
                <w:rPrChange w:id="624" w:author="박유빈 (Erin Park)" w:date="2025-04-14T15:26:00Z" w16du:dateUtc="2025-04-14T06:26:00Z">
                  <w:rPr>
                    <w:rFonts w:eastAsia="맑은 고딕" w:cs="Tahoma"/>
                    <w:color w:val="000000"/>
                    <w:kern w:val="0"/>
                    <w:sz w:val="16"/>
                    <w:szCs w:val="16"/>
                  </w:rPr>
                </w:rPrChange>
              </w:rPr>
              <w:t>131</w:t>
            </w:r>
          </w:p>
        </w:tc>
      </w:tr>
    </w:tbl>
    <w:p w14:paraId="5C4B5923" w14:textId="77777777" w:rsidR="008D6388" w:rsidRDefault="008D6388" w:rsidP="00337125"/>
    <w:p w14:paraId="559264AC" w14:textId="4BAFFED2" w:rsidR="007D3D32" w:rsidRDefault="007D3D32" w:rsidP="007D3D32">
      <w:r w:rsidRPr="009E1834">
        <w:rPr>
          <w:rFonts w:hint="eastAsia"/>
          <w:b/>
        </w:rPr>
        <w:t>Note</w:t>
      </w:r>
      <w:r w:rsidR="00E119E2">
        <w:rPr>
          <w:rFonts w:hint="eastAsia"/>
          <w:b/>
        </w:rPr>
        <w:t xml:space="preserve"> 1</w:t>
      </w:r>
      <w:r w:rsidRPr="009E1834">
        <w:rPr>
          <w:rFonts w:hint="eastAsia"/>
          <w:b/>
        </w:rPr>
        <w:t>:</w:t>
      </w:r>
    </w:p>
    <w:p w14:paraId="6C2D0328" w14:textId="09E69276" w:rsidR="007D3D32" w:rsidRDefault="007D3D32" w:rsidP="008F6CBF">
      <w:pPr>
        <w:pStyle w:val="aff"/>
        <w:numPr>
          <w:ilvl w:val="0"/>
          <w:numId w:val="72"/>
        </w:numPr>
        <w:ind w:leftChars="0"/>
      </w:pPr>
      <w:r>
        <w:rPr>
          <w:rFonts w:hint="eastAsia"/>
        </w:rPr>
        <w:t>DCR</w:t>
      </w:r>
      <w:r w:rsidR="00CF1536">
        <w:rPr>
          <w:rFonts w:hint="eastAsia"/>
        </w:rPr>
        <w:t xml:space="preserve"> </w:t>
      </w:r>
      <w:r>
        <w:rPr>
          <w:rFonts w:hint="eastAsia"/>
        </w:rPr>
        <w:t>(</w:t>
      </w:r>
      <w:r w:rsidRPr="003216E1">
        <w:t xml:space="preserve">VRM </w:t>
      </w:r>
      <w:r w:rsidR="00FF28C8">
        <w:rPr>
          <w:rFonts w:hint="eastAsia"/>
        </w:rPr>
        <w:t>O</w:t>
      </w:r>
      <w:r w:rsidRPr="003216E1">
        <w:t xml:space="preserve">utput to </w:t>
      </w:r>
      <w:r w:rsidR="00FF28C8">
        <w:t>Power Ball Group</w:t>
      </w:r>
      <w:r w:rsidRPr="003216E1">
        <w:t xml:space="preserve"> of AP</w:t>
      </w:r>
      <w:r>
        <w:rPr>
          <w:rFonts w:hint="eastAsia"/>
        </w:rPr>
        <w:t xml:space="preserve">): This is the DC resistance of the path from VRM output to </w:t>
      </w:r>
      <w:r w:rsidR="00FF28C8">
        <w:rPr>
          <w:rFonts w:hint="eastAsia"/>
        </w:rPr>
        <w:t>power ball group</w:t>
      </w:r>
      <w:r>
        <w:rPr>
          <w:rFonts w:hint="eastAsia"/>
        </w:rPr>
        <w:t xml:space="preserve"> of TCC807</w:t>
      </w:r>
      <w:r w:rsidR="00E91FA3">
        <w:rPr>
          <w:rFonts w:hint="eastAsia"/>
        </w:rPr>
        <w:t>1</w:t>
      </w:r>
      <w:r>
        <w:rPr>
          <w:rFonts w:hint="eastAsia"/>
        </w:rPr>
        <w:t xml:space="preserve">. </w:t>
      </w:r>
      <w:r w:rsidR="008F6CBF">
        <w:rPr>
          <w:rFonts w:hint="eastAsia"/>
        </w:rPr>
        <w:t>Refer to</w:t>
      </w:r>
      <w:ins w:id="625" w:author="김지은 (Jinny Kim)" w:date="2025-04-16T18:40:00Z" w16du:dateUtc="2025-04-16T09:40:00Z">
        <w:r w:rsidR="00707127">
          <w:rPr>
            <w:rFonts w:hint="eastAsia"/>
          </w:rPr>
          <w:t xml:space="preserve"> </w:t>
        </w:r>
      </w:ins>
      <w:r w:rsidR="00707127">
        <w:fldChar w:fldCharType="begin"/>
      </w:r>
      <w:r w:rsidR="00707127">
        <w:instrText xml:space="preserve"> REF _Ref195609239 \h </w:instrText>
      </w:r>
      <w:r w:rsidR="00707127">
        <w:fldChar w:fldCharType="separate"/>
      </w:r>
      <w:r w:rsidR="00707127">
        <w:t xml:space="preserve">Figure </w:t>
      </w:r>
      <w:r w:rsidR="00707127">
        <w:rPr>
          <w:noProof/>
        </w:rPr>
        <w:t>2</w:t>
      </w:r>
      <w:r w:rsidR="00707127">
        <w:t>.</w:t>
      </w:r>
      <w:r w:rsidR="00707127">
        <w:rPr>
          <w:noProof/>
        </w:rPr>
        <w:t>1</w:t>
      </w:r>
      <w:r w:rsidR="00707127">
        <w:fldChar w:fldCharType="end"/>
      </w:r>
      <w:r w:rsidR="00707127" w:rsidRPr="0063672C">
        <w:t>.</w:t>
      </w:r>
      <w:r w:rsidR="008F6CBF">
        <w:rPr>
          <w:rFonts w:hint="eastAsia"/>
        </w:rPr>
        <w:t>.</w:t>
      </w:r>
    </w:p>
    <w:p w14:paraId="009FC6CE" w14:textId="5D430E8E" w:rsidR="008F6CBF" w:rsidRDefault="007D3D32" w:rsidP="008F6CBF">
      <w:pPr>
        <w:pStyle w:val="aff"/>
        <w:numPr>
          <w:ilvl w:val="0"/>
          <w:numId w:val="72"/>
        </w:numPr>
        <w:ind w:leftChars="0"/>
      </w:pPr>
      <w:r>
        <w:rPr>
          <w:rFonts w:hint="eastAsia"/>
        </w:rPr>
        <w:t>DCR</w:t>
      </w:r>
      <w:r w:rsidR="00CF1536">
        <w:rPr>
          <w:rFonts w:hint="eastAsia"/>
        </w:rPr>
        <w:t xml:space="preserve"> </w:t>
      </w:r>
      <w:r>
        <w:rPr>
          <w:rFonts w:hint="eastAsia"/>
        </w:rPr>
        <w:t>(</w:t>
      </w:r>
      <w:r w:rsidR="00FF28C8">
        <w:rPr>
          <w:rFonts w:hint="eastAsia"/>
        </w:rPr>
        <w:t>S</w:t>
      </w:r>
      <w:r>
        <w:rPr>
          <w:rFonts w:hint="eastAsia"/>
        </w:rPr>
        <w:t xml:space="preserve">ense </w:t>
      </w:r>
      <w:r w:rsidR="00FF28C8">
        <w:rPr>
          <w:rFonts w:hint="eastAsia"/>
        </w:rPr>
        <w:t>P</w:t>
      </w:r>
      <w:r>
        <w:rPr>
          <w:rFonts w:hint="eastAsia"/>
        </w:rPr>
        <w:t>oint</w:t>
      </w:r>
      <w:r w:rsidRPr="003216E1">
        <w:t xml:space="preserve"> to </w:t>
      </w:r>
      <w:r w:rsidR="00FF28C8">
        <w:t>Power Ball Group</w:t>
      </w:r>
      <w:r w:rsidRPr="003216E1">
        <w:t xml:space="preserve"> of AP</w:t>
      </w:r>
      <w:r>
        <w:rPr>
          <w:rFonts w:hint="eastAsia"/>
        </w:rPr>
        <w:t xml:space="preserve">): </w:t>
      </w:r>
      <w:r w:rsidRPr="003216E1">
        <w:t xml:space="preserve">This is the DC resistance of the path from </w:t>
      </w:r>
      <w:r>
        <w:rPr>
          <w:rFonts w:hint="eastAsia"/>
        </w:rPr>
        <w:t>sense point</w:t>
      </w:r>
      <w:r w:rsidRPr="003216E1">
        <w:t xml:space="preserve"> to </w:t>
      </w:r>
      <w:r w:rsidR="00FF28C8">
        <w:rPr>
          <w:rFonts w:hint="eastAsia"/>
        </w:rPr>
        <w:t>p</w:t>
      </w:r>
      <w:r w:rsidR="00FF28C8">
        <w:t xml:space="preserve">ower </w:t>
      </w:r>
      <w:r w:rsidR="00FF28C8">
        <w:rPr>
          <w:rFonts w:hint="eastAsia"/>
        </w:rPr>
        <w:t>b</w:t>
      </w:r>
      <w:r w:rsidR="00FF28C8">
        <w:t xml:space="preserve">all </w:t>
      </w:r>
      <w:r w:rsidR="00FF28C8">
        <w:rPr>
          <w:rFonts w:hint="eastAsia"/>
        </w:rPr>
        <w:t>g</w:t>
      </w:r>
      <w:r w:rsidR="00FF28C8">
        <w:t>roup</w:t>
      </w:r>
      <w:r w:rsidRPr="003216E1">
        <w:t xml:space="preserve"> of TCC807</w:t>
      </w:r>
      <w:r w:rsidR="00E91FA3">
        <w:rPr>
          <w:rFonts w:hint="eastAsia"/>
        </w:rPr>
        <w:t>1</w:t>
      </w:r>
      <w:r>
        <w:rPr>
          <w:rFonts w:hint="eastAsia"/>
        </w:rPr>
        <w:t>.</w:t>
      </w:r>
      <w:r w:rsidR="00344D4A">
        <w:rPr>
          <w:rFonts w:hint="eastAsia"/>
        </w:rPr>
        <w:t xml:space="preserve"> </w:t>
      </w:r>
      <w:r w:rsidR="008F6CBF">
        <w:rPr>
          <w:rFonts w:hint="eastAsia"/>
        </w:rPr>
        <w:t xml:space="preserve">Refer to </w:t>
      </w:r>
      <w:r w:rsidR="00707127">
        <w:fldChar w:fldCharType="begin"/>
      </w:r>
      <w:r w:rsidR="00707127">
        <w:instrText xml:space="preserve"> REF _Ref195609239 \h </w:instrText>
      </w:r>
      <w:r w:rsidR="00707127">
        <w:fldChar w:fldCharType="separate"/>
      </w:r>
      <w:r w:rsidR="00707127">
        <w:t xml:space="preserve">Figure </w:t>
      </w:r>
      <w:r w:rsidR="00707127">
        <w:rPr>
          <w:noProof/>
        </w:rPr>
        <w:t>2</w:t>
      </w:r>
      <w:r w:rsidR="00707127">
        <w:t>.</w:t>
      </w:r>
      <w:r w:rsidR="00707127">
        <w:rPr>
          <w:noProof/>
        </w:rPr>
        <w:t>1</w:t>
      </w:r>
      <w:r w:rsidR="00707127">
        <w:fldChar w:fldCharType="end"/>
      </w:r>
      <w:r w:rsidR="00707127" w:rsidRPr="0063672C">
        <w:t>.</w:t>
      </w:r>
      <w:r w:rsidR="00476D07">
        <w:rPr>
          <w:rFonts w:hint="eastAsia"/>
        </w:rPr>
        <w:t>.</w:t>
      </w:r>
    </w:p>
    <w:p w14:paraId="7A9C5592" w14:textId="4BC513EB" w:rsidR="006E2F77" w:rsidRDefault="006E2F77" w:rsidP="006E2F77">
      <w:pPr>
        <w:rPr>
          <w:b/>
          <w:bCs/>
        </w:rPr>
      </w:pPr>
      <w:r w:rsidRPr="0089265A">
        <w:rPr>
          <w:rFonts w:hint="eastAsia"/>
          <w:b/>
          <w:bCs/>
        </w:rPr>
        <w:t>Note 2:</w:t>
      </w:r>
      <w:r>
        <w:rPr>
          <w:rFonts w:hint="eastAsia"/>
        </w:rPr>
        <w:t xml:space="preserve"> </w:t>
      </w:r>
      <w:r w:rsidR="003C5D41">
        <w:rPr>
          <w:rFonts w:hint="eastAsia"/>
        </w:rPr>
        <w:t>When remote sensing is not used, DCR</w:t>
      </w:r>
      <w:r w:rsidR="00CF1536">
        <w:rPr>
          <w:rFonts w:hint="eastAsia"/>
        </w:rPr>
        <w:t xml:space="preserve"> </w:t>
      </w:r>
      <w:r w:rsidR="003C5D41">
        <w:rPr>
          <w:rFonts w:hint="eastAsia"/>
        </w:rPr>
        <w:t>(</w:t>
      </w:r>
      <w:r w:rsidR="003C5D41" w:rsidRPr="003216E1">
        <w:t xml:space="preserve">VRM </w:t>
      </w:r>
      <w:r w:rsidR="003C5D41">
        <w:rPr>
          <w:rFonts w:hint="eastAsia"/>
        </w:rPr>
        <w:t>O</w:t>
      </w:r>
      <w:r w:rsidR="003C5D41" w:rsidRPr="003216E1">
        <w:t xml:space="preserve">utput to </w:t>
      </w:r>
      <w:r w:rsidR="003C5D41">
        <w:t>Power Ball Group</w:t>
      </w:r>
      <w:r w:rsidR="003C5D41" w:rsidRPr="003216E1">
        <w:t xml:space="preserve"> of AP</w:t>
      </w:r>
      <w:r w:rsidR="003C5D41">
        <w:rPr>
          <w:rFonts w:hint="eastAsia"/>
        </w:rPr>
        <w:t>) can be used for DC PDN specification.</w:t>
      </w:r>
      <w:r w:rsidR="000A2683">
        <w:rPr>
          <w:rFonts w:hint="eastAsia"/>
        </w:rPr>
        <w:t xml:space="preserve"> </w:t>
      </w:r>
    </w:p>
    <w:p w14:paraId="095823BA" w14:textId="1AD39982" w:rsidR="00A2109F" w:rsidRDefault="00A2109F" w:rsidP="00F6357F">
      <w:pPr>
        <w:pStyle w:val="1"/>
        <w:ind w:left="1157" w:hanging="1157"/>
      </w:pPr>
      <w:bookmarkStart w:id="626" w:name="_Toc195537115"/>
      <w:bookmarkStart w:id="627" w:name="_Toc195537464"/>
      <w:bookmarkStart w:id="628" w:name="_Toc195609438"/>
      <w:bookmarkStart w:id="629" w:name="_Toc195537116"/>
      <w:bookmarkStart w:id="630" w:name="_Toc195537465"/>
      <w:bookmarkStart w:id="631" w:name="_Toc195609439"/>
      <w:bookmarkStart w:id="632" w:name="_Toc195537117"/>
      <w:bookmarkStart w:id="633" w:name="_Toc195537466"/>
      <w:bookmarkStart w:id="634" w:name="_Toc195609440"/>
      <w:bookmarkStart w:id="635" w:name="_Toc195537118"/>
      <w:bookmarkStart w:id="636" w:name="_Toc195537467"/>
      <w:bookmarkStart w:id="637" w:name="_Toc195609441"/>
      <w:bookmarkStart w:id="638" w:name="_Toc132874724"/>
      <w:bookmarkStart w:id="639" w:name="_Toc132874725"/>
      <w:bookmarkStart w:id="640" w:name="_Toc132874726"/>
      <w:bookmarkStart w:id="641" w:name="_Toc132874727"/>
      <w:bookmarkStart w:id="642" w:name="_Toc132874776"/>
      <w:bookmarkStart w:id="643" w:name="_Toc132874792"/>
      <w:bookmarkStart w:id="644" w:name="_Toc132874945"/>
      <w:bookmarkStart w:id="645" w:name="_Toc132874946"/>
      <w:bookmarkStart w:id="646" w:name="_Toc132874947"/>
      <w:bookmarkStart w:id="647" w:name="_Toc132874948"/>
      <w:bookmarkStart w:id="648" w:name="_Toc132874949"/>
      <w:bookmarkStart w:id="649" w:name="_Toc132874950"/>
      <w:bookmarkStart w:id="650" w:name="_Toc132874951"/>
      <w:bookmarkStart w:id="651" w:name="_Toc132874952"/>
      <w:bookmarkStart w:id="652" w:name="_Toc132874953"/>
      <w:bookmarkStart w:id="653" w:name="_Toc132874954"/>
      <w:bookmarkStart w:id="654" w:name="_Toc132874955"/>
      <w:bookmarkStart w:id="655" w:name="_Toc132874956"/>
      <w:bookmarkStart w:id="656" w:name="_Toc132874957"/>
      <w:bookmarkStart w:id="657" w:name="_Toc132874958"/>
      <w:bookmarkStart w:id="658" w:name="_Toc132874959"/>
      <w:bookmarkStart w:id="659" w:name="_Toc132874960"/>
      <w:bookmarkStart w:id="660" w:name="_Toc132874961"/>
      <w:bookmarkStart w:id="661" w:name="_Toc132874962"/>
      <w:bookmarkStart w:id="662" w:name="_Toc132874963"/>
      <w:bookmarkStart w:id="663" w:name="_Toc132874964"/>
      <w:bookmarkStart w:id="664" w:name="_Toc132874965"/>
      <w:bookmarkStart w:id="665" w:name="_Toc132874966"/>
      <w:bookmarkStart w:id="666" w:name="_Toc132874967"/>
      <w:bookmarkStart w:id="667" w:name="_Toc132874968"/>
      <w:bookmarkStart w:id="668" w:name="_Toc132874969"/>
      <w:bookmarkStart w:id="669" w:name="_Toc132874970"/>
      <w:bookmarkStart w:id="670" w:name="_Toc132874971"/>
      <w:bookmarkStart w:id="671" w:name="_Toc132874972"/>
      <w:bookmarkStart w:id="672" w:name="_Toc132874973"/>
      <w:bookmarkStart w:id="673" w:name="_Toc132874974"/>
      <w:bookmarkStart w:id="674" w:name="_Toc132874975"/>
      <w:bookmarkStart w:id="675" w:name="_Toc132874976"/>
      <w:bookmarkStart w:id="676" w:name="_Toc132874977"/>
      <w:bookmarkStart w:id="677" w:name="_Toc132874978"/>
      <w:bookmarkStart w:id="678" w:name="_Toc132874979"/>
      <w:bookmarkStart w:id="679" w:name="_Toc132874980"/>
      <w:bookmarkStart w:id="680" w:name="_Toc132874981"/>
      <w:bookmarkStart w:id="681" w:name="_Toc132874982"/>
      <w:bookmarkStart w:id="682" w:name="_Toc132874983"/>
      <w:bookmarkStart w:id="683" w:name="_Toc132874984"/>
      <w:bookmarkStart w:id="684" w:name="_Toc132874985"/>
      <w:bookmarkStart w:id="685" w:name="_Toc132874986"/>
      <w:bookmarkStart w:id="686" w:name="_Toc132874987"/>
      <w:bookmarkStart w:id="687" w:name="_Toc132874988"/>
      <w:bookmarkStart w:id="688" w:name="_Toc132874989"/>
      <w:bookmarkStart w:id="689" w:name="_Toc132874990"/>
      <w:bookmarkStart w:id="690" w:name="_Toc132874991"/>
      <w:bookmarkStart w:id="691" w:name="_Toc132874992"/>
      <w:bookmarkStart w:id="692" w:name="_Toc132874993"/>
      <w:bookmarkStart w:id="693" w:name="_Toc132874994"/>
      <w:bookmarkStart w:id="694" w:name="_Toc132874995"/>
      <w:bookmarkStart w:id="695" w:name="_Toc132874996"/>
      <w:bookmarkStart w:id="696" w:name="_Toc132874997"/>
      <w:bookmarkStart w:id="697" w:name="_Toc132874998"/>
      <w:bookmarkStart w:id="698" w:name="_Toc132874999"/>
      <w:bookmarkStart w:id="699" w:name="_Toc132875000"/>
      <w:bookmarkStart w:id="700" w:name="_Toc132875001"/>
      <w:bookmarkStart w:id="701" w:name="_Toc132875002"/>
      <w:bookmarkStart w:id="702" w:name="_Toc132875003"/>
      <w:bookmarkStart w:id="703" w:name="_Toc132875004"/>
      <w:bookmarkStart w:id="704" w:name="_Toc132875005"/>
      <w:bookmarkStart w:id="705" w:name="_Toc132875006"/>
      <w:bookmarkStart w:id="706" w:name="_Toc132875007"/>
      <w:bookmarkStart w:id="707" w:name="_Toc132875008"/>
      <w:bookmarkStart w:id="708" w:name="_Toc132875060"/>
      <w:bookmarkStart w:id="709" w:name="_Toc132875076"/>
      <w:bookmarkStart w:id="710" w:name="_Toc132875095"/>
      <w:bookmarkStart w:id="711" w:name="_Toc132875096"/>
      <w:bookmarkStart w:id="712" w:name="_Toc90026687"/>
      <w:bookmarkStart w:id="713" w:name="_Toc90039604"/>
      <w:bookmarkStart w:id="714" w:name="_Toc90026688"/>
      <w:bookmarkStart w:id="715" w:name="_Toc90039605"/>
      <w:bookmarkStart w:id="716" w:name="_Toc90026689"/>
      <w:bookmarkStart w:id="717" w:name="_Toc90039606"/>
      <w:bookmarkStart w:id="718" w:name="_Toc90026690"/>
      <w:bookmarkStart w:id="719" w:name="_Toc90039607"/>
      <w:bookmarkStart w:id="720" w:name="_Toc90026691"/>
      <w:bookmarkStart w:id="721" w:name="_Toc90039608"/>
      <w:bookmarkStart w:id="722" w:name="_Toc90026692"/>
      <w:bookmarkStart w:id="723" w:name="_Toc90039609"/>
      <w:bookmarkStart w:id="724" w:name="_Toc90026693"/>
      <w:bookmarkStart w:id="725" w:name="_Toc90039610"/>
      <w:bookmarkStart w:id="726" w:name="_Toc90026694"/>
      <w:bookmarkStart w:id="727" w:name="_Toc90039611"/>
      <w:bookmarkStart w:id="728" w:name="_Toc90026695"/>
      <w:bookmarkStart w:id="729" w:name="_Toc90039612"/>
      <w:bookmarkStart w:id="730" w:name="_Toc90026696"/>
      <w:bookmarkStart w:id="731" w:name="_Toc90039613"/>
      <w:bookmarkStart w:id="732" w:name="_Toc90026697"/>
      <w:bookmarkStart w:id="733" w:name="_Toc90039614"/>
      <w:bookmarkStart w:id="734" w:name="_Toc90026749"/>
      <w:bookmarkStart w:id="735" w:name="_Toc90039666"/>
      <w:bookmarkStart w:id="736" w:name="_Toc90026765"/>
      <w:bookmarkStart w:id="737" w:name="_Toc90039682"/>
      <w:bookmarkStart w:id="738" w:name="_Toc90026784"/>
      <w:bookmarkStart w:id="739" w:name="_Toc90039701"/>
      <w:bookmarkStart w:id="740" w:name="_Toc90026785"/>
      <w:bookmarkStart w:id="741" w:name="_Toc90039702"/>
      <w:bookmarkStart w:id="742" w:name="_Toc90026786"/>
      <w:bookmarkStart w:id="743" w:name="_Toc90039703"/>
      <w:bookmarkStart w:id="744" w:name="_Toc90026787"/>
      <w:bookmarkStart w:id="745" w:name="_Toc90039704"/>
      <w:bookmarkStart w:id="746" w:name="_Toc90026788"/>
      <w:bookmarkStart w:id="747" w:name="_Toc90039705"/>
      <w:bookmarkStart w:id="748" w:name="_Toc90026789"/>
      <w:bookmarkStart w:id="749" w:name="_Toc90039706"/>
      <w:bookmarkStart w:id="750" w:name="_Toc90026790"/>
      <w:bookmarkStart w:id="751" w:name="_Toc90039707"/>
      <w:bookmarkStart w:id="752" w:name="_Toc90026791"/>
      <w:bookmarkStart w:id="753" w:name="_Toc90039708"/>
      <w:bookmarkStart w:id="754" w:name="_Toc90026792"/>
      <w:bookmarkStart w:id="755" w:name="_Toc90039709"/>
      <w:bookmarkStart w:id="756" w:name="_Toc90026793"/>
      <w:bookmarkStart w:id="757" w:name="_Toc90039710"/>
      <w:bookmarkStart w:id="758" w:name="_Toc90026794"/>
      <w:bookmarkStart w:id="759" w:name="_Toc90039711"/>
      <w:bookmarkStart w:id="760" w:name="_Toc90026795"/>
      <w:bookmarkStart w:id="761" w:name="_Toc90039712"/>
      <w:bookmarkStart w:id="762" w:name="_Toc90026796"/>
      <w:bookmarkStart w:id="763" w:name="_Toc90039713"/>
      <w:bookmarkStart w:id="764" w:name="_Toc90026797"/>
      <w:bookmarkStart w:id="765" w:name="_Toc90039714"/>
      <w:bookmarkStart w:id="766" w:name="_Toc90026798"/>
      <w:bookmarkStart w:id="767" w:name="_Toc90039715"/>
      <w:bookmarkStart w:id="768" w:name="_Toc90026799"/>
      <w:bookmarkStart w:id="769" w:name="_Toc90039716"/>
      <w:bookmarkStart w:id="770" w:name="_Toc90026800"/>
      <w:bookmarkStart w:id="771" w:name="_Toc90039717"/>
      <w:bookmarkStart w:id="772" w:name="_Toc90026801"/>
      <w:bookmarkStart w:id="773" w:name="_Toc90039718"/>
      <w:bookmarkStart w:id="774" w:name="_Toc132875100"/>
      <w:bookmarkStart w:id="775" w:name="_Toc132875101"/>
      <w:bookmarkStart w:id="776" w:name="_Toc132875102"/>
      <w:bookmarkStart w:id="777" w:name="_Toc132875103"/>
      <w:bookmarkStart w:id="778" w:name="_Toc132875104"/>
      <w:bookmarkStart w:id="779" w:name="_Toc132875105"/>
      <w:bookmarkStart w:id="780" w:name="_Toc132875106"/>
      <w:bookmarkStart w:id="781" w:name="_Toc132875107"/>
      <w:bookmarkStart w:id="782" w:name="_Toc132875108"/>
      <w:bookmarkStart w:id="783" w:name="_Toc132875109"/>
      <w:bookmarkStart w:id="784" w:name="_Toc132875110"/>
      <w:bookmarkStart w:id="785" w:name="_Toc132875111"/>
      <w:bookmarkStart w:id="786" w:name="_Toc132875112"/>
      <w:bookmarkStart w:id="787" w:name="_Toc132875113"/>
      <w:bookmarkStart w:id="788" w:name="_Toc132875114"/>
      <w:bookmarkStart w:id="789" w:name="_Toc132875115"/>
      <w:bookmarkStart w:id="790" w:name="_Toc132875116"/>
      <w:bookmarkStart w:id="791" w:name="_Toc132875117"/>
      <w:bookmarkStart w:id="792" w:name="_Toc132875118"/>
      <w:bookmarkStart w:id="793" w:name="_Toc132875119"/>
      <w:bookmarkStart w:id="794" w:name="_Toc132875120"/>
      <w:bookmarkStart w:id="795" w:name="_Toc132875121"/>
      <w:bookmarkStart w:id="796" w:name="_Toc132875122"/>
      <w:bookmarkStart w:id="797" w:name="_Toc132875123"/>
      <w:bookmarkStart w:id="798" w:name="_Toc132875124"/>
      <w:bookmarkStart w:id="799" w:name="_Toc132875125"/>
      <w:bookmarkStart w:id="800" w:name="_Toc132875126"/>
      <w:bookmarkStart w:id="801" w:name="_Toc132875127"/>
      <w:bookmarkStart w:id="802" w:name="_Toc132875128"/>
      <w:bookmarkStart w:id="803" w:name="_Toc132875129"/>
      <w:bookmarkStart w:id="804" w:name="_Toc132875130"/>
      <w:bookmarkStart w:id="805" w:name="_Toc132875131"/>
      <w:bookmarkStart w:id="806" w:name="_Toc132875132"/>
      <w:bookmarkStart w:id="807" w:name="_Toc132875133"/>
      <w:bookmarkStart w:id="808" w:name="_Toc132875134"/>
      <w:bookmarkStart w:id="809" w:name="_Toc132875135"/>
      <w:bookmarkStart w:id="810" w:name="_Toc132875136"/>
      <w:bookmarkStart w:id="811" w:name="_Toc132875137"/>
      <w:bookmarkStart w:id="812" w:name="_Toc132875138"/>
      <w:bookmarkStart w:id="813" w:name="_Toc132875139"/>
      <w:bookmarkStart w:id="814" w:name="_Toc132875140"/>
      <w:bookmarkStart w:id="815" w:name="_Toc132875141"/>
      <w:bookmarkStart w:id="816" w:name="_Toc132875142"/>
      <w:bookmarkStart w:id="817" w:name="_Toc132875143"/>
      <w:bookmarkStart w:id="818" w:name="_Toc132875144"/>
      <w:bookmarkStart w:id="819" w:name="_Toc132875145"/>
      <w:bookmarkStart w:id="820" w:name="_Toc132875146"/>
      <w:bookmarkStart w:id="821" w:name="_Toc132875147"/>
      <w:bookmarkStart w:id="822" w:name="_Toc132875148"/>
      <w:bookmarkStart w:id="823" w:name="_Toc132875149"/>
      <w:bookmarkStart w:id="824" w:name="_Toc132875150"/>
      <w:bookmarkStart w:id="825" w:name="_Toc132875151"/>
      <w:bookmarkStart w:id="826" w:name="_Toc132875152"/>
      <w:bookmarkStart w:id="827" w:name="_Toc132875153"/>
      <w:bookmarkStart w:id="828" w:name="_Toc132875154"/>
      <w:bookmarkStart w:id="829" w:name="_Toc132875155"/>
      <w:bookmarkStart w:id="830" w:name="_Toc132875156"/>
      <w:bookmarkStart w:id="831" w:name="_Toc132875157"/>
      <w:bookmarkStart w:id="832" w:name="_Toc132875158"/>
      <w:bookmarkStart w:id="833" w:name="_Toc132875159"/>
      <w:bookmarkStart w:id="834" w:name="_Toc132875160"/>
      <w:bookmarkStart w:id="835" w:name="_Toc132875161"/>
      <w:bookmarkStart w:id="836" w:name="_Toc132875162"/>
      <w:bookmarkStart w:id="837" w:name="_Toc132875163"/>
      <w:bookmarkStart w:id="838" w:name="_Toc132875164"/>
      <w:bookmarkStart w:id="839" w:name="_Toc132875165"/>
      <w:bookmarkStart w:id="840" w:name="_Toc132875166"/>
      <w:bookmarkStart w:id="841" w:name="_Toc132875167"/>
      <w:bookmarkStart w:id="842" w:name="_Toc132875168"/>
      <w:bookmarkStart w:id="843" w:name="_Toc132875169"/>
      <w:bookmarkStart w:id="844" w:name="_Toc132875170"/>
      <w:bookmarkStart w:id="845" w:name="_Toc132875171"/>
      <w:bookmarkStart w:id="846" w:name="_Toc132875172"/>
      <w:bookmarkStart w:id="847" w:name="_Toc132875173"/>
      <w:bookmarkStart w:id="848" w:name="_Toc132875174"/>
      <w:bookmarkStart w:id="849" w:name="_Toc132875175"/>
      <w:bookmarkStart w:id="850" w:name="_Toc132875176"/>
      <w:bookmarkStart w:id="851" w:name="_Toc132875177"/>
      <w:bookmarkStart w:id="852" w:name="_Toc132875178"/>
      <w:bookmarkStart w:id="853" w:name="_Toc132875179"/>
      <w:bookmarkStart w:id="854" w:name="_Toc132875180"/>
      <w:bookmarkStart w:id="855" w:name="_Toc132875181"/>
      <w:bookmarkStart w:id="856" w:name="_Toc132875182"/>
      <w:bookmarkStart w:id="857" w:name="_Toc132875183"/>
      <w:bookmarkStart w:id="858" w:name="_Toc132875184"/>
      <w:bookmarkStart w:id="859" w:name="_Toc132875185"/>
      <w:bookmarkStart w:id="860" w:name="_Toc132875186"/>
      <w:bookmarkStart w:id="861" w:name="_Toc132875187"/>
      <w:bookmarkStart w:id="862" w:name="_Toc132875188"/>
      <w:bookmarkStart w:id="863" w:name="_Toc132875189"/>
      <w:bookmarkStart w:id="864" w:name="_Toc132875190"/>
      <w:bookmarkStart w:id="865" w:name="_Toc132875191"/>
      <w:bookmarkStart w:id="866" w:name="_Toc132875192"/>
      <w:bookmarkStart w:id="867" w:name="_Toc132875193"/>
      <w:bookmarkStart w:id="868" w:name="_Toc132875194"/>
      <w:bookmarkStart w:id="869" w:name="_Toc132875195"/>
      <w:bookmarkStart w:id="870" w:name="_Toc132875196"/>
      <w:bookmarkStart w:id="871" w:name="_Toc132875197"/>
      <w:bookmarkStart w:id="872" w:name="_Toc132875198"/>
      <w:bookmarkStart w:id="873" w:name="_Toc132875199"/>
      <w:bookmarkStart w:id="874" w:name="_Toc132875200"/>
      <w:bookmarkStart w:id="875" w:name="_Toc132875201"/>
      <w:bookmarkStart w:id="876" w:name="_Toc132875202"/>
      <w:bookmarkStart w:id="877" w:name="_Toc132875203"/>
      <w:bookmarkStart w:id="878" w:name="_Toc132875204"/>
      <w:bookmarkStart w:id="879" w:name="_Toc132875205"/>
      <w:bookmarkStart w:id="880" w:name="_Toc132875206"/>
      <w:bookmarkStart w:id="881" w:name="_Toc132875207"/>
      <w:bookmarkStart w:id="882" w:name="_Toc132875208"/>
      <w:bookmarkStart w:id="883" w:name="_Toc132875209"/>
      <w:bookmarkStart w:id="884" w:name="_Toc132875210"/>
      <w:bookmarkStart w:id="885" w:name="_Toc132875211"/>
      <w:bookmarkStart w:id="886" w:name="_Toc132875212"/>
      <w:bookmarkStart w:id="887" w:name="_Toc132875213"/>
      <w:bookmarkStart w:id="888" w:name="_Toc132875214"/>
      <w:bookmarkStart w:id="889" w:name="_Toc132875215"/>
      <w:bookmarkStart w:id="890" w:name="_Toc132875216"/>
      <w:bookmarkStart w:id="891" w:name="_Toc132875217"/>
      <w:bookmarkStart w:id="892" w:name="_Toc132875399"/>
      <w:bookmarkStart w:id="893" w:name="_Toc132875400"/>
      <w:bookmarkStart w:id="894" w:name="_Toc132875401"/>
      <w:bookmarkStart w:id="895" w:name="_Toc132875402"/>
      <w:bookmarkStart w:id="896" w:name="_Toc132875403"/>
      <w:bookmarkStart w:id="897" w:name="_Toc132875404"/>
      <w:bookmarkStart w:id="898" w:name="_Toc132875405"/>
      <w:bookmarkStart w:id="899" w:name="_Toc132875406"/>
      <w:bookmarkStart w:id="900" w:name="_Toc132875407"/>
      <w:bookmarkStart w:id="901" w:name="_Toc132875408"/>
      <w:bookmarkStart w:id="902" w:name="_Toc132875409"/>
      <w:bookmarkStart w:id="903" w:name="_Toc132875410"/>
      <w:bookmarkStart w:id="904" w:name="_Toc132875411"/>
      <w:bookmarkStart w:id="905" w:name="_Toc132875412"/>
      <w:bookmarkStart w:id="906" w:name="_Toc132875413"/>
      <w:bookmarkStart w:id="907" w:name="_Toc132875414"/>
      <w:bookmarkStart w:id="908" w:name="_Toc132875415"/>
      <w:bookmarkStart w:id="909" w:name="_Toc132875416"/>
      <w:bookmarkStart w:id="910" w:name="_Toc132875417"/>
      <w:bookmarkStart w:id="911" w:name="_Toc132875418"/>
      <w:bookmarkStart w:id="912" w:name="_Toc132875419"/>
      <w:bookmarkStart w:id="913" w:name="_Toc132875420"/>
      <w:bookmarkStart w:id="914" w:name="_Toc132875421"/>
      <w:bookmarkStart w:id="915" w:name="_Toc132875422"/>
      <w:bookmarkStart w:id="916" w:name="_Toc132875423"/>
      <w:bookmarkStart w:id="917" w:name="_Toc132875424"/>
      <w:bookmarkStart w:id="918" w:name="_Toc132875425"/>
      <w:bookmarkStart w:id="919" w:name="_Toc132875426"/>
      <w:bookmarkStart w:id="920" w:name="_Toc132875427"/>
      <w:bookmarkStart w:id="921" w:name="_Toc132875428"/>
      <w:bookmarkStart w:id="922" w:name="_Toc132875429"/>
      <w:bookmarkStart w:id="923" w:name="_Toc132875430"/>
      <w:bookmarkStart w:id="924" w:name="_Toc132875431"/>
      <w:bookmarkStart w:id="925" w:name="_Toc132875432"/>
      <w:bookmarkStart w:id="926" w:name="_Toc132875433"/>
      <w:bookmarkStart w:id="927" w:name="_Toc132875434"/>
      <w:bookmarkStart w:id="928" w:name="_Toc132875435"/>
      <w:bookmarkStart w:id="929" w:name="_Toc132875451"/>
      <w:bookmarkStart w:id="930" w:name="_Toc132875452"/>
      <w:bookmarkStart w:id="931" w:name="_Toc132875759"/>
      <w:bookmarkStart w:id="932" w:name="_Toc132875760"/>
      <w:bookmarkStart w:id="933" w:name="_Toc132875761"/>
      <w:bookmarkStart w:id="934" w:name="_Toc132875762"/>
      <w:bookmarkStart w:id="935" w:name="_Toc132875801"/>
      <w:bookmarkStart w:id="936" w:name="_Toc132875820"/>
      <w:bookmarkStart w:id="937" w:name="_Toc132875821"/>
      <w:bookmarkStart w:id="938" w:name="_Toc132875858"/>
      <w:bookmarkStart w:id="939" w:name="_Toc132875862"/>
      <w:bookmarkStart w:id="940" w:name="_Toc132875896"/>
      <w:bookmarkStart w:id="941" w:name="_Toc132875897"/>
      <w:bookmarkStart w:id="942" w:name="_Toc132875898"/>
      <w:bookmarkStart w:id="943" w:name="_Toc132875899"/>
      <w:bookmarkStart w:id="944" w:name="_Toc132875900"/>
      <w:bookmarkStart w:id="945" w:name="_Toc132875901"/>
      <w:bookmarkStart w:id="946" w:name="_Toc132875902"/>
      <w:bookmarkStart w:id="947" w:name="_Toc132875903"/>
      <w:bookmarkStart w:id="948" w:name="_Toc132875904"/>
      <w:bookmarkStart w:id="949" w:name="_Toc132875905"/>
      <w:bookmarkStart w:id="950" w:name="_Toc132875906"/>
      <w:bookmarkStart w:id="951" w:name="_Toc132875907"/>
      <w:bookmarkStart w:id="952" w:name="_Toc132875908"/>
      <w:bookmarkStart w:id="953" w:name="_Toc132875909"/>
      <w:bookmarkStart w:id="954" w:name="_Toc132875910"/>
      <w:bookmarkStart w:id="955" w:name="_Toc132875911"/>
      <w:bookmarkStart w:id="956" w:name="_Toc132875912"/>
      <w:bookmarkStart w:id="957" w:name="_Toc132875913"/>
      <w:bookmarkStart w:id="958" w:name="_Toc132875914"/>
      <w:bookmarkStart w:id="959" w:name="_Toc132875915"/>
      <w:bookmarkStart w:id="960" w:name="_Toc132875916"/>
      <w:bookmarkStart w:id="961" w:name="_Toc132875917"/>
      <w:bookmarkStart w:id="962" w:name="_Toc132875918"/>
      <w:bookmarkStart w:id="963" w:name="_Toc132875919"/>
      <w:bookmarkStart w:id="964" w:name="_Toc132875920"/>
      <w:bookmarkStart w:id="965" w:name="_Toc132875921"/>
      <w:bookmarkStart w:id="966" w:name="_Toc132875922"/>
      <w:bookmarkStart w:id="967" w:name="_Toc132875923"/>
      <w:bookmarkStart w:id="968" w:name="_Toc132875924"/>
      <w:bookmarkStart w:id="969" w:name="_Toc132875925"/>
      <w:bookmarkStart w:id="970" w:name="_Toc132875926"/>
      <w:bookmarkStart w:id="971" w:name="_Toc132875927"/>
      <w:bookmarkStart w:id="972" w:name="_Toc132875928"/>
      <w:bookmarkStart w:id="973" w:name="_Toc132875929"/>
      <w:bookmarkStart w:id="974" w:name="_Toc132875930"/>
      <w:bookmarkStart w:id="975" w:name="_Toc132875931"/>
      <w:bookmarkStart w:id="976" w:name="_Toc132875932"/>
      <w:bookmarkStart w:id="977" w:name="_Toc132875933"/>
      <w:bookmarkStart w:id="978" w:name="_Toc132875934"/>
      <w:bookmarkStart w:id="979" w:name="_Toc132875935"/>
      <w:bookmarkStart w:id="980" w:name="_Toc132875936"/>
      <w:bookmarkStart w:id="981" w:name="_Toc132875937"/>
      <w:bookmarkStart w:id="982" w:name="_Toc132875938"/>
      <w:bookmarkStart w:id="983" w:name="_Toc132875939"/>
      <w:bookmarkStart w:id="984" w:name="_Toc132875940"/>
      <w:bookmarkStart w:id="985" w:name="_Toc132875941"/>
      <w:bookmarkStart w:id="986" w:name="_Toc132875942"/>
      <w:bookmarkStart w:id="987" w:name="_Toc132875943"/>
      <w:bookmarkStart w:id="988" w:name="_Toc132875944"/>
      <w:bookmarkStart w:id="989" w:name="_Toc132875945"/>
      <w:bookmarkStart w:id="990" w:name="_Toc132875946"/>
      <w:bookmarkStart w:id="991" w:name="_Toc132875947"/>
      <w:bookmarkStart w:id="992" w:name="_Toc132875948"/>
      <w:bookmarkStart w:id="993" w:name="_Toc132875949"/>
      <w:bookmarkStart w:id="994" w:name="_Toc132875950"/>
      <w:bookmarkStart w:id="995" w:name="_Toc132875951"/>
      <w:bookmarkStart w:id="996" w:name="_Toc132875952"/>
      <w:bookmarkStart w:id="997" w:name="_Toc132875953"/>
      <w:bookmarkStart w:id="998" w:name="_Toc132875954"/>
      <w:bookmarkStart w:id="999" w:name="_Toc132875955"/>
      <w:bookmarkStart w:id="1000" w:name="_Toc132875956"/>
      <w:bookmarkStart w:id="1001" w:name="_Toc132875957"/>
      <w:bookmarkStart w:id="1002" w:name="_Toc132875958"/>
      <w:bookmarkStart w:id="1003" w:name="_Toc132875959"/>
      <w:bookmarkStart w:id="1004" w:name="_Toc132875960"/>
      <w:bookmarkStart w:id="1005" w:name="_Toc132875961"/>
      <w:bookmarkStart w:id="1006" w:name="_Toc132875962"/>
      <w:bookmarkStart w:id="1007" w:name="_Toc132875963"/>
      <w:bookmarkStart w:id="1008" w:name="_Toc132875964"/>
      <w:bookmarkStart w:id="1009" w:name="_Toc132875965"/>
      <w:bookmarkStart w:id="1010" w:name="_Toc132875966"/>
      <w:bookmarkStart w:id="1011" w:name="_Toc132875967"/>
      <w:bookmarkStart w:id="1012" w:name="_Toc132875968"/>
      <w:bookmarkStart w:id="1013" w:name="_Toc132875969"/>
      <w:bookmarkStart w:id="1014" w:name="_Toc132875970"/>
      <w:bookmarkStart w:id="1015" w:name="_Toc132875971"/>
      <w:bookmarkStart w:id="1016" w:name="_Toc132875972"/>
      <w:bookmarkStart w:id="1017" w:name="_Toc132875973"/>
      <w:bookmarkStart w:id="1018" w:name="_Toc132875974"/>
      <w:bookmarkStart w:id="1019" w:name="_Toc132875975"/>
      <w:bookmarkStart w:id="1020" w:name="_Toc132875976"/>
      <w:bookmarkStart w:id="1021" w:name="_Toc132875977"/>
      <w:bookmarkStart w:id="1022" w:name="_Toc132875978"/>
      <w:bookmarkStart w:id="1023" w:name="_Toc132875979"/>
      <w:bookmarkStart w:id="1024" w:name="_Toc132875980"/>
      <w:bookmarkStart w:id="1025" w:name="_Toc132875981"/>
      <w:bookmarkStart w:id="1026" w:name="_Toc132875982"/>
      <w:bookmarkStart w:id="1027" w:name="_Toc132875983"/>
      <w:bookmarkStart w:id="1028" w:name="_Toc132875984"/>
      <w:bookmarkStart w:id="1029" w:name="_Toc132875985"/>
      <w:bookmarkStart w:id="1030" w:name="_Toc132875986"/>
      <w:bookmarkStart w:id="1031" w:name="_Toc132875987"/>
      <w:bookmarkStart w:id="1032" w:name="_Toc132875988"/>
      <w:bookmarkStart w:id="1033" w:name="_Toc132875989"/>
      <w:bookmarkStart w:id="1034" w:name="_Toc132875990"/>
      <w:bookmarkStart w:id="1035" w:name="_Toc132875991"/>
      <w:bookmarkStart w:id="1036" w:name="_Toc132875992"/>
      <w:bookmarkStart w:id="1037" w:name="_Toc132875993"/>
      <w:bookmarkStart w:id="1038" w:name="_Toc132875994"/>
      <w:bookmarkStart w:id="1039" w:name="_Toc132875995"/>
      <w:bookmarkStart w:id="1040" w:name="_Toc132875996"/>
      <w:bookmarkStart w:id="1041" w:name="_Toc132875997"/>
      <w:bookmarkStart w:id="1042" w:name="_Toc132875998"/>
      <w:bookmarkStart w:id="1043" w:name="_Toc132875999"/>
      <w:bookmarkStart w:id="1044" w:name="_Toc132876000"/>
      <w:bookmarkStart w:id="1045" w:name="_Toc132876001"/>
      <w:bookmarkStart w:id="1046" w:name="_Toc132876002"/>
      <w:bookmarkStart w:id="1047" w:name="_Toc132876003"/>
      <w:bookmarkStart w:id="1048" w:name="_Toc132876004"/>
      <w:bookmarkStart w:id="1049" w:name="_Toc132876005"/>
      <w:bookmarkStart w:id="1050" w:name="_Toc132876006"/>
      <w:bookmarkStart w:id="1051" w:name="_Toc132876007"/>
      <w:bookmarkStart w:id="1052" w:name="_Toc132876008"/>
      <w:bookmarkStart w:id="1053" w:name="_Toc132876102"/>
      <w:bookmarkStart w:id="1054" w:name="_Toc132876103"/>
      <w:bookmarkStart w:id="1055" w:name="_Toc132876104"/>
      <w:bookmarkStart w:id="1056" w:name="_Toc132876105"/>
      <w:bookmarkStart w:id="1057" w:name="_Toc132876106"/>
      <w:bookmarkStart w:id="1058" w:name="_Toc132876107"/>
      <w:bookmarkStart w:id="1059" w:name="_Toc132876108"/>
      <w:bookmarkStart w:id="1060" w:name="_Toc132876109"/>
      <w:bookmarkStart w:id="1061" w:name="_Toc132876110"/>
      <w:bookmarkStart w:id="1062" w:name="_Toc132876111"/>
      <w:bookmarkStart w:id="1063" w:name="_Toc132876112"/>
      <w:bookmarkStart w:id="1064" w:name="_Toc132876113"/>
      <w:bookmarkStart w:id="1065" w:name="_Toc132876114"/>
      <w:bookmarkStart w:id="1066" w:name="_Toc132876115"/>
      <w:bookmarkStart w:id="1067" w:name="_Toc132876116"/>
      <w:bookmarkStart w:id="1068" w:name="_Toc132876117"/>
      <w:bookmarkStart w:id="1069" w:name="_Toc132876118"/>
      <w:bookmarkStart w:id="1070" w:name="_Toc132876119"/>
      <w:bookmarkStart w:id="1071" w:name="_Toc132876120"/>
      <w:bookmarkStart w:id="1072" w:name="_Toc132876121"/>
      <w:bookmarkStart w:id="1073" w:name="_Toc132876122"/>
      <w:bookmarkStart w:id="1074" w:name="_Toc132876123"/>
      <w:bookmarkStart w:id="1075" w:name="_Toc132876124"/>
      <w:bookmarkStart w:id="1076" w:name="_Toc132876125"/>
      <w:bookmarkStart w:id="1077" w:name="_Toc132876126"/>
      <w:bookmarkStart w:id="1078" w:name="_Toc132876127"/>
      <w:bookmarkStart w:id="1079" w:name="_Toc132876128"/>
      <w:bookmarkStart w:id="1080" w:name="_Toc132876129"/>
      <w:bookmarkStart w:id="1081" w:name="_Toc132876130"/>
      <w:bookmarkStart w:id="1082" w:name="_Toc132876131"/>
      <w:bookmarkStart w:id="1083" w:name="_Toc132876132"/>
      <w:bookmarkStart w:id="1084" w:name="_Toc132876133"/>
      <w:bookmarkStart w:id="1085" w:name="_Toc132876134"/>
      <w:bookmarkStart w:id="1086" w:name="_Toc132876135"/>
      <w:bookmarkStart w:id="1087" w:name="_Toc132876136"/>
      <w:bookmarkStart w:id="1088" w:name="_Toc132876137"/>
      <w:bookmarkStart w:id="1089" w:name="_Toc132876138"/>
      <w:bookmarkStart w:id="1090" w:name="_Toc132876139"/>
      <w:bookmarkStart w:id="1091" w:name="_Toc132876140"/>
      <w:bookmarkStart w:id="1092" w:name="_Toc132876141"/>
      <w:bookmarkStart w:id="1093" w:name="_Toc132876142"/>
      <w:bookmarkStart w:id="1094" w:name="_Toc132876143"/>
      <w:bookmarkStart w:id="1095" w:name="_Toc132876144"/>
      <w:bookmarkStart w:id="1096" w:name="_Toc132876145"/>
      <w:bookmarkStart w:id="1097" w:name="_Toc132876146"/>
      <w:bookmarkStart w:id="1098" w:name="_Toc132876147"/>
      <w:bookmarkStart w:id="1099" w:name="_Toc132876148"/>
      <w:bookmarkStart w:id="1100" w:name="_Toc132876149"/>
      <w:bookmarkStart w:id="1101" w:name="_Toc132876150"/>
      <w:bookmarkStart w:id="1102" w:name="_Toc132876171"/>
      <w:bookmarkStart w:id="1103" w:name="_Toc132876172"/>
      <w:bookmarkStart w:id="1104" w:name="_Toc132876173"/>
      <w:bookmarkStart w:id="1105" w:name="_Toc132876174"/>
      <w:bookmarkStart w:id="1106" w:name="_Toc132876175"/>
      <w:bookmarkStart w:id="1107" w:name="_Toc132876176"/>
      <w:bookmarkStart w:id="1108" w:name="_Toc132876177"/>
      <w:bookmarkStart w:id="1109" w:name="_Toc132876178"/>
      <w:bookmarkStart w:id="1110" w:name="_Toc132876179"/>
      <w:bookmarkStart w:id="1111" w:name="_Toc132876180"/>
      <w:bookmarkStart w:id="1112" w:name="_Toc132876181"/>
      <w:bookmarkStart w:id="1113" w:name="_Toc132876182"/>
      <w:bookmarkStart w:id="1114" w:name="_Toc132876183"/>
      <w:bookmarkStart w:id="1115" w:name="_Toc132876184"/>
      <w:bookmarkStart w:id="1116" w:name="_Toc132876185"/>
      <w:bookmarkStart w:id="1117" w:name="_Toc132876186"/>
      <w:bookmarkStart w:id="1118" w:name="_Toc132876187"/>
      <w:bookmarkStart w:id="1119" w:name="_Toc132876188"/>
      <w:bookmarkStart w:id="1120" w:name="_Toc132876189"/>
      <w:bookmarkStart w:id="1121" w:name="_Toc132876190"/>
      <w:bookmarkStart w:id="1122" w:name="_Toc132876191"/>
      <w:bookmarkStart w:id="1123" w:name="_Toc132876192"/>
      <w:bookmarkStart w:id="1124" w:name="_Toc132876193"/>
      <w:bookmarkStart w:id="1125" w:name="_Toc522814619"/>
      <w:bookmarkStart w:id="1126" w:name="_Toc522814745"/>
      <w:bookmarkStart w:id="1127" w:name="_Toc132876194"/>
      <w:bookmarkStart w:id="1128" w:name="_Toc132876195"/>
      <w:bookmarkStart w:id="1129" w:name="_Toc132876196"/>
      <w:bookmarkStart w:id="1130" w:name="_Toc132876197"/>
      <w:bookmarkStart w:id="1131" w:name="_Toc132876212"/>
      <w:bookmarkStart w:id="1132" w:name="_Toc132876213"/>
      <w:bookmarkStart w:id="1133" w:name="_Toc132876214"/>
      <w:bookmarkStart w:id="1134" w:name="_Toc132876215"/>
      <w:bookmarkStart w:id="1135" w:name="_Toc132876216"/>
      <w:bookmarkStart w:id="1136" w:name="_Toc132876217"/>
      <w:bookmarkStart w:id="1137" w:name="_Toc132876218"/>
      <w:bookmarkStart w:id="1138" w:name="_Toc132876219"/>
      <w:bookmarkStart w:id="1139" w:name="_Toc132876220"/>
      <w:bookmarkStart w:id="1140" w:name="_Toc132876221"/>
      <w:bookmarkStart w:id="1141" w:name="_Toc132876222"/>
      <w:bookmarkStart w:id="1142" w:name="_Toc132876223"/>
      <w:bookmarkStart w:id="1143" w:name="_Toc132876224"/>
      <w:bookmarkStart w:id="1144" w:name="_Toc132876225"/>
      <w:bookmarkStart w:id="1145" w:name="_Toc132876226"/>
      <w:bookmarkStart w:id="1146" w:name="_Toc132876227"/>
      <w:bookmarkStart w:id="1147" w:name="_Toc132876228"/>
      <w:bookmarkStart w:id="1148" w:name="_Toc132876229"/>
      <w:bookmarkStart w:id="1149" w:name="_Toc132876230"/>
      <w:bookmarkStart w:id="1150" w:name="_Toc132876231"/>
      <w:bookmarkStart w:id="1151" w:name="_Toc132876232"/>
      <w:bookmarkStart w:id="1152" w:name="_Toc103939730"/>
      <w:bookmarkStart w:id="1153" w:name="_Toc103939732"/>
      <w:bookmarkStart w:id="1154" w:name="_Toc103939735"/>
      <w:bookmarkStart w:id="1155" w:name="_Toc103939737"/>
      <w:bookmarkStart w:id="1156" w:name="_Toc103939747"/>
      <w:bookmarkStart w:id="1157" w:name="_Toc132876233"/>
      <w:bookmarkStart w:id="1158" w:name="_Toc103939752"/>
      <w:bookmarkStart w:id="1159" w:name="_Toc103939753"/>
      <w:bookmarkStart w:id="1160" w:name="_Toc103939754"/>
      <w:bookmarkStart w:id="1161" w:name="_Toc103939755"/>
      <w:bookmarkStart w:id="1162" w:name="_Ref504124836"/>
      <w:bookmarkStart w:id="1163" w:name="_Ref504640985"/>
      <w:bookmarkStart w:id="1164" w:name="_Toc132900399"/>
      <w:bookmarkStart w:id="1165" w:name="_Toc195609442"/>
      <w:bookmarkEnd w:id="25"/>
      <w:bookmarkEnd w:id="26"/>
      <w:bookmarkEnd w:id="27"/>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r>
        <w:rPr>
          <w:rFonts w:hint="eastAsia"/>
        </w:rPr>
        <w:lastRenderedPageBreak/>
        <w:t>References</w:t>
      </w:r>
      <w:bookmarkEnd w:id="1162"/>
      <w:bookmarkEnd w:id="1163"/>
      <w:bookmarkEnd w:id="1164"/>
      <w:bookmarkEnd w:id="1165"/>
    </w:p>
    <w:p w14:paraId="4BDC44FD" w14:textId="0A3B67ED" w:rsidR="007F17C1" w:rsidRDefault="007F17C1" w:rsidP="00814B97">
      <w:pPr>
        <w:pStyle w:val="aff"/>
        <w:numPr>
          <w:ilvl w:val="0"/>
          <w:numId w:val="21"/>
        </w:numPr>
        <w:ind w:leftChars="0" w:left="806" w:hanging="403"/>
      </w:pPr>
      <w:bookmarkStart w:id="1166" w:name="_Ref504640977"/>
      <w:r>
        <w:rPr>
          <w:rFonts w:hint="eastAsia"/>
        </w:rPr>
        <w:t xml:space="preserve">Contact </w:t>
      </w:r>
      <w:proofErr w:type="spellStart"/>
      <w:r>
        <w:rPr>
          <w:rFonts w:hint="eastAsia"/>
        </w:rPr>
        <w:t>Telechips</w:t>
      </w:r>
      <w:proofErr w:type="spellEnd"/>
      <w:r>
        <w:rPr>
          <w:rFonts w:hint="eastAsia"/>
        </w:rPr>
        <w:t xml:space="preserve"> for more detail</w:t>
      </w:r>
      <w:r w:rsidR="005C2B27">
        <w:rPr>
          <w:rFonts w:hint="eastAsia"/>
        </w:rPr>
        <w:t>s</w:t>
      </w:r>
      <w:r>
        <w:rPr>
          <w:rFonts w:hint="eastAsia"/>
        </w:rPr>
        <w:t xml:space="preserve">: </w:t>
      </w:r>
      <w:bookmarkStart w:id="1167" w:name="_Hlk25656955"/>
      <w:bookmarkEnd w:id="1166"/>
      <w:r w:rsidR="005C2B27">
        <w:fldChar w:fldCharType="begin"/>
      </w:r>
      <w:r w:rsidR="005C2B27">
        <w:instrText xml:space="preserve"> HYPERLINK "mailto:</w:instrText>
      </w:r>
      <w:r w:rsidR="005C2B27" w:rsidRPr="00F8537B">
        <w:instrText>sales@telechips.com</w:instrText>
      </w:r>
      <w:r w:rsidR="005C2B27">
        <w:instrText xml:space="preserve">" </w:instrText>
      </w:r>
      <w:r w:rsidR="005C2B27">
        <w:fldChar w:fldCharType="separate"/>
      </w:r>
      <w:r w:rsidR="005C2B27" w:rsidRPr="00145AA4">
        <w:rPr>
          <w:rStyle w:val="a8"/>
        </w:rPr>
        <w:t>sales@telechips.com</w:t>
      </w:r>
      <w:bookmarkEnd w:id="1167"/>
      <w:r w:rsidR="005C2B27">
        <w:fldChar w:fldCharType="end"/>
      </w:r>
    </w:p>
    <w:p w14:paraId="5BE34713" w14:textId="0022A40D" w:rsidR="00D10BF1" w:rsidRPr="00D147F3" w:rsidRDefault="00D10BF1" w:rsidP="00814B97">
      <w:pPr>
        <w:pStyle w:val="aff"/>
        <w:numPr>
          <w:ilvl w:val="0"/>
          <w:numId w:val="21"/>
        </w:numPr>
        <w:ind w:leftChars="0" w:left="806" w:hanging="403"/>
        <w:rPr>
          <w:rStyle w:val="a8"/>
          <w:color w:val="auto"/>
          <w:u w:val="none"/>
        </w:rPr>
      </w:pPr>
      <w:r w:rsidRPr="00D10BF1">
        <w:rPr>
          <w:rStyle w:val="a8"/>
          <w:color w:val="auto"/>
          <w:u w:val="none"/>
        </w:rPr>
        <w:t>TCC807x Chip Specification</w:t>
      </w:r>
    </w:p>
    <w:p w14:paraId="5C4F6ADC" w14:textId="77777777" w:rsidR="00734A2C" w:rsidRDefault="00734A2C" w:rsidP="00A2109F"/>
    <w:p w14:paraId="0EA52A83" w14:textId="4BD6818B" w:rsidR="00056B1A" w:rsidDel="00CF1536" w:rsidRDefault="00056B1A" w:rsidP="00056B1A">
      <w:pPr>
        <w:adjustRightInd w:val="0"/>
        <w:jc w:val="left"/>
        <w:rPr>
          <w:del w:id="1168" w:author="박유빈 (Erin Park)" w:date="2025-04-14T15:29:00Z" w16du:dateUtc="2025-04-14T06:29:00Z"/>
          <w:rFonts w:eastAsia="바탕" w:cs="Tahoma"/>
          <w:kern w:val="0"/>
        </w:rPr>
      </w:pPr>
      <w:r>
        <w:rPr>
          <w:rFonts w:eastAsia="바탕" w:cs="Tahoma"/>
          <w:b/>
          <w:bCs/>
          <w:kern w:val="0"/>
        </w:rPr>
        <w:t xml:space="preserve">Note: </w:t>
      </w:r>
      <w:r>
        <w:rPr>
          <w:rFonts w:eastAsia="바탕" w:cs="Tahoma"/>
          <w:kern w:val="0"/>
        </w:rPr>
        <w:t>Reference documents can be provided whenever available, depending on the terms of a contract. If the reference</w:t>
      </w:r>
      <w:ins w:id="1169" w:author="박유빈 (Erin Park)" w:date="2025-04-14T15:29:00Z" w16du:dateUtc="2025-04-14T06:29:00Z">
        <w:r w:rsidR="00CF1536">
          <w:rPr>
            <w:rFonts w:eastAsia="바탕" w:cs="Tahoma" w:hint="eastAsia"/>
            <w:kern w:val="0"/>
          </w:rPr>
          <w:t xml:space="preserve"> </w:t>
        </w:r>
      </w:ins>
    </w:p>
    <w:p w14:paraId="715C98F0" w14:textId="77777777" w:rsidR="00056B1A" w:rsidRDefault="00056B1A">
      <w:pPr>
        <w:adjustRightInd w:val="0"/>
        <w:jc w:val="left"/>
        <w:pPrChange w:id="1170" w:author="박유빈 (Erin Park)" w:date="2025-04-14T15:29:00Z" w16du:dateUtc="2025-04-14T06:29:00Z">
          <w:pPr/>
        </w:pPrChange>
      </w:pPr>
      <w:r>
        <w:rPr>
          <w:rFonts w:eastAsia="바탕" w:cs="Tahoma"/>
          <w:kern w:val="0"/>
        </w:rPr>
        <w:t>documents are unavailable, the contents directly related to your development can be guided.</w:t>
      </w:r>
    </w:p>
    <w:p w14:paraId="6DC368AA" w14:textId="77777777" w:rsidR="00734A2C" w:rsidRPr="00056B1A" w:rsidRDefault="00734A2C" w:rsidP="00A2109F"/>
    <w:p w14:paraId="7C932D6D" w14:textId="77777777" w:rsidR="00734A2C" w:rsidRDefault="00734A2C" w:rsidP="00A2109F"/>
    <w:p w14:paraId="3542AF8D" w14:textId="0F1E8BF6" w:rsidR="00F8350E" w:rsidRDefault="00ED4E80" w:rsidP="00F6357F">
      <w:pPr>
        <w:pStyle w:val="1"/>
        <w:ind w:left="1157" w:hanging="1157"/>
      </w:pPr>
      <w:bookmarkStart w:id="1171" w:name="_Toc132900400"/>
      <w:bookmarkStart w:id="1172" w:name="_Toc195609443"/>
      <w:r w:rsidRPr="00BB0190">
        <w:rPr>
          <w:rFonts w:hint="eastAsia"/>
        </w:rPr>
        <w:lastRenderedPageBreak/>
        <w:t>R</w:t>
      </w:r>
      <w:r w:rsidR="00A2109F" w:rsidRPr="00BB0190">
        <w:rPr>
          <w:rFonts w:hint="eastAsia"/>
        </w:rPr>
        <w:t>evision History</w:t>
      </w:r>
      <w:bookmarkEnd w:id="1171"/>
      <w:bookmarkEnd w:id="1172"/>
    </w:p>
    <w:p w14:paraId="06FF000D" w14:textId="40A4ED68" w:rsidR="00503D06" w:rsidRDefault="004A7F02" w:rsidP="00503D06">
      <w:pPr>
        <w:pStyle w:val="21"/>
        <w:numPr>
          <w:ilvl w:val="0"/>
          <w:numId w:val="0"/>
        </w:numPr>
        <w:ind w:left="567" w:hanging="567"/>
      </w:pPr>
      <w:bookmarkStart w:id="1173" w:name="_Toc195609444"/>
      <w:r>
        <w:rPr>
          <w:rFonts w:hint="eastAsia"/>
        </w:rPr>
        <w:t>R</w:t>
      </w:r>
      <w:r>
        <w:t xml:space="preserve">ev. </w:t>
      </w:r>
      <w:r w:rsidR="004B7824">
        <w:rPr>
          <w:rFonts w:hint="eastAsia"/>
        </w:rPr>
        <w:t>0</w:t>
      </w:r>
      <w:r>
        <w:t>.</w:t>
      </w:r>
      <w:r w:rsidR="004B7824">
        <w:rPr>
          <w:rFonts w:hint="eastAsia"/>
        </w:rPr>
        <w:t>1</w:t>
      </w:r>
      <w:r>
        <w:t>0: 202</w:t>
      </w:r>
      <w:r w:rsidR="007627AD">
        <w:rPr>
          <w:rFonts w:hint="eastAsia"/>
        </w:rPr>
        <w:t>5</w:t>
      </w:r>
      <w:r>
        <w:t>-</w:t>
      </w:r>
      <w:r w:rsidR="007627AD">
        <w:rPr>
          <w:rFonts w:hint="eastAsia"/>
        </w:rPr>
        <w:t>0</w:t>
      </w:r>
      <w:r w:rsidR="001162A2">
        <w:rPr>
          <w:rFonts w:hint="eastAsia"/>
        </w:rPr>
        <w:t>4</w:t>
      </w:r>
      <w:r>
        <w:t>-</w:t>
      </w:r>
      <w:r w:rsidR="00F340C7">
        <w:rPr>
          <w:rFonts w:hint="eastAsia"/>
        </w:rPr>
        <w:t>10</w:t>
      </w:r>
      <w:bookmarkEnd w:id="1173"/>
    </w:p>
    <w:p w14:paraId="16AD389B" w14:textId="6C49C32A" w:rsidR="004A7F02" w:rsidRDefault="004A7F02">
      <w:pPr>
        <w:pStyle w:val="TCCBullet1"/>
        <w:pPrChange w:id="1174" w:author="박유빈 (Erin Park)" w:date="2025-04-14T15:31:00Z" w16du:dateUtc="2025-04-14T06:31:00Z">
          <w:pPr>
            <w:pStyle w:val="TCCBullet1"/>
            <w:ind w:left="670"/>
          </w:pPr>
        </w:pPrChange>
      </w:pPr>
      <w:r>
        <w:t>Updated</w:t>
      </w:r>
    </w:p>
    <w:p w14:paraId="638F29E2" w14:textId="1348E157" w:rsidR="004A7F02" w:rsidRPr="00CE2741" w:rsidRDefault="004A7F02" w:rsidP="00707127">
      <w:pPr>
        <w:pStyle w:val="TCCBullet2"/>
      </w:pPr>
      <w:r w:rsidRPr="00CE2741">
        <w:rPr>
          <w:rFonts w:hint="eastAsia"/>
        </w:rPr>
        <w:t xml:space="preserve">Chapter </w:t>
      </w:r>
      <w:r w:rsidR="00CF1536">
        <w:fldChar w:fldCharType="begin"/>
      </w:r>
      <w:r w:rsidR="00CF1536">
        <w:instrText xml:space="preserve"> </w:instrText>
      </w:r>
      <w:r w:rsidR="00CF1536">
        <w:rPr>
          <w:rFonts w:hint="eastAsia"/>
        </w:rPr>
        <w:instrText>REF _Ref195537014 \r \h</w:instrText>
      </w:r>
      <w:r w:rsidR="00CF1536">
        <w:instrText xml:space="preserve"> </w:instrText>
      </w:r>
      <w:r w:rsidR="00CF1536">
        <w:fldChar w:fldCharType="separate"/>
      </w:r>
      <w:r w:rsidR="00CF1536">
        <w:t>1</w:t>
      </w:r>
      <w:r w:rsidR="00CF1536">
        <w:fldChar w:fldCharType="end"/>
      </w:r>
      <w:r w:rsidRPr="00CE2741">
        <w:rPr>
          <w:rFonts w:hint="eastAsia"/>
        </w:rPr>
        <w:t xml:space="preserve">: </w:t>
      </w:r>
      <w:r w:rsidR="003D2F38" w:rsidRPr="00CE2741">
        <w:rPr>
          <w:rFonts w:hint="eastAsia"/>
        </w:rPr>
        <w:t>Description</w:t>
      </w:r>
    </w:p>
    <w:p w14:paraId="7F296A5F" w14:textId="77777777" w:rsidR="00503D06" w:rsidRDefault="00503D06" w:rsidP="00503D06">
      <w:pPr>
        <w:wordWrap w:val="0"/>
        <w:jc w:val="left"/>
      </w:pPr>
    </w:p>
    <w:p w14:paraId="6C4E4980" w14:textId="02380D86" w:rsidR="00FE3CFC" w:rsidRDefault="00FE3CFC" w:rsidP="00707127">
      <w:pPr>
        <w:pStyle w:val="TCCBullet1"/>
      </w:pPr>
      <w:r>
        <w:rPr>
          <w:rFonts w:hint="eastAsia"/>
        </w:rPr>
        <w:t>Added</w:t>
      </w:r>
    </w:p>
    <w:p w14:paraId="1266B534" w14:textId="2A6B86BD" w:rsidR="00FE3CFC" w:rsidRDefault="00FE3CFC" w:rsidP="00707127">
      <w:pPr>
        <w:pStyle w:val="TCCBullet2"/>
      </w:pPr>
      <w:r>
        <w:rPr>
          <w:rFonts w:hint="eastAsia"/>
        </w:rPr>
        <w:t xml:space="preserve">Chapter </w:t>
      </w:r>
      <w:r w:rsidR="00CF1536">
        <w:fldChar w:fldCharType="begin"/>
      </w:r>
      <w:r w:rsidR="00CF1536">
        <w:instrText xml:space="preserve"> </w:instrText>
      </w:r>
      <w:r w:rsidR="00CF1536">
        <w:rPr>
          <w:rFonts w:hint="eastAsia"/>
        </w:rPr>
        <w:instrText>REF _Ref195537064 \r \h</w:instrText>
      </w:r>
      <w:r w:rsidR="00CF1536">
        <w:instrText xml:space="preserve"> </w:instrText>
      </w:r>
      <w:r w:rsidR="00CF1536">
        <w:fldChar w:fldCharType="separate"/>
      </w:r>
      <w:r w:rsidR="00CF1536">
        <w:t>2.1</w:t>
      </w:r>
      <w:r w:rsidR="00CF1536">
        <w:fldChar w:fldCharType="end"/>
      </w:r>
      <w:r w:rsidR="00CF1536">
        <w:rPr>
          <w:rFonts w:hint="eastAsia"/>
        </w:rPr>
        <w:t xml:space="preserve">: </w:t>
      </w:r>
      <w:r w:rsidR="00CF1536">
        <w:fldChar w:fldCharType="begin"/>
      </w:r>
      <w:r w:rsidR="00CF1536">
        <w:instrText xml:space="preserve"> </w:instrText>
      </w:r>
      <w:r w:rsidR="00CF1536">
        <w:rPr>
          <w:rFonts w:hint="eastAsia"/>
        </w:rPr>
        <w:instrText>REF _Ref195537069 \h</w:instrText>
      </w:r>
      <w:r w:rsidR="00CF1536">
        <w:instrText xml:space="preserve"> </w:instrText>
      </w:r>
      <w:r w:rsidR="00CF1536">
        <w:fldChar w:fldCharType="separate"/>
      </w:r>
      <w:r w:rsidR="00CF1536" w:rsidRPr="00CF1536">
        <w:rPr>
          <w:rFonts w:hint="eastAsia"/>
        </w:rPr>
        <w:t>TCC8070 and TCC8071</w:t>
      </w:r>
      <w:r w:rsidR="00CF1536">
        <w:fldChar w:fldCharType="end"/>
      </w:r>
    </w:p>
    <w:p w14:paraId="269E9A2D" w14:textId="77777777" w:rsidR="000F2C76" w:rsidRDefault="000F2C76" w:rsidP="00503D06">
      <w:pPr>
        <w:wordWrap w:val="0"/>
        <w:jc w:val="left"/>
      </w:pPr>
    </w:p>
    <w:p w14:paraId="381137CD" w14:textId="64363E06" w:rsidR="006C3F8D" w:rsidRDefault="006C3F8D" w:rsidP="00707127">
      <w:pPr>
        <w:pStyle w:val="TCCBullet1"/>
      </w:pPr>
      <w:r>
        <w:rPr>
          <w:rFonts w:hint="eastAsia"/>
        </w:rPr>
        <w:t>Changed</w:t>
      </w:r>
    </w:p>
    <w:p w14:paraId="07967809" w14:textId="72F6CFC7" w:rsidR="006C3F8D" w:rsidRDefault="006C3F8D" w:rsidP="00707127">
      <w:pPr>
        <w:pStyle w:val="TCCBullet2"/>
      </w:pPr>
      <w:r>
        <w:rPr>
          <w:rFonts w:hint="eastAsia"/>
        </w:rPr>
        <w:t>Document title</w:t>
      </w:r>
      <w:r w:rsidR="00722ED6">
        <w:rPr>
          <w:rFonts w:hint="eastAsia"/>
        </w:rPr>
        <w:t xml:space="preserve"> </w:t>
      </w:r>
      <w:r>
        <w:rPr>
          <w:rFonts w:hint="eastAsia"/>
        </w:rPr>
        <w:t xml:space="preserve">from </w:t>
      </w:r>
      <w:r>
        <w:t>“</w:t>
      </w:r>
      <w:r w:rsidRPr="00707127">
        <w:rPr>
          <w:i/>
          <w:iCs/>
        </w:rPr>
        <w:t>T</w:t>
      </w:r>
      <w:r w:rsidRPr="00CF1536">
        <w:rPr>
          <w:i/>
          <w:iCs/>
          <w:rPrChange w:id="1175" w:author="박유빈 (Erin Park)" w:date="2025-04-14T15:31:00Z" w16du:dateUtc="2025-04-14T06:31:00Z">
            <w:rPr/>
          </w:rPrChange>
        </w:rPr>
        <w:t xml:space="preserve">CC807x </w:t>
      </w:r>
      <w:r w:rsidRPr="00CF1536">
        <w:rPr>
          <w:i/>
          <w:iCs/>
          <w:strike/>
          <w:rPrChange w:id="1176" w:author="박유빈 (Erin Park)" w:date="2025-04-14T15:31:00Z" w16du:dateUtc="2025-04-14T06:31:00Z">
            <w:rPr/>
          </w:rPrChange>
        </w:rPr>
        <w:t>Common</w:t>
      </w:r>
      <w:r w:rsidRPr="00CF1536">
        <w:rPr>
          <w:i/>
          <w:iCs/>
          <w:rPrChange w:id="1177" w:author="박유빈 (Erin Park)" w:date="2025-04-14T15:31:00Z" w16du:dateUtc="2025-04-14T06:31:00Z">
            <w:rPr/>
          </w:rPrChange>
        </w:rPr>
        <w:t xml:space="preserve"> Hardware</w:t>
      </w:r>
      <w:ins w:id="1178" w:author="박유빈 (Erin Park)" w:date="2025-04-14T14:34:00Z" w16du:dateUtc="2025-04-14T05:34:00Z">
        <w:r w:rsidR="00CF1536" w:rsidRPr="00CF1536">
          <w:rPr>
            <w:i/>
            <w:iCs/>
            <w:rPrChange w:id="1179" w:author="박유빈 (Erin Park)" w:date="2025-04-14T15:31:00Z" w16du:dateUtc="2025-04-14T06:31:00Z">
              <w:rPr/>
            </w:rPrChange>
          </w:rPr>
          <w:t>-</w:t>
        </w:r>
      </w:ins>
      <w:del w:id="1180" w:author="박유빈 (Erin Park)" w:date="2025-04-14T14:34:00Z" w16du:dateUtc="2025-04-14T05:34:00Z">
        <w:r w:rsidRPr="00CF1536" w:rsidDel="00CF1536">
          <w:rPr>
            <w:i/>
            <w:iCs/>
            <w:rPrChange w:id="1181" w:author="박유빈 (Erin Park)" w:date="2025-04-14T15:31:00Z" w16du:dateUtc="2025-04-14T06:31:00Z">
              <w:rPr/>
            </w:rPrChange>
          </w:rPr>
          <w:delText xml:space="preserve"> </w:delText>
        </w:r>
      </w:del>
      <w:r w:rsidRPr="00CF1536">
        <w:rPr>
          <w:i/>
          <w:iCs/>
          <w:rPrChange w:id="1182" w:author="박유빈 (Erin Park)" w:date="2025-04-14T15:31:00Z" w16du:dateUtc="2025-04-14T06:31:00Z">
            <w:rPr/>
          </w:rPrChange>
        </w:rPr>
        <w:t>Application Note for PDN Specification on Board</w:t>
      </w:r>
      <w:r>
        <w:t>”</w:t>
      </w:r>
    </w:p>
    <w:p w14:paraId="7D8A1BC8" w14:textId="77777777" w:rsidR="006C3F8D" w:rsidRPr="006C3F8D" w:rsidRDefault="006C3F8D" w:rsidP="00503D06">
      <w:pPr>
        <w:wordWrap w:val="0"/>
        <w:jc w:val="left"/>
      </w:pPr>
    </w:p>
    <w:p w14:paraId="09A77E67" w14:textId="1AC0674D" w:rsidR="004A7F02" w:rsidRDefault="004A7F02" w:rsidP="004A7F02">
      <w:pPr>
        <w:pStyle w:val="21"/>
        <w:numPr>
          <w:ilvl w:val="0"/>
          <w:numId w:val="0"/>
        </w:numPr>
        <w:ind w:left="567" w:hanging="567"/>
      </w:pPr>
      <w:bookmarkStart w:id="1183" w:name="_Toc530143923"/>
      <w:bookmarkStart w:id="1184" w:name="_Toc195609445"/>
      <w:bookmarkEnd w:id="1183"/>
      <w:r>
        <w:rPr>
          <w:rFonts w:hint="eastAsia"/>
        </w:rPr>
        <w:t>R</w:t>
      </w:r>
      <w:r>
        <w:t xml:space="preserve">ev. </w:t>
      </w:r>
      <w:r>
        <w:rPr>
          <w:rFonts w:hint="eastAsia"/>
        </w:rPr>
        <w:t>0.01</w:t>
      </w:r>
      <w:r>
        <w:t>: 2023-0</w:t>
      </w:r>
      <w:r>
        <w:rPr>
          <w:rFonts w:hint="eastAsia"/>
        </w:rPr>
        <w:t>4</w:t>
      </w:r>
      <w:r>
        <w:t>-0</w:t>
      </w:r>
      <w:r>
        <w:rPr>
          <w:rFonts w:hint="eastAsia"/>
        </w:rPr>
        <w:t>5</w:t>
      </w:r>
      <w:bookmarkEnd w:id="1184"/>
    </w:p>
    <w:p w14:paraId="220609DC" w14:textId="779A562F" w:rsidR="00860EF0" w:rsidRDefault="004A7F02">
      <w:pPr>
        <w:pStyle w:val="TCCBullet1"/>
        <w:sectPr w:rsidR="00860EF0" w:rsidSect="00AC4864">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1906" w:h="16838" w:code="9"/>
          <w:pgMar w:top="1134" w:right="714" w:bottom="1134" w:left="714" w:header="567" w:footer="567" w:gutter="0"/>
          <w:cols w:space="425"/>
          <w:docGrid w:linePitch="360" w:charSpace="-40877"/>
        </w:sectPr>
        <w:pPrChange w:id="1192" w:author="박유빈 (Erin Park)" w:date="2025-04-14T15:31:00Z" w16du:dateUtc="2025-04-14T06:31:00Z">
          <w:pPr>
            <w:pStyle w:val="TCCBullet1"/>
            <w:ind w:left="670"/>
          </w:pPr>
        </w:pPrChange>
      </w:pPr>
      <w:r w:rsidRPr="00D10BF1">
        <w:t>Preliminary version release</w:t>
      </w:r>
    </w:p>
    <w:p w14:paraId="5CB4EF33" w14:textId="77777777" w:rsidR="007B5489" w:rsidRPr="00176428" w:rsidRDefault="007B5489" w:rsidP="007B5489">
      <w:pPr>
        <w:jc w:val="center"/>
        <w:rPr>
          <w:rFonts w:cs="바탕"/>
          <w:bCs/>
          <w:kern w:val="0"/>
          <w:sz w:val="28"/>
          <w:szCs w:val="28"/>
        </w:rPr>
      </w:pPr>
      <w:r w:rsidRPr="00176428">
        <w:rPr>
          <w:rFonts w:cs="바탕"/>
          <w:bCs/>
          <w:kern w:val="0"/>
          <w:sz w:val="28"/>
          <w:szCs w:val="28"/>
        </w:rPr>
        <w:lastRenderedPageBreak/>
        <w:t>DISCLAIMER</w:t>
      </w:r>
    </w:p>
    <w:p w14:paraId="24494CCC" w14:textId="77777777" w:rsidR="007B5489" w:rsidRPr="00176428" w:rsidRDefault="007B5489" w:rsidP="007B5489">
      <w:pPr>
        <w:tabs>
          <w:tab w:val="left" w:pos="1353"/>
        </w:tabs>
        <w:wordWrap w:val="0"/>
        <w:rPr>
          <w:rFonts w:cs="Arial"/>
          <w:spacing w:val="-4"/>
        </w:rPr>
      </w:pPr>
      <w:r w:rsidRPr="00176428">
        <w:rPr>
          <w:rFonts w:cs="Arial"/>
          <w:spacing w:val="-4"/>
        </w:rPr>
        <w:tab/>
      </w:r>
    </w:p>
    <w:p w14:paraId="4429E4CD" w14:textId="77777777" w:rsidR="00121ADD" w:rsidRPr="00D40F9D" w:rsidRDefault="00121ADD" w:rsidP="00121ADD">
      <w:pPr>
        <w:rPr>
          <w:rFonts w:eastAsia="굴림" w:cs="Tahoma"/>
        </w:rPr>
      </w:pPr>
      <w:r w:rsidRPr="00D40F9D">
        <w:rPr>
          <w:rFonts w:eastAsia="굴림" w:cs="Tahoma" w:hint="eastAsia"/>
        </w:rPr>
        <w:t xml:space="preserve">This material is being made available solely for </w:t>
      </w:r>
      <w:r w:rsidRPr="00D40F9D">
        <w:rPr>
          <w:rFonts w:eastAsia="굴림" w:cs="Tahoma"/>
        </w:rPr>
        <w:t>your</w:t>
      </w:r>
      <w:r w:rsidRPr="00D40F9D">
        <w:rPr>
          <w:rFonts w:eastAsia="굴림" w:cs="Tahoma" w:hint="eastAsia"/>
        </w:rPr>
        <w:t xml:space="preserve"> internal use with its products and service offerings of </w:t>
      </w:r>
      <w:proofErr w:type="spellStart"/>
      <w:r w:rsidRPr="00D40F9D">
        <w:rPr>
          <w:rFonts w:eastAsia="굴림" w:cs="Tahoma" w:hint="eastAsia"/>
        </w:rPr>
        <w:t>Telechips</w:t>
      </w:r>
      <w:proofErr w:type="spellEnd"/>
      <w:r w:rsidRPr="00D40F9D">
        <w:rPr>
          <w:rFonts w:eastAsia="굴림" w:cs="Tahoma" w:hint="eastAsia"/>
        </w:rPr>
        <w:t>, Inc (</w:t>
      </w:r>
      <w:r w:rsidRPr="00D40F9D">
        <w:rPr>
          <w:rFonts w:eastAsia="굴림" w:cs="Tahoma"/>
        </w:rPr>
        <w:t>“</w:t>
      </w:r>
      <w:proofErr w:type="spellStart"/>
      <w:r w:rsidRPr="00D40F9D">
        <w:rPr>
          <w:rFonts w:eastAsia="굴림" w:cs="Tahoma" w:hint="eastAsia"/>
        </w:rPr>
        <w:t>Telechips</w:t>
      </w:r>
      <w:proofErr w:type="spellEnd"/>
      <w:r w:rsidRPr="00D40F9D">
        <w:rPr>
          <w:rFonts w:eastAsia="굴림" w:cs="Tahoma"/>
        </w:rPr>
        <w:t>”</w:t>
      </w:r>
      <w:r w:rsidRPr="00D40F9D">
        <w:rPr>
          <w:rFonts w:eastAsia="굴림" w:cs="Tahoma" w:hint="eastAsia"/>
        </w:rPr>
        <w:t xml:space="preserve">). and/or licensors and shall not be used for any other purposes. This material may not be altered, edited, or modified in any way without </w:t>
      </w:r>
      <w:proofErr w:type="spellStart"/>
      <w:r w:rsidRPr="00D40F9D">
        <w:rPr>
          <w:rFonts w:eastAsia="굴림" w:cs="Tahoma" w:hint="eastAsia"/>
        </w:rPr>
        <w:t>Telechips</w:t>
      </w:r>
      <w:proofErr w:type="spellEnd"/>
      <w:r w:rsidRPr="00D40F9D">
        <w:rPr>
          <w:rFonts w:eastAsia="굴림" w:cs="Tahoma"/>
        </w:rPr>
        <w:t>’</w:t>
      </w:r>
      <w:r w:rsidRPr="00D40F9D">
        <w:rPr>
          <w:rFonts w:eastAsia="굴림" w:cs="Tahoma" w:hint="eastAsia"/>
        </w:rPr>
        <w:t xml:space="preserve"> prior written approval. Unauthorized use or disclosure of this material or the information contained herein is strictly prohibited, and you agree to indemnify </w:t>
      </w:r>
      <w:proofErr w:type="spellStart"/>
      <w:r w:rsidRPr="00D40F9D">
        <w:rPr>
          <w:rFonts w:eastAsia="굴림" w:cs="Tahoma" w:hint="eastAsia"/>
        </w:rPr>
        <w:t>Telechips</w:t>
      </w:r>
      <w:proofErr w:type="spellEnd"/>
      <w:r w:rsidRPr="00D40F9D">
        <w:rPr>
          <w:rFonts w:eastAsia="굴림" w:cs="Tahoma" w:hint="eastAsia"/>
        </w:rPr>
        <w:t xml:space="preserve"> and licensors for any damages or losses suffered by </w:t>
      </w:r>
      <w:proofErr w:type="spellStart"/>
      <w:r w:rsidRPr="00D40F9D">
        <w:rPr>
          <w:rFonts w:eastAsia="굴림" w:cs="Tahoma" w:hint="eastAsia"/>
        </w:rPr>
        <w:t>Telechips</w:t>
      </w:r>
      <w:proofErr w:type="spellEnd"/>
      <w:r w:rsidRPr="00D40F9D">
        <w:rPr>
          <w:rFonts w:eastAsia="굴림" w:cs="Tahoma" w:hint="eastAsia"/>
        </w:rPr>
        <w:t xml:space="preserve"> and/or licensors for any unauthorized uses or disclosures of this material, in whole or part. </w:t>
      </w:r>
      <w:r w:rsidRPr="00D40F9D">
        <w:rPr>
          <w:rFonts w:eastAsia="굴림" w:cs="Tahoma"/>
        </w:rPr>
        <w:t xml:space="preserve">Further, </w:t>
      </w:r>
      <w:proofErr w:type="spellStart"/>
      <w:r w:rsidRPr="00D40F9D">
        <w:rPr>
          <w:rFonts w:eastAsia="굴림" w:cs="Tahoma"/>
        </w:rPr>
        <w:t>Telechips</w:t>
      </w:r>
      <w:proofErr w:type="spellEnd"/>
      <w:r w:rsidRPr="00D40F9D">
        <w:rPr>
          <w:rFonts w:eastAsia="굴림" w:cs="Tahoma"/>
        </w:rPr>
        <w:t xml:space="preserve">, Inc. reserves the right to revise this </w:t>
      </w:r>
      <w:r w:rsidRPr="00D40F9D">
        <w:rPr>
          <w:rFonts w:eastAsia="굴림" w:cs="Tahoma" w:hint="eastAsia"/>
        </w:rPr>
        <w:t>material</w:t>
      </w:r>
      <w:r w:rsidRPr="00D40F9D">
        <w:rPr>
          <w:rFonts w:eastAsia="굴림" w:cs="Tahoma"/>
        </w:rPr>
        <w:t xml:space="preserve"> and to make changes to its content, at any time, without obligation to notify any person or entity of such revisions or changes.</w:t>
      </w:r>
    </w:p>
    <w:p w14:paraId="163B766D" w14:textId="77777777" w:rsidR="00121ADD" w:rsidRPr="00D40F9D" w:rsidRDefault="00121ADD" w:rsidP="00121ADD">
      <w:pPr>
        <w:rPr>
          <w:rFonts w:eastAsia="굴림" w:cs="Tahoma"/>
        </w:rPr>
      </w:pPr>
    </w:p>
    <w:p w14:paraId="023AE0EF" w14:textId="77777777" w:rsidR="00121ADD" w:rsidRPr="00D40F9D" w:rsidRDefault="00121ADD" w:rsidP="00121ADD">
      <w:pPr>
        <w:rPr>
          <w:rFonts w:eastAsia="굴림" w:cs="Tahoma"/>
        </w:rPr>
      </w:pPr>
      <w:r w:rsidRPr="00D40F9D">
        <w:rPr>
          <w:rFonts w:eastAsia="굴림" w:cs="Tahoma" w:hint="eastAsia"/>
        </w:rPr>
        <w:t xml:space="preserve">THIS MATERIAL IS BEING PROVIDED </w:t>
      </w:r>
      <w:r w:rsidRPr="00D40F9D">
        <w:rPr>
          <w:rFonts w:eastAsia="굴림" w:cs="Tahoma"/>
        </w:rPr>
        <w:t>“</w:t>
      </w:r>
      <w:r w:rsidRPr="00D40F9D">
        <w:rPr>
          <w:rFonts w:eastAsia="굴림" w:cs="Tahoma" w:hint="eastAsia"/>
        </w:rPr>
        <w:t>AS IS</w:t>
      </w:r>
      <w:r w:rsidRPr="00D40F9D">
        <w:rPr>
          <w:rFonts w:eastAsia="굴림" w:cs="Tahoma"/>
        </w:rPr>
        <w:t>”</w:t>
      </w:r>
      <w:r w:rsidRPr="00D40F9D">
        <w:rPr>
          <w:rFonts w:eastAsia="굴림" w:cs="Tahoma" w:hint="eastAsia"/>
        </w:rPr>
        <w:t xml:space="preserve"> WITHOUT WARRANTY OF ANY KIND, WHETHER EXPRESSED, IMPLIED, STATUTORY OR OTHERWISE. TO THE MAXIMUM EXTENT PERMITTED BY LAW, TELECHIPS AND/OR LICENSORS SPECIFICALLY DISCLAIM ALL WARRANTIES OF TITLE, MERCHANTABILITY, NON-INFRINGEMENT, FITNESS FOR A PARTICULAR PURPOSE, SATISFACTORY QUALITY, COMPLETENESS OR ACCURACY, AND ALL WARRANTIES ARISING OUT OF TRADE USAGE OR OUT OF A COURSE OF DEALING OR COURSE OF PERFORMANCE. MOREOVER, NEITHER TELECHIPS, INC. NOR LICENSORS, SHALL BE LIABLE TO YOU OR ANY THIRD PARTY FOR ANY EXPENSES, LOSSES, USE, OR ACTIONS HOWSOEVER INCURRED OR UNDERTAKEN BY YOU IN RELIANCE ON THIS MATERIAL.</w:t>
      </w:r>
    </w:p>
    <w:p w14:paraId="27D3E02E" w14:textId="77777777" w:rsidR="00121ADD" w:rsidRPr="00D40F9D" w:rsidRDefault="00121ADD" w:rsidP="00121ADD">
      <w:pPr>
        <w:wordWrap w:val="0"/>
        <w:rPr>
          <w:rFonts w:eastAsia="굴림" w:cs="Tahoma"/>
        </w:rPr>
      </w:pPr>
    </w:p>
    <w:p w14:paraId="064C16C3" w14:textId="77777777" w:rsidR="00121ADD" w:rsidRPr="00D40F9D" w:rsidRDefault="00121ADD" w:rsidP="00121ADD">
      <w:pPr>
        <w:wordWrap w:val="0"/>
        <w:rPr>
          <w:rFonts w:eastAsia="굴림" w:cs="Tahoma"/>
        </w:rPr>
      </w:pPr>
      <w:r w:rsidRPr="00D40F9D">
        <w:rPr>
          <w:rFonts w:eastAsia="굴림" w:cs="Tahoma" w:hint="eastAsia"/>
        </w:rPr>
        <w:t>THIS MATERIAL IS DESIGNED FOR GENERAL PURPOSE, AND ACCORDINGLY YOU ARE RESPONSIBLE FOR ALL OR ANY OF INTELLECTUAL PROPERTY LICENSES REQUIRED FOR ACTUAL APPLICATION. TELECHIPS, INC. DOES NOT PROVIDE ANY INDEMNIFICATION FOR ANY INTELLECTUAL PROPERTIES OWNED BY THIRD PARTY.</w:t>
      </w:r>
    </w:p>
    <w:p w14:paraId="3011FD59" w14:textId="77777777" w:rsidR="00121ADD" w:rsidRPr="00D40F9D" w:rsidRDefault="00121ADD" w:rsidP="00121ADD">
      <w:pPr>
        <w:wordWrap w:val="0"/>
        <w:rPr>
          <w:rFonts w:eastAsia="굴림" w:cs="Tahoma"/>
        </w:rPr>
      </w:pPr>
    </w:p>
    <w:p w14:paraId="3D311640" w14:textId="77777777" w:rsidR="00121ADD" w:rsidRPr="00D40F9D" w:rsidRDefault="00121ADD" w:rsidP="00121ADD">
      <w:pPr>
        <w:wordWrap w:val="0"/>
        <w:rPr>
          <w:rFonts w:eastAsia="굴림" w:cs="Tahoma"/>
        </w:rPr>
      </w:pPr>
    </w:p>
    <w:p w14:paraId="1F2F63B4" w14:textId="77777777" w:rsidR="00121ADD" w:rsidRPr="00D40F9D" w:rsidRDefault="00121ADD" w:rsidP="00121ADD">
      <w:pPr>
        <w:jc w:val="center"/>
        <w:rPr>
          <w:rFonts w:eastAsia="굴림" w:cs="Tahoma"/>
          <w:caps/>
          <w:spacing w:val="-4"/>
          <w:sz w:val="28"/>
          <w:szCs w:val="28"/>
        </w:rPr>
      </w:pPr>
      <w:r w:rsidRPr="00D40F9D">
        <w:rPr>
          <w:rFonts w:eastAsia="굴림" w:cs="Tahoma"/>
          <w:caps/>
          <w:spacing w:val="-4"/>
          <w:sz w:val="28"/>
          <w:szCs w:val="28"/>
        </w:rPr>
        <w:t>Copyright Statement</w:t>
      </w:r>
    </w:p>
    <w:p w14:paraId="7810AAAF" w14:textId="77777777" w:rsidR="00121ADD" w:rsidRPr="00D40F9D" w:rsidRDefault="00121ADD" w:rsidP="00121ADD">
      <w:pPr>
        <w:wordWrap w:val="0"/>
        <w:rPr>
          <w:rFonts w:eastAsia="굴림" w:cs="Tahoma"/>
        </w:rPr>
      </w:pPr>
    </w:p>
    <w:p w14:paraId="3270E18E" w14:textId="77777777" w:rsidR="00121ADD" w:rsidRPr="00D40F9D" w:rsidRDefault="00121ADD" w:rsidP="00121ADD">
      <w:pPr>
        <w:wordWrap w:val="0"/>
        <w:rPr>
          <w:rFonts w:eastAsia="굴림" w:cs="Tahoma"/>
        </w:rPr>
      </w:pPr>
    </w:p>
    <w:p w14:paraId="2F89C04E" w14:textId="77777777" w:rsidR="00121ADD" w:rsidRPr="00D40F9D" w:rsidRDefault="00121ADD" w:rsidP="00121ADD">
      <w:pPr>
        <w:rPr>
          <w:rFonts w:eastAsia="굴림" w:cs="Tahoma"/>
        </w:rPr>
      </w:pPr>
      <w:r w:rsidRPr="00D40F9D">
        <w:rPr>
          <w:rFonts w:eastAsia="굴림" w:cs="Tahoma"/>
        </w:rPr>
        <w:t>Copyright in th</w:t>
      </w:r>
      <w:r w:rsidRPr="00D40F9D">
        <w:rPr>
          <w:rFonts w:eastAsia="굴림" w:cs="Tahoma" w:hint="eastAsia"/>
        </w:rPr>
        <w:t>is</w:t>
      </w:r>
      <w:r w:rsidRPr="00D40F9D">
        <w:rPr>
          <w:rFonts w:eastAsia="굴림" w:cs="Tahoma"/>
        </w:rPr>
        <w:t xml:space="preserve"> material provided by </w:t>
      </w:r>
      <w:proofErr w:type="spellStart"/>
      <w:r w:rsidRPr="00D40F9D">
        <w:rPr>
          <w:rFonts w:eastAsia="굴림" w:cs="Tahoma"/>
        </w:rPr>
        <w:t>Telechips</w:t>
      </w:r>
      <w:proofErr w:type="spellEnd"/>
      <w:r w:rsidRPr="00D40F9D">
        <w:rPr>
          <w:rFonts w:eastAsia="굴림" w:cs="Tahoma"/>
        </w:rPr>
        <w:t xml:space="preserve">, Inc. is owned by </w:t>
      </w:r>
      <w:proofErr w:type="spellStart"/>
      <w:r w:rsidRPr="00D40F9D">
        <w:rPr>
          <w:rFonts w:eastAsia="굴림" w:cs="Tahoma"/>
        </w:rPr>
        <w:t>Telechips</w:t>
      </w:r>
      <w:proofErr w:type="spellEnd"/>
      <w:r w:rsidRPr="00D40F9D">
        <w:rPr>
          <w:rFonts w:eastAsia="굴림" w:cs="Tahoma"/>
        </w:rPr>
        <w:t xml:space="preserve"> unless otherwise noted.</w:t>
      </w:r>
      <w:r w:rsidRPr="00D40F9D">
        <w:rPr>
          <w:rFonts w:eastAsia="굴림" w:cs="Tahoma" w:hint="eastAsia"/>
        </w:rPr>
        <w:t xml:space="preserve"> </w:t>
      </w:r>
      <w:r w:rsidRPr="00D40F9D">
        <w:rPr>
          <w:rFonts w:eastAsia="굴림" w:cs="Tahoma"/>
        </w:rPr>
        <w:t xml:space="preserve">For reproduction or use of </w:t>
      </w:r>
      <w:proofErr w:type="spellStart"/>
      <w:r w:rsidRPr="00D40F9D">
        <w:rPr>
          <w:rFonts w:eastAsia="굴림" w:cs="Tahoma"/>
        </w:rPr>
        <w:t>Telechips</w:t>
      </w:r>
      <w:proofErr w:type="spellEnd"/>
      <w:r w:rsidRPr="00D40F9D">
        <w:rPr>
          <w:rFonts w:eastAsia="굴림" w:cs="Tahoma"/>
        </w:rPr>
        <w:t xml:space="preserve">’ copyright material, </w:t>
      </w:r>
      <w:r w:rsidRPr="00D40F9D">
        <w:rPr>
          <w:rFonts w:eastAsia="굴림"/>
        </w:rPr>
        <w:t>prior written</w:t>
      </w:r>
      <w:r w:rsidRPr="00D40F9D">
        <w:rPr>
          <w:rFonts w:eastAsia="굴림" w:hint="eastAsia"/>
        </w:rPr>
        <w:t xml:space="preserve"> consent</w:t>
      </w:r>
      <w:r w:rsidRPr="00D40F9D">
        <w:rPr>
          <w:rFonts w:eastAsia="굴림" w:cs="Tahoma"/>
        </w:rPr>
        <w:t xml:space="preserve"> should be </w:t>
      </w:r>
      <w:r w:rsidRPr="00D40F9D">
        <w:rPr>
          <w:rFonts w:eastAsia="굴림" w:cs="Tahoma" w:hint="eastAsia"/>
        </w:rPr>
        <w:t xml:space="preserve">obtained </w:t>
      </w:r>
      <w:r w:rsidRPr="00D40F9D">
        <w:rPr>
          <w:rFonts w:eastAsia="굴림" w:cs="Tahoma"/>
        </w:rPr>
        <w:t xml:space="preserve">from </w:t>
      </w:r>
      <w:proofErr w:type="spellStart"/>
      <w:r w:rsidRPr="00D40F9D">
        <w:rPr>
          <w:rFonts w:eastAsia="굴림" w:cs="Tahoma"/>
        </w:rPr>
        <w:t>Telechips</w:t>
      </w:r>
      <w:proofErr w:type="spellEnd"/>
      <w:r w:rsidRPr="00D40F9D">
        <w:rPr>
          <w:rFonts w:eastAsia="굴림" w:cs="Tahoma"/>
        </w:rPr>
        <w:t xml:space="preserve">. That </w:t>
      </w:r>
      <w:r w:rsidRPr="00D40F9D">
        <w:rPr>
          <w:rFonts w:eastAsia="굴림" w:cs="Tahoma" w:hint="eastAsia"/>
        </w:rPr>
        <w:t xml:space="preserve">prior written </w:t>
      </w:r>
      <w:r w:rsidRPr="00D40F9D">
        <w:rPr>
          <w:rFonts w:eastAsia="굴림" w:hint="eastAsia"/>
        </w:rPr>
        <w:t>consent</w:t>
      </w:r>
      <w:r w:rsidRPr="00D40F9D">
        <w:rPr>
          <w:rFonts w:eastAsia="굴림" w:cs="Tahoma"/>
        </w:rPr>
        <w:t xml:space="preserve">, if given, will be subject to conditions that </w:t>
      </w:r>
      <w:proofErr w:type="spellStart"/>
      <w:r w:rsidRPr="00D40F9D">
        <w:rPr>
          <w:rFonts w:eastAsia="굴림" w:cs="Tahoma"/>
        </w:rPr>
        <w:t>Telechips</w:t>
      </w:r>
      <w:proofErr w:type="spellEnd"/>
      <w:r w:rsidRPr="00D40F9D">
        <w:rPr>
          <w:rFonts w:eastAsia="굴림" w:cs="Tahoma"/>
        </w:rPr>
        <w:t>’ name should be included and interest in the material should be acknowledged when the material is reproduced or quoted, either in whole or in part. You must not copy, adapt, publish, distribute</w:t>
      </w:r>
      <w:r w:rsidRPr="00D40F9D">
        <w:rPr>
          <w:rFonts w:eastAsia="굴림" w:cs="Tahoma" w:hint="eastAsia"/>
        </w:rPr>
        <w:t>,</w:t>
      </w:r>
      <w:r w:rsidRPr="00D40F9D">
        <w:rPr>
          <w:rFonts w:eastAsia="굴림" w:cs="Tahoma"/>
        </w:rPr>
        <w:t xml:space="preserve"> or commercialize any contents contained in the material in any manner without the written permission of </w:t>
      </w:r>
      <w:proofErr w:type="spellStart"/>
      <w:r w:rsidRPr="00D40F9D">
        <w:rPr>
          <w:rFonts w:eastAsia="굴림" w:cs="Tahoma"/>
        </w:rPr>
        <w:t>Telechips</w:t>
      </w:r>
      <w:proofErr w:type="spellEnd"/>
      <w:r w:rsidRPr="00D40F9D">
        <w:rPr>
          <w:rFonts w:eastAsia="굴림" w:cs="Tahoma"/>
        </w:rPr>
        <w:t xml:space="preserve">. Trademarks used in </w:t>
      </w:r>
      <w:proofErr w:type="spellStart"/>
      <w:r w:rsidRPr="00D40F9D">
        <w:rPr>
          <w:rFonts w:eastAsia="굴림" w:cs="Tahoma"/>
        </w:rPr>
        <w:t>Telechips</w:t>
      </w:r>
      <w:proofErr w:type="spellEnd"/>
      <w:r w:rsidRPr="00D40F9D">
        <w:rPr>
          <w:rFonts w:eastAsia="굴림" w:cs="Tahoma"/>
        </w:rPr>
        <w:t xml:space="preserve">’ copyright material are the property of </w:t>
      </w:r>
      <w:proofErr w:type="spellStart"/>
      <w:r w:rsidRPr="00D40F9D">
        <w:rPr>
          <w:rFonts w:eastAsia="굴림" w:cs="Tahoma"/>
        </w:rPr>
        <w:t>Telechips</w:t>
      </w:r>
      <w:proofErr w:type="spellEnd"/>
      <w:r w:rsidRPr="00D40F9D">
        <w:rPr>
          <w:rFonts w:eastAsia="굴림" w:cs="Tahoma"/>
        </w:rPr>
        <w:t>.</w:t>
      </w:r>
    </w:p>
    <w:p w14:paraId="52A34142" w14:textId="77777777" w:rsidR="00121ADD" w:rsidRPr="00D40F9D" w:rsidRDefault="00121ADD" w:rsidP="00121ADD">
      <w:pPr>
        <w:rPr>
          <w:rFonts w:eastAsia="굴림" w:cs="Tahoma"/>
        </w:rPr>
      </w:pPr>
    </w:p>
    <w:p w14:paraId="5C0B6168" w14:textId="77777777" w:rsidR="00121ADD" w:rsidRPr="00D40F9D" w:rsidRDefault="00121ADD" w:rsidP="00121ADD">
      <w:pPr>
        <w:wordWrap w:val="0"/>
        <w:rPr>
          <w:rFonts w:eastAsia="굴림" w:cs="Tahoma"/>
        </w:rPr>
      </w:pPr>
      <w:r w:rsidRPr="00D40F9D">
        <w:rPr>
          <w:rFonts w:eastAsia="굴림" w:cs="Tahoma"/>
          <w:b/>
          <w:bCs/>
          <w:u w:val="single"/>
        </w:rPr>
        <w:t>For customers who use Google technology:</w:t>
      </w:r>
    </w:p>
    <w:p w14:paraId="3BA4CA38" w14:textId="77777777" w:rsidR="00121ADD" w:rsidRPr="00D40F9D" w:rsidRDefault="00121ADD" w:rsidP="00121ADD">
      <w:pPr>
        <w:wordWrap w:val="0"/>
        <w:rPr>
          <w:rFonts w:eastAsia="굴림" w:cs="Tahoma"/>
        </w:rPr>
      </w:pPr>
      <w:r w:rsidRPr="00D40F9D">
        <w:rPr>
          <w:rFonts w:eastAsia="굴림" w:cs="Tahoma"/>
        </w:rPr>
        <w:t> "Copyright © 2013 Google Inc. All rights reserved.”</w:t>
      </w:r>
    </w:p>
    <w:p w14:paraId="58617BFF" w14:textId="73F5F8BB" w:rsidR="00860EF0" w:rsidRPr="00121ADD" w:rsidRDefault="00860EF0" w:rsidP="00D40F9D"/>
    <w:sectPr w:rsidR="00860EF0" w:rsidRPr="00121ADD" w:rsidSect="00AC4864">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1906" w:h="16838" w:code="9"/>
      <w:pgMar w:top="1134" w:right="714" w:bottom="1134" w:left="714" w:header="567" w:footer="567" w:gutter="0"/>
      <w:cols w:space="425"/>
      <w:docGrid w:linePitch="360" w:charSpace="-4087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김지은 (Jinny Kim)" w:date="2025-04-16T18:18:00Z" w:initials="J김">
    <w:p w14:paraId="18DA52A6" w14:textId="77777777" w:rsidR="00D12734" w:rsidRDefault="00D12734" w:rsidP="00D12734">
      <w:pPr>
        <w:pStyle w:val="ab"/>
      </w:pPr>
      <w:r>
        <w:rPr>
          <w:rStyle w:val="aa"/>
        </w:rPr>
        <w:annotationRef/>
      </w:r>
      <w:r>
        <w:t xml:space="preserve">As DC resistance </w:t>
      </w:r>
      <w:r>
        <w:rPr>
          <w:rFonts w:hint="eastAsia"/>
        </w:rPr>
        <w:t>인가요</w:t>
      </w:r>
      <w:r>
        <w:t>? (PDN spec== dc resistance)</w:t>
      </w:r>
    </w:p>
    <w:p w14:paraId="38B18C81" w14:textId="77777777" w:rsidR="00D12734" w:rsidRDefault="00D12734" w:rsidP="00D12734">
      <w:pPr>
        <w:pStyle w:val="ab"/>
      </w:pPr>
      <w:r>
        <w:t xml:space="preserve">By DC resistance </w:t>
      </w:r>
      <w:r>
        <w:rPr>
          <w:rFonts w:hint="eastAsia"/>
        </w:rPr>
        <w:t>인건가요</w:t>
      </w:r>
      <w:r>
        <w:t xml:space="preserve">? </w:t>
      </w:r>
    </w:p>
  </w:comment>
  <w:comment w:id="29" w:author="김미정 (Meejeong Kim)" w:date="2025-04-21T16:10:00Z" w:initials="M김">
    <w:p w14:paraId="03191A99" w14:textId="77777777" w:rsidR="00E554ED" w:rsidRDefault="00E554ED" w:rsidP="00E554ED">
      <w:pPr>
        <w:pStyle w:val="ab"/>
      </w:pPr>
      <w:r>
        <w:rPr>
          <w:rStyle w:val="aa"/>
        </w:rPr>
        <w:annotationRef/>
      </w:r>
      <w:r>
        <w:t>DC PDN spec</w:t>
      </w:r>
      <w:r>
        <w:rPr>
          <w:rFonts w:hint="eastAsia"/>
        </w:rPr>
        <w:t>은</w:t>
      </w:r>
      <w:r>
        <w:rPr>
          <w:rFonts w:hint="eastAsia"/>
        </w:rPr>
        <w:t xml:space="preserve"> </w:t>
      </w:r>
      <w:r>
        <w:t xml:space="preserve">DCR </w:t>
      </w:r>
      <w:r>
        <w:rPr>
          <w:rFonts w:hint="eastAsia"/>
        </w:rPr>
        <w:t>기준으로</w:t>
      </w:r>
      <w:r>
        <w:rPr>
          <w:rFonts w:hint="eastAsia"/>
        </w:rPr>
        <w:t xml:space="preserve"> </w:t>
      </w:r>
      <w:r>
        <w:rPr>
          <w:rFonts w:hint="eastAsia"/>
        </w:rPr>
        <w:t>주어지고</w:t>
      </w:r>
      <w:r>
        <w:rPr>
          <w:rFonts w:hint="eastAsia"/>
        </w:rPr>
        <w:t xml:space="preserve"> </w:t>
      </w:r>
      <w:r>
        <w:t>AC PDN spec</w:t>
      </w:r>
      <w:r>
        <w:rPr>
          <w:rFonts w:hint="eastAsia"/>
        </w:rPr>
        <w:t>은</w:t>
      </w:r>
      <w:r>
        <w:rPr>
          <w:rFonts w:hint="eastAsia"/>
        </w:rPr>
        <w:t xml:space="preserve"> </w:t>
      </w:r>
      <w:r>
        <w:t xml:space="preserve">target impedance </w:t>
      </w:r>
      <w:r>
        <w:rPr>
          <w:rFonts w:hint="eastAsia"/>
        </w:rPr>
        <w:t>값으로</w:t>
      </w:r>
      <w:r>
        <w:rPr>
          <w:rFonts w:hint="eastAsia"/>
        </w:rPr>
        <w:t xml:space="preserve"> </w:t>
      </w:r>
      <w:r>
        <w:rPr>
          <w:rFonts w:hint="eastAsia"/>
        </w:rPr>
        <w:t>정해집니다</w:t>
      </w:r>
      <w:r>
        <w:t>.</w:t>
      </w:r>
    </w:p>
  </w:comment>
  <w:comment w:id="54" w:author="김지은 (Jinny Kim)" w:date="2025-04-16T18:35:00Z" w:initials="J김">
    <w:p w14:paraId="329E92EC" w14:textId="2E4CE9BD" w:rsidR="00707127" w:rsidRDefault="00707127" w:rsidP="00707127">
      <w:pPr>
        <w:pStyle w:val="ab"/>
      </w:pPr>
      <w:r>
        <w:rPr>
          <w:rStyle w:val="aa"/>
        </w:rPr>
        <w:annotationRef/>
      </w:r>
      <w:r>
        <w:rPr>
          <w:rFonts w:hint="eastAsia"/>
        </w:rPr>
        <w:t>하기</w:t>
      </w:r>
      <w:r>
        <w:rPr>
          <w:rFonts w:hint="eastAsia"/>
        </w:rPr>
        <w:t xml:space="preserve"> </w:t>
      </w:r>
      <w:r>
        <w:rPr>
          <w:rFonts w:hint="eastAsia"/>
        </w:rPr>
        <w:t>글머리에</w:t>
      </w:r>
      <w:r>
        <w:rPr>
          <w:rFonts w:hint="eastAsia"/>
        </w:rPr>
        <w:t xml:space="preserve"> </w:t>
      </w:r>
      <w:r>
        <w:rPr>
          <w:rFonts w:hint="eastAsia"/>
        </w:rPr>
        <w:t>있는</w:t>
      </w:r>
      <w:r>
        <w:rPr>
          <w:rFonts w:hint="eastAsia"/>
        </w:rPr>
        <w:t xml:space="preserve"> </w:t>
      </w:r>
      <w:r>
        <w:rPr>
          <w:rFonts w:hint="eastAsia"/>
        </w:rPr>
        <w:t>내용이</w:t>
      </w:r>
      <w:r>
        <w:rPr>
          <w:rFonts w:hint="eastAsia"/>
        </w:rPr>
        <w:t xml:space="preserve"> </w:t>
      </w:r>
      <w:r>
        <w:t>table 2.1/2.2</w:t>
      </w:r>
      <w:r>
        <w:rPr>
          <w:rFonts w:hint="eastAsia"/>
        </w:rPr>
        <w:t>에</w:t>
      </w:r>
      <w:r>
        <w:rPr>
          <w:rFonts w:hint="eastAsia"/>
        </w:rPr>
        <w:t xml:space="preserve"> </w:t>
      </w:r>
      <w:r>
        <w:rPr>
          <w:rFonts w:hint="eastAsia"/>
        </w:rPr>
        <w:t>사용된</w:t>
      </w:r>
      <w:r>
        <w:rPr>
          <w:rFonts w:hint="eastAsia"/>
        </w:rPr>
        <w:t xml:space="preserve"> </w:t>
      </w:r>
      <w:r>
        <w:t>power blocks</w:t>
      </w:r>
      <w:r>
        <w:rPr>
          <w:rFonts w:hint="eastAsia"/>
        </w:rPr>
        <w:t>에</w:t>
      </w:r>
      <w:r>
        <w:rPr>
          <w:rFonts w:hint="eastAsia"/>
        </w:rPr>
        <w:t xml:space="preserve"> </w:t>
      </w:r>
      <w:r>
        <w:rPr>
          <w:rFonts w:hint="eastAsia"/>
        </w:rPr>
        <w:t>대한</w:t>
      </w:r>
      <w:r>
        <w:rPr>
          <w:rFonts w:hint="eastAsia"/>
        </w:rPr>
        <w:t xml:space="preserve"> </w:t>
      </w:r>
      <w:r>
        <w:rPr>
          <w:rFonts w:hint="eastAsia"/>
        </w:rPr>
        <w:t>설명이라고</w:t>
      </w:r>
      <w:r>
        <w:rPr>
          <w:rFonts w:hint="eastAsia"/>
        </w:rPr>
        <w:t xml:space="preserve"> </w:t>
      </w:r>
      <w:r>
        <w:rPr>
          <w:rFonts w:hint="eastAsia"/>
        </w:rPr>
        <w:t>보면</w:t>
      </w:r>
      <w:r>
        <w:rPr>
          <w:rFonts w:hint="eastAsia"/>
        </w:rPr>
        <w:t xml:space="preserve"> </w:t>
      </w:r>
      <w:r>
        <w:rPr>
          <w:rFonts w:hint="eastAsia"/>
        </w:rPr>
        <w:t>되나요</w:t>
      </w:r>
      <w:r>
        <w:t xml:space="preserve">? </w:t>
      </w:r>
    </w:p>
  </w:comment>
  <w:comment w:id="55" w:author="김미정 (Meejeong Kim)" w:date="2025-04-22T10:52:00Z" w:initials="M김">
    <w:p w14:paraId="7495A535" w14:textId="77777777" w:rsidR="00DD1D28" w:rsidRDefault="00DD1D28" w:rsidP="00DD1D28">
      <w:pPr>
        <w:pStyle w:val="ab"/>
      </w:pPr>
      <w:r>
        <w:rPr>
          <w:rStyle w:val="aa"/>
        </w:rPr>
        <w:annotationRef/>
      </w:r>
      <w:r>
        <w:rPr>
          <w:rFonts w:hint="eastAsia"/>
        </w:rPr>
        <w:t>네</w:t>
      </w:r>
      <w:r>
        <w:rPr>
          <w:rFonts w:hint="eastAsia"/>
        </w:rPr>
        <w:t xml:space="preserve"> </w:t>
      </w:r>
      <w:r>
        <w:rPr>
          <w:rFonts w:hint="eastAsia"/>
        </w:rPr>
        <w:t>맞습니다</w:t>
      </w:r>
      <w:r>
        <w:t>.</w:t>
      </w:r>
    </w:p>
  </w:comment>
  <w:comment w:id="60" w:author="김지은 (Jinny Kim)" w:date="2025-04-16T18:39:00Z" w:initials="J김">
    <w:p w14:paraId="0E44B41C" w14:textId="0BEAD05A" w:rsidR="00707127" w:rsidRDefault="00707127" w:rsidP="00707127">
      <w:pPr>
        <w:pStyle w:val="ab"/>
      </w:pPr>
      <w:r>
        <w:rPr>
          <w:rStyle w:val="aa"/>
        </w:rPr>
        <w:annotationRef/>
      </w:r>
      <w:r>
        <w:t xml:space="preserve">Some </w:t>
      </w:r>
      <w:r>
        <w:rPr>
          <w:rFonts w:hint="eastAsia"/>
        </w:rPr>
        <w:t>이</w:t>
      </w:r>
      <w:r>
        <w:rPr>
          <w:rFonts w:hint="eastAsia"/>
        </w:rPr>
        <w:t xml:space="preserve"> </w:t>
      </w:r>
      <w:r>
        <w:rPr>
          <w:rFonts w:hint="eastAsia"/>
        </w:rPr>
        <w:t>맍나요</w:t>
      </w:r>
      <w:r>
        <w:t xml:space="preserve">? </w:t>
      </w:r>
      <w:r>
        <w:rPr>
          <w:rFonts w:hint="eastAsia"/>
        </w:rPr>
        <w:t>사용하는</w:t>
      </w:r>
      <w:r>
        <w:rPr>
          <w:rFonts w:hint="eastAsia"/>
        </w:rPr>
        <w:t xml:space="preserve"> </w:t>
      </w:r>
      <w:r>
        <w:rPr>
          <w:rFonts w:hint="eastAsia"/>
        </w:rPr>
        <w:t>모든</w:t>
      </w:r>
      <w:r>
        <w:rPr>
          <w:rFonts w:hint="eastAsia"/>
        </w:rPr>
        <w:t xml:space="preserve"> </w:t>
      </w:r>
      <w:r>
        <w:rPr>
          <w:rFonts w:hint="eastAsia"/>
        </w:rPr>
        <w:t>파워블락인데요</w:t>
      </w:r>
      <w:r>
        <w:t>.</w:t>
      </w:r>
    </w:p>
  </w:comment>
  <w:comment w:id="61" w:author="김미정 (Meejeong Kim)" w:date="2025-04-22T10:35:00Z" w:initials="M김">
    <w:p w14:paraId="1F95F31E" w14:textId="77777777" w:rsidR="0093241E" w:rsidRDefault="0093241E" w:rsidP="0093241E">
      <w:pPr>
        <w:pStyle w:val="ab"/>
      </w:pPr>
      <w:r>
        <w:rPr>
          <w:rStyle w:val="aa"/>
        </w:rPr>
        <w:annotationRef/>
      </w:r>
      <w:r>
        <w:rPr>
          <w:rFonts w:hint="eastAsia"/>
        </w:rPr>
        <w:t>내용</w:t>
      </w:r>
      <w:r>
        <w:rPr>
          <w:rFonts w:hint="eastAsia"/>
        </w:rPr>
        <w:t xml:space="preserve"> </w:t>
      </w:r>
      <w:r>
        <w:rPr>
          <w:rFonts w:hint="eastAsia"/>
        </w:rPr>
        <w:t>수정하였습니다</w:t>
      </w:r>
      <w:r>
        <w:t>.</w:t>
      </w:r>
    </w:p>
  </w:comment>
  <w:comment w:id="399" w:author="김지은 (Jinny Kim)" w:date="2025-04-16T18:41:00Z" w:initials="J김">
    <w:p w14:paraId="11B46367" w14:textId="31A69CBE" w:rsidR="00707127" w:rsidRDefault="00707127" w:rsidP="00707127">
      <w:pPr>
        <w:pStyle w:val="ab"/>
      </w:pPr>
      <w:r>
        <w:rPr>
          <w:rStyle w:val="aa"/>
        </w:rPr>
        <w:annotationRef/>
      </w:r>
      <w:r>
        <w:t xml:space="preserve">Note 1.2 </w:t>
      </w:r>
      <w:r>
        <w:rPr>
          <w:rFonts w:hint="eastAsia"/>
        </w:rPr>
        <w:t>가</w:t>
      </w:r>
      <w:r>
        <w:rPr>
          <w:rFonts w:hint="eastAsia"/>
        </w:rPr>
        <w:t xml:space="preserve"> </w:t>
      </w:r>
      <w:r>
        <w:t>8070/71</w:t>
      </w:r>
      <w:r>
        <w:rPr>
          <w:rFonts w:hint="eastAsia"/>
        </w:rPr>
        <w:t>과</w:t>
      </w:r>
      <w:r>
        <w:rPr>
          <w:rFonts w:hint="eastAsia"/>
        </w:rPr>
        <w:t xml:space="preserve"> </w:t>
      </w:r>
      <w:r>
        <w:rPr>
          <w:rFonts w:hint="eastAsia"/>
        </w:rPr>
        <w:t>동일</w:t>
      </w:r>
      <w:r>
        <w:rPr>
          <w:rFonts w:hint="eastAsia"/>
        </w:rPr>
        <w:t xml:space="preserve"> </w:t>
      </w:r>
      <w:r>
        <w:rPr>
          <w:rFonts w:hint="eastAsia"/>
        </w:rPr>
        <w:t>하다면</w:t>
      </w:r>
      <w:r>
        <w:rPr>
          <w:rFonts w:hint="eastAsia"/>
        </w:rPr>
        <w:t xml:space="preserve"> </w:t>
      </w:r>
      <w:r>
        <w:t xml:space="preserve">2.1 </w:t>
      </w:r>
      <w:r>
        <w:rPr>
          <w:rFonts w:hint="eastAsia"/>
        </w:rPr>
        <w:t>피쳐</w:t>
      </w:r>
      <w:r>
        <w:rPr>
          <w:rFonts w:hint="eastAsia"/>
        </w:rPr>
        <w:t xml:space="preserve"> </w:t>
      </w:r>
      <w:r>
        <w:rPr>
          <w:rFonts w:hint="eastAsia"/>
        </w:rPr>
        <w:t>밑으로</w:t>
      </w:r>
      <w:r>
        <w:rPr>
          <w:rFonts w:hint="eastAsia"/>
        </w:rPr>
        <w:t xml:space="preserve"> </w:t>
      </w:r>
      <w:r>
        <w:rPr>
          <w:rFonts w:hint="eastAsia"/>
        </w:rPr>
        <w:t>빼도</w:t>
      </w:r>
      <w:r>
        <w:rPr>
          <w:rFonts w:hint="eastAsia"/>
        </w:rPr>
        <w:t xml:space="preserve"> </w:t>
      </w:r>
      <w:r>
        <w:rPr>
          <w:rFonts w:hint="eastAsia"/>
        </w:rPr>
        <w:t>되나요</w:t>
      </w:r>
      <w:r>
        <w:t xml:space="preserve">? </w:t>
      </w:r>
    </w:p>
  </w:comment>
  <w:comment w:id="400" w:author="김미정 (Meejeong Kim)" w:date="2025-04-22T11:01:00Z" w:initials="M김">
    <w:p w14:paraId="2AA1771E" w14:textId="77777777" w:rsidR="00DD1D28" w:rsidRDefault="00DD1D28" w:rsidP="00DD1D28">
      <w:pPr>
        <w:pStyle w:val="ab"/>
      </w:pPr>
      <w:r>
        <w:rPr>
          <w:rStyle w:val="aa"/>
        </w:rPr>
        <w:annotationRef/>
      </w:r>
      <w:r>
        <w:rPr>
          <w:rFonts w:hint="eastAsia"/>
        </w:rPr>
        <w:t>다른</w:t>
      </w:r>
      <w:r>
        <w:rPr>
          <w:rFonts w:hint="eastAsia"/>
        </w:rPr>
        <w:t xml:space="preserve"> </w:t>
      </w:r>
      <w:r>
        <w:rPr>
          <w:rFonts w:hint="eastAsia"/>
        </w:rPr>
        <w:t>업체의</w:t>
      </w:r>
      <w:r>
        <w:rPr>
          <w:rFonts w:hint="eastAsia"/>
        </w:rPr>
        <w:t xml:space="preserve"> </w:t>
      </w:r>
      <w:r>
        <w:t>datasheet</w:t>
      </w:r>
      <w:r>
        <w:rPr>
          <w:rFonts w:hint="eastAsia"/>
        </w:rPr>
        <w:t>를</w:t>
      </w:r>
      <w:r>
        <w:rPr>
          <w:rFonts w:hint="eastAsia"/>
        </w:rPr>
        <w:t xml:space="preserve"> </w:t>
      </w:r>
      <w:r>
        <w:rPr>
          <w:rFonts w:hint="eastAsia"/>
        </w:rPr>
        <w:t>보면</w:t>
      </w:r>
      <w:r>
        <w:rPr>
          <w:rFonts w:hint="eastAsia"/>
        </w:rPr>
        <w:t xml:space="preserve"> </w:t>
      </w:r>
      <w:r>
        <w:rPr>
          <w:rFonts w:hint="eastAsia"/>
        </w:rPr>
        <w:t>각</w:t>
      </w:r>
      <w:r>
        <w:rPr>
          <w:rFonts w:hint="eastAsia"/>
        </w:rPr>
        <w:t xml:space="preserve"> </w:t>
      </w:r>
      <w:r>
        <w:rPr>
          <w:rFonts w:hint="eastAsia"/>
        </w:rPr>
        <w:t>표</w:t>
      </w:r>
      <w:r>
        <w:rPr>
          <w:rFonts w:hint="eastAsia"/>
        </w:rPr>
        <w:t xml:space="preserve"> </w:t>
      </w:r>
      <w:r>
        <w:rPr>
          <w:rFonts w:hint="eastAsia"/>
        </w:rPr>
        <w:t>밑에</w:t>
      </w:r>
      <w:r>
        <w:rPr>
          <w:rFonts w:hint="eastAsia"/>
        </w:rPr>
        <w:t xml:space="preserve"> </w:t>
      </w:r>
      <w:r>
        <w:rPr>
          <w:rFonts w:hint="eastAsia"/>
        </w:rPr>
        <w:t>동일한</w:t>
      </w:r>
      <w:r>
        <w:rPr>
          <w:rFonts w:hint="eastAsia"/>
        </w:rPr>
        <w:t xml:space="preserve"> </w:t>
      </w:r>
      <w:r>
        <w:rPr>
          <w:rFonts w:hint="eastAsia"/>
        </w:rPr>
        <w:t>설명이</w:t>
      </w:r>
      <w:r>
        <w:rPr>
          <w:rFonts w:hint="eastAsia"/>
        </w:rPr>
        <w:t xml:space="preserve"> </w:t>
      </w:r>
      <w:r>
        <w:rPr>
          <w:rFonts w:hint="eastAsia"/>
        </w:rPr>
        <w:t>반복되는</w:t>
      </w:r>
      <w:r>
        <w:rPr>
          <w:rFonts w:hint="eastAsia"/>
        </w:rPr>
        <w:t xml:space="preserve"> </w:t>
      </w:r>
      <w:r>
        <w:rPr>
          <w:rFonts w:hint="eastAsia"/>
        </w:rPr>
        <w:t>경우도</w:t>
      </w:r>
      <w:r>
        <w:rPr>
          <w:rFonts w:hint="eastAsia"/>
        </w:rPr>
        <w:t xml:space="preserve"> </w:t>
      </w:r>
      <w:r>
        <w:rPr>
          <w:rFonts w:hint="eastAsia"/>
        </w:rPr>
        <w:t>있던데</w:t>
      </w:r>
      <w:r>
        <w:t>,  Note</w:t>
      </w:r>
      <w:r>
        <w:rPr>
          <w:rFonts w:hint="eastAsia"/>
        </w:rPr>
        <w:t>를</w:t>
      </w:r>
      <w:r>
        <w:rPr>
          <w:rFonts w:hint="eastAsia"/>
        </w:rPr>
        <w:t xml:space="preserve"> </w:t>
      </w:r>
      <w:r>
        <w:rPr>
          <w:rFonts w:hint="eastAsia"/>
        </w:rPr>
        <w:t>빼고</w:t>
      </w:r>
      <w:r>
        <w:rPr>
          <w:rFonts w:hint="eastAsia"/>
        </w:rPr>
        <w:t xml:space="preserve"> </w:t>
      </w:r>
      <w:r>
        <w:rPr>
          <w:rFonts w:hint="eastAsia"/>
        </w:rPr>
        <w:t>용어</w:t>
      </w:r>
      <w:r>
        <w:rPr>
          <w:rFonts w:hint="eastAsia"/>
        </w:rPr>
        <w:t xml:space="preserve"> </w:t>
      </w:r>
      <w:r>
        <w:rPr>
          <w:rFonts w:hint="eastAsia"/>
        </w:rPr>
        <w:t>설명을</w:t>
      </w:r>
      <w:r>
        <w:rPr>
          <w:rFonts w:hint="eastAsia"/>
        </w:rPr>
        <w:t xml:space="preserve"> </w:t>
      </w:r>
      <w:r>
        <w:rPr>
          <w:rFonts w:hint="eastAsia"/>
        </w:rPr>
        <w:t>추가하면</w:t>
      </w:r>
      <w:r>
        <w:rPr>
          <w:rFonts w:hint="eastAsia"/>
        </w:rPr>
        <w:t xml:space="preserve"> </w:t>
      </w:r>
      <w:r>
        <w:rPr>
          <w:rFonts w:hint="eastAsia"/>
        </w:rPr>
        <w:t>될까요</w:t>
      </w:r>
      <w:r>
        <w:t xml:space="preserve">? </w:t>
      </w:r>
      <w:r>
        <w:rPr>
          <w:rFonts w:hint="eastAsia"/>
        </w:rPr>
        <w:t>스펙부분만</w:t>
      </w:r>
      <w:r>
        <w:rPr>
          <w:rFonts w:hint="eastAsia"/>
        </w:rPr>
        <w:t xml:space="preserve"> </w:t>
      </w:r>
      <w:r>
        <w:rPr>
          <w:rFonts w:hint="eastAsia"/>
        </w:rPr>
        <w:t>참고할</w:t>
      </w:r>
      <w:r>
        <w:rPr>
          <w:rFonts w:hint="eastAsia"/>
        </w:rPr>
        <w:t xml:space="preserve"> </w:t>
      </w:r>
      <w:r>
        <w:rPr>
          <w:rFonts w:hint="eastAsia"/>
        </w:rPr>
        <w:t>수도</w:t>
      </w:r>
      <w:r>
        <w:rPr>
          <w:rFonts w:hint="eastAsia"/>
        </w:rPr>
        <w:t xml:space="preserve"> </w:t>
      </w:r>
      <w:r>
        <w:rPr>
          <w:rFonts w:hint="eastAsia"/>
        </w:rPr>
        <w:t>있을</w:t>
      </w:r>
      <w:r>
        <w:rPr>
          <w:rFonts w:hint="eastAsia"/>
        </w:rPr>
        <w:t xml:space="preserve"> </w:t>
      </w:r>
      <w:r>
        <w:rPr>
          <w:rFonts w:hint="eastAsia"/>
        </w:rPr>
        <w:t>것</w:t>
      </w:r>
      <w:r>
        <w:rPr>
          <w:rFonts w:hint="eastAsia"/>
        </w:rPr>
        <w:t xml:space="preserve"> </w:t>
      </w:r>
      <w:r>
        <w:rPr>
          <w:rFonts w:hint="eastAsia"/>
        </w:rPr>
        <w:t>같아서</w:t>
      </w:r>
      <w:r>
        <w:rPr>
          <w:rFonts w:hint="eastAsia"/>
        </w:rPr>
        <w:t xml:space="preserve"> </w:t>
      </w:r>
      <w:r>
        <w:rPr>
          <w:rFonts w:hint="eastAsia"/>
        </w:rPr>
        <w:t>표</w:t>
      </w:r>
      <w:r>
        <w:rPr>
          <w:rFonts w:hint="eastAsia"/>
        </w:rPr>
        <w:t xml:space="preserve"> </w:t>
      </w:r>
      <w:r>
        <w:rPr>
          <w:rFonts w:hint="eastAsia"/>
        </w:rPr>
        <w:t>밑에</w:t>
      </w:r>
      <w:r>
        <w:rPr>
          <w:rFonts w:hint="eastAsia"/>
        </w:rPr>
        <w:t xml:space="preserve"> </w:t>
      </w:r>
      <w:r>
        <w:rPr>
          <w:rFonts w:hint="eastAsia"/>
        </w:rPr>
        <w:t>설명을</w:t>
      </w:r>
      <w:r>
        <w:rPr>
          <w:rFonts w:hint="eastAsia"/>
        </w:rPr>
        <w:t xml:space="preserve"> </w:t>
      </w:r>
      <w:r>
        <w:rPr>
          <w:rFonts w:hint="eastAsia"/>
        </w:rPr>
        <w:t>넣고</w:t>
      </w:r>
      <w:r>
        <w:rPr>
          <w:rFonts w:hint="eastAsia"/>
        </w:rPr>
        <w:t xml:space="preserve"> </w:t>
      </w:r>
      <w:r>
        <w:rPr>
          <w:rFonts w:hint="eastAsia"/>
        </w:rPr>
        <w:t>싶었습니다</w:t>
      </w:r>
      <w:r>
        <w:t>.</w:t>
      </w:r>
    </w:p>
    <w:p w14:paraId="396508E2" w14:textId="73CE15CD" w:rsidR="00DD1D28" w:rsidRDefault="00DD1D28" w:rsidP="00DD1D28">
      <w:pPr>
        <w:pStyle w:val="ab"/>
      </w:pPr>
      <w:r>
        <w:rPr>
          <w:noProof/>
        </w:rPr>
        <w:drawing>
          <wp:inline distT="0" distB="0" distL="0" distR="0" wp14:anchorId="4427437F" wp14:editId="37D06F54">
            <wp:extent cx="6653530" cy="816610"/>
            <wp:effectExtent l="0" t="0" r="0" b="2540"/>
            <wp:docPr id="1151270018" name="그림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0018" name="그림 1151270018" descr="Image"/>
                    <pic:cNvPicPr/>
                  </pic:nvPicPr>
                  <pic:blipFill>
                    <a:blip r:embed="rId1">
                      <a:extLst>
                        <a:ext uri="{28A0092B-C50C-407E-A947-70E740481C1C}">
                          <a14:useLocalDpi xmlns:a14="http://schemas.microsoft.com/office/drawing/2010/main" val="0"/>
                        </a:ext>
                      </a:extLst>
                    </a:blip>
                    <a:stretch>
                      <a:fillRect/>
                    </a:stretch>
                  </pic:blipFill>
                  <pic:spPr>
                    <a:xfrm>
                      <a:off x="0" y="0"/>
                      <a:ext cx="6653530" cy="816610"/>
                    </a:xfrm>
                    <a:prstGeom prst="rect">
                      <a:avLst/>
                    </a:prstGeom>
                  </pic:spPr>
                </pic:pic>
              </a:graphicData>
            </a:graphic>
          </wp:inline>
        </w:drawing>
      </w:r>
    </w:p>
  </w:comment>
  <w:comment w:id="401" w:author="박유빈 (Erin Park)" w:date="2025-04-14T15:21:00Z" w:initials="E박">
    <w:p w14:paraId="5D79DBEE" w14:textId="7841C12F" w:rsidR="00CF1536" w:rsidRDefault="00CF1536" w:rsidP="00CF1536">
      <w:pPr>
        <w:pStyle w:val="ab"/>
      </w:pPr>
      <w:r>
        <w:rPr>
          <w:rStyle w:val="aa"/>
        </w:rPr>
        <w:annotationRef/>
      </w:r>
      <w:r>
        <w:t>DCR</w:t>
      </w:r>
      <w:r>
        <w:rPr>
          <w:rFonts w:hint="eastAsia"/>
        </w:rPr>
        <w:t>이</w:t>
      </w:r>
      <w:r>
        <w:rPr>
          <w:rFonts w:hint="eastAsia"/>
        </w:rPr>
        <w:t xml:space="preserve"> </w:t>
      </w:r>
      <w:r>
        <w:t>VRM output to power ball group of AP</w:t>
      </w:r>
      <w:r>
        <w:rPr>
          <w:rFonts w:hint="eastAsia"/>
        </w:rPr>
        <w:t>이면서도</w:t>
      </w:r>
      <w:r>
        <w:rPr>
          <w:rFonts w:hint="eastAsia"/>
        </w:rPr>
        <w:t xml:space="preserve"> </w:t>
      </w:r>
      <w:r>
        <w:t>Sense point to power ball group of AP</w:t>
      </w:r>
      <w:r>
        <w:rPr>
          <w:rFonts w:hint="eastAsia"/>
        </w:rPr>
        <w:t>인가요</w:t>
      </w:r>
      <w:r>
        <w:t>?</w:t>
      </w:r>
    </w:p>
  </w:comment>
  <w:comment w:id="402" w:author="김미정 (Meejeong Kim)" w:date="2025-04-16T10:10:00Z" w:initials="M김">
    <w:p w14:paraId="03091DC8" w14:textId="77777777" w:rsidR="00A618D5" w:rsidRDefault="00A618D5" w:rsidP="00A618D5">
      <w:pPr>
        <w:pStyle w:val="ab"/>
      </w:pPr>
      <w:r>
        <w:rPr>
          <w:rStyle w:val="aa"/>
        </w:rPr>
        <w:annotationRef/>
      </w:r>
      <w:r>
        <w:t xml:space="preserve">DCR </w:t>
      </w:r>
      <w:r>
        <w:rPr>
          <w:rFonts w:hint="eastAsia"/>
        </w:rPr>
        <w:t>스펙이</w:t>
      </w:r>
      <w:r>
        <w:rPr>
          <w:rFonts w:hint="eastAsia"/>
        </w:rPr>
        <w:t xml:space="preserve"> </w:t>
      </w:r>
      <w:r>
        <w:rPr>
          <w:rFonts w:hint="eastAsia"/>
        </w:rPr>
        <w:t>두</w:t>
      </w:r>
      <w:r>
        <w:rPr>
          <w:rFonts w:hint="eastAsia"/>
        </w:rPr>
        <w:t xml:space="preserve"> </w:t>
      </w:r>
      <w:r>
        <w:rPr>
          <w:rFonts w:hint="eastAsia"/>
        </w:rPr>
        <w:t>가지</w:t>
      </w:r>
      <w:r>
        <w:rPr>
          <w:rFonts w:hint="eastAsia"/>
        </w:rPr>
        <w:t xml:space="preserve"> </w:t>
      </w:r>
      <w:r>
        <w:rPr>
          <w:rFonts w:hint="eastAsia"/>
        </w:rPr>
        <w:t>경로에</w:t>
      </w:r>
      <w:r>
        <w:rPr>
          <w:rFonts w:hint="eastAsia"/>
        </w:rPr>
        <w:t xml:space="preserve"> </w:t>
      </w:r>
      <w:r>
        <w:rPr>
          <w:rFonts w:hint="eastAsia"/>
        </w:rPr>
        <w:t>대한</w:t>
      </w:r>
      <w:r>
        <w:rPr>
          <w:rFonts w:hint="eastAsia"/>
        </w:rPr>
        <w:t xml:space="preserve"> </w:t>
      </w:r>
      <w:r>
        <w:rPr>
          <w:rFonts w:hint="eastAsia"/>
        </w:rPr>
        <w:t>스펙으로</w:t>
      </w:r>
      <w:r>
        <w:rPr>
          <w:rFonts w:hint="eastAsia"/>
        </w:rPr>
        <w:t xml:space="preserve"> </w:t>
      </w:r>
      <w:r>
        <w:rPr>
          <w:rFonts w:hint="eastAsia"/>
        </w:rPr>
        <w:t>나뉩니다</w:t>
      </w:r>
      <w:r>
        <w:t>.</w:t>
      </w:r>
    </w:p>
  </w:comment>
  <w:comment w:id="405" w:author="박유빈 (Erin Park)" w:date="2025-04-14T15:26:00Z" w:initials="E박">
    <w:p w14:paraId="726C9FF8" w14:textId="16FAABBD" w:rsidR="00CF1536" w:rsidRDefault="00CF1536" w:rsidP="00CF1536">
      <w:pPr>
        <w:pStyle w:val="ab"/>
      </w:pPr>
      <w:r>
        <w:rPr>
          <w:rStyle w:val="aa"/>
        </w:rPr>
        <w:annotationRef/>
      </w:r>
      <w:r>
        <w:t>Remote sensing</w:t>
      </w:r>
      <w:r>
        <w:rPr>
          <w:rFonts w:hint="eastAsia"/>
        </w:rPr>
        <w:t>은</w:t>
      </w:r>
      <w:r>
        <w:rPr>
          <w:rFonts w:hint="eastAsia"/>
        </w:rPr>
        <w:t xml:space="preserve"> </w:t>
      </w:r>
      <w:r>
        <w:rPr>
          <w:rFonts w:hint="eastAsia"/>
        </w:rPr>
        <w:t>어떻게</w:t>
      </w:r>
      <w:r>
        <w:rPr>
          <w:rFonts w:hint="eastAsia"/>
        </w:rPr>
        <w:t xml:space="preserve"> </w:t>
      </w:r>
      <w:r>
        <w:rPr>
          <w:rFonts w:hint="eastAsia"/>
        </w:rPr>
        <w:t>사용하는</w:t>
      </w:r>
      <w:r>
        <w:rPr>
          <w:rFonts w:hint="eastAsia"/>
        </w:rPr>
        <w:t xml:space="preserve"> </w:t>
      </w:r>
      <w:r>
        <w:rPr>
          <w:rFonts w:hint="eastAsia"/>
        </w:rPr>
        <w:t>건가요</w:t>
      </w:r>
      <w:r>
        <w:t>?</w:t>
      </w:r>
    </w:p>
  </w:comment>
  <w:comment w:id="406" w:author="김미정 (Meejeong Kim)" w:date="2025-04-16T10:08:00Z" w:initials="M김">
    <w:p w14:paraId="04F752F2" w14:textId="77777777" w:rsidR="00A618D5" w:rsidRDefault="00A618D5" w:rsidP="00A618D5">
      <w:pPr>
        <w:pStyle w:val="ab"/>
      </w:pPr>
      <w:r>
        <w:rPr>
          <w:rStyle w:val="aa"/>
        </w:rPr>
        <w:annotationRef/>
      </w:r>
      <w:r>
        <w:rPr>
          <w:rFonts w:hint="eastAsia"/>
        </w:rPr>
        <w:t>회로적</w:t>
      </w:r>
      <w:r>
        <w:t>(</w:t>
      </w:r>
      <w:r>
        <w:rPr>
          <w:rFonts w:hint="eastAsia"/>
        </w:rPr>
        <w:t>하드웨어</w:t>
      </w:r>
      <w:r>
        <w:t>)</w:t>
      </w:r>
      <w:r>
        <w:rPr>
          <w:rFonts w:hint="eastAsia"/>
        </w:rPr>
        <w:t>으로</w:t>
      </w:r>
      <w:r>
        <w:rPr>
          <w:rFonts w:hint="eastAsia"/>
        </w:rPr>
        <w:t xml:space="preserve"> </w:t>
      </w:r>
      <w:r>
        <w:rPr>
          <w:rFonts w:hint="eastAsia"/>
        </w:rPr>
        <w:t>피드백을</w:t>
      </w:r>
      <w:r>
        <w:rPr>
          <w:rFonts w:hint="eastAsia"/>
        </w:rPr>
        <w:t xml:space="preserve"> </w:t>
      </w:r>
      <w:r>
        <w:rPr>
          <w:rFonts w:hint="eastAsia"/>
        </w:rPr>
        <w:t>구현하는</w:t>
      </w:r>
      <w:r>
        <w:rPr>
          <w:rFonts w:hint="eastAsia"/>
        </w:rPr>
        <w:t xml:space="preserve"> </w:t>
      </w:r>
      <w:r>
        <w:rPr>
          <w:rFonts w:hint="eastAsia"/>
        </w:rPr>
        <w:t>것이고</w:t>
      </w:r>
      <w:r>
        <w:rPr>
          <w:rFonts w:hint="eastAsia"/>
        </w:rPr>
        <w:t xml:space="preserve">, </w:t>
      </w:r>
      <w:r>
        <w:rPr>
          <w:rFonts w:hint="eastAsia"/>
        </w:rPr>
        <w:t>저희</w:t>
      </w:r>
      <w:r>
        <w:rPr>
          <w:rFonts w:hint="eastAsia"/>
        </w:rPr>
        <w:t xml:space="preserve"> </w:t>
      </w:r>
      <w:r>
        <w:rPr>
          <w:rFonts w:hint="eastAsia"/>
        </w:rPr>
        <w:t>칩쪽이</w:t>
      </w:r>
      <w:r>
        <w:rPr>
          <w:rFonts w:hint="eastAsia"/>
        </w:rPr>
        <w:t xml:space="preserve"> </w:t>
      </w:r>
      <w:r>
        <w:rPr>
          <w:rFonts w:hint="eastAsia"/>
        </w:rPr>
        <w:t>아닌</w:t>
      </w:r>
      <w:r>
        <w:rPr>
          <w:rFonts w:hint="eastAsia"/>
        </w:rPr>
        <w:t xml:space="preserve"> </w:t>
      </w:r>
      <w:r>
        <w:rPr>
          <w:rFonts w:hint="eastAsia"/>
        </w:rPr>
        <w:t>타사</w:t>
      </w:r>
      <w:r>
        <w:rPr>
          <w:rFonts w:hint="eastAsia"/>
        </w:rPr>
        <w:t xml:space="preserve"> </w:t>
      </w:r>
      <w:r>
        <w:rPr>
          <w:rFonts w:hint="eastAsia"/>
        </w:rPr>
        <w:t>칩</w:t>
      </w:r>
      <w:r>
        <w:rPr>
          <w:rFonts w:hint="eastAsia"/>
        </w:rPr>
        <w:t>(PMIC)</w:t>
      </w:r>
      <w:r>
        <w:rPr>
          <w:rFonts w:hint="eastAsia"/>
        </w:rPr>
        <w:t>에서</w:t>
      </w:r>
      <w:r>
        <w:rPr>
          <w:rFonts w:hint="eastAsia"/>
        </w:rPr>
        <w:t xml:space="preserve"> </w:t>
      </w:r>
      <w:r>
        <w:rPr>
          <w:rFonts w:hint="eastAsia"/>
        </w:rPr>
        <w:t>지원하는</w:t>
      </w:r>
      <w:r>
        <w:rPr>
          <w:rFonts w:hint="eastAsia"/>
        </w:rPr>
        <w:t xml:space="preserve"> </w:t>
      </w:r>
      <w:r>
        <w:rPr>
          <w:rFonts w:hint="eastAsia"/>
        </w:rPr>
        <w:t>기능입니다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B18C81" w15:done="0"/>
  <w15:commentEx w15:paraId="03191A99" w15:paraIdParent="38B18C81" w15:done="0"/>
  <w15:commentEx w15:paraId="329E92EC" w15:done="0"/>
  <w15:commentEx w15:paraId="7495A535" w15:paraIdParent="329E92EC" w15:done="0"/>
  <w15:commentEx w15:paraId="0E44B41C" w15:done="0"/>
  <w15:commentEx w15:paraId="1F95F31E" w15:paraIdParent="0E44B41C" w15:done="0"/>
  <w15:commentEx w15:paraId="11B46367" w15:done="0"/>
  <w15:commentEx w15:paraId="396508E2" w15:paraIdParent="11B46367" w15:done="0"/>
  <w15:commentEx w15:paraId="5D79DBEE" w15:done="1"/>
  <w15:commentEx w15:paraId="03091DC8" w15:paraIdParent="5D79DBEE" w15:done="1"/>
  <w15:commentEx w15:paraId="726C9FF8" w15:done="1"/>
  <w15:commentEx w15:paraId="04F752F2" w15:paraIdParent="726C9F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7F7711" w16cex:dateUtc="2025-04-16T09:18:00Z"/>
  <w16cex:commentExtensible w16cex:durableId="0A2B892C" w16cex:dateUtc="2025-04-21T07:10:00Z"/>
  <w16cex:commentExtensible w16cex:durableId="6C1EE5D0" w16cex:dateUtc="2025-04-16T09:35:00Z"/>
  <w16cex:commentExtensible w16cex:durableId="66A75A36" w16cex:dateUtc="2025-04-22T01:52:00Z"/>
  <w16cex:commentExtensible w16cex:durableId="5C127943" w16cex:dateUtc="2025-04-16T09:39:00Z"/>
  <w16cex:commentExtensible w16cex:durableId="4AC090F3" w16cex:dateUtc="2025-04-22T01:35:00Z"/>
  <w16cex:commentExtensible w16cex:durableId="753763D5" w16cex:dateUtc="2025-04-16T09:41:00Z"/>
  <w16cex:commentExtensible w16cex:durableId="64571A45" w16cex:dateUtc="2025-04-22T02:01:00Z"/>
  <w16cex:commentExtensible w16cex:durableId="75D68B0D" w16cex:dateUtc="2025-04-14T06:21:00Z"/>
  <w16cex:commentExtensible w16cex:durableId="20DFDE45" w16cex:dateUtc="2025-04-16T01:10:00Z"/>
  <w16cex:commentExtensible w16cex:durableId="1B2CBFE0" w16cex:dateUtc="2025-04-14T06:26:00Z"/>
  <w16cex:commentExtensible w16cex:durableId="78BA44C9" w16cex:dateUtc="2025-04-16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B18C81" w16cid:durableId="6D7F7711"/>
  <w16cid:commentId w16cid:paraId="03191A99" w16cid:durableId="0A2B892C"/>
  <w16cid:commentId w16cid:paraId="329E92EC" w16cid:durableId="6C1EE5D0"/>
  <w16cid:commentId w16cid:paraId="7495A535" w16cid:durableId="66A75A36"/>
  <w16cid:commentId w16cid:paraId="0E44B41C" w16cid:durableId="5C127943"/>
  <w16cid:commentId w16cid:paraId="1F95F31E" w16cid:durableId="4AC090F3"/>
  <w16cid:commentId w16cid:paraId="11B46367" w16cid:durableId="753763D5"/>
  <w16cid:commentId w16cid:paraId="396508E2" w16cid:durableId="64571A45"/>
  <w16cid:commentId w16cid:paraId="5D79DBEE" w16cid:durableId="75D68B0D"/>
  <w16cid:commentId w16cid:paraId="03091DC8" w16cid:durableId="20DFDE45"/>
  <w16cid:commentId w16cid:paraId="726C9FF8" w16cid:durableId="1B2CBFE0"/>
  <w16cid:commentId w16cid:paraId="04F752F2" w16cid:durableId="78BA44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0B90B" w14:textId="77777777" w:rsidR="004B3FB2" w:rsidRDefault="004B3FB2">
      <w:r>
        <w:separator/>
      </w:r>
    </w:p>
  </w:endnote>
  <w:endnote w:type="continuationSeparator" w:id="0">
    <w:p w14:paraId="7E65F7B0" w14:textId="77777777" w:rsidR="004B3FB2" w:rsidRDefault="004B3FB2">
      <w:r>
        <w:continuationSeparator/>
      </w:r>
    </w:p>
  </w:endnote>
  <w:endnote w:type="continuationNotice" w:id="1">
    <w:p w14:paraId="210F6E8C" w14:textId="77777777" w:rsidR="004B3FB2" w:rsidRDefault="004B3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Lucida Sans Typewriter">
    <w:panose1 w:val="020B05090305040302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69DC" w14:textId="07DE00F6" w:rsidR="00056B1A" w:rsidRDefault="00056B1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CCFA" w14:textId="07F973D9" w:rsidR="00056B1A" w:rsidRDefault="00056B1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9574" w14:textId="2BB98A40" w:rsidR="00056B1A" w:rsidRDefault="00056B1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1727F" w14:textId="526299F7" w:rsidR="00056B1A" w:rsidRDefault="00056B1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697C" w14:textId="75838A6E" w:rsidR="006153E4" w:rsidRPr="00276528" w:rsidRDefault="006153E4" w:rsidP="00860EF0">
    <w:pPr>
      <w:tabs>
        <w:tab w:val="right" w:pos="14287"/>
      </w:tabs>
      <w:wordWrap w:val="0"/>
      <w:snapToGrid w:val="0"/>
    </w:pPr>
    <w:r>
      <w:rPr>
        <w:bCs/>
        <w:noProof/>
      </w:rPr>
      <w:drawing>
        <wp:anchor distT="0" distB="0" distL="114300" distR="114300" simplePos="0" relativeHeight="251658240" behindDoc="0" locked="0" layoutInCell="1" allowOverlap="1" wp14:anchorId="1D935516" wp14:editId="3833EEA1">
          <wp:simplePos x="0" y="0"/>
          <wp:positionH relativeFrom="column">
            <wp:posOffset>0</wp:posOffset>
          </wp:positionH>
          <wp:positionV relativeFrom="paragraph">
            <wp:posOffset>111760</wp:posOffset>
          </wp:positionV>
          <wp:extent cx="932180" cy="291465"/>
          <wp:effectExtent l="0" t="0" r="0" b="0"/>
          <wp:wrapNone/>
          <wp:docPr id="1081" name="그림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hips_CI-500.png"/>
                  <pic:cNvPicPr/>
                </pic:nvPicPr>
                <pic:blipFill>
                  <a:blip r:embed="rId1">
                    <a:extLst>
                      <a:ext uri="{28A0092B-C50C-407E-A947-70E740481C1C}">
                        <a14:useLocalDpi xmlns:a14="http://schemas.microsoft.com/office/drawing/2010/main" val="0"/>
                      </a:ext>
                    </a:extLst>
                  </a:blip>
                  <a:stretch>
                    <a:fillRect/>
                  </a:stretch>
                </pic:blipFill>
                <pic:spPr>
                  <a:xfrm>
                    <a:off x="0" y="0"/>
                    <a:ext cx="932180" cy="291465"/>
                  </a:xfrm>
                  <a:prstGeom prst="rect">
                    <a:avLst/>
                  </a:prstGeom>
                </pic:spPr>
              </pic:pic>
            </a:graphicData>
          </a:graphic>
          <wp14:sizeRelH relativeFrom="margin">
            <wp14:pctWidth>0</wp14:pctWidth>
          </wp14:sizeRelH>
          <wp14:sizeRelV relativeFrom="margin">
            <wp14:pctHeight>0</wp14:pctHeight>
          </wp14:sizeRelV>
        </wp:anchor>
      </w:drawing>
    </w:r>
    <w:r w:rsidR="002E23A6">
      <w:rPr>
        <w:noProof/>
      </w:rPr>
      <w:drawing>
        <wp:inline distT="0" distB="0" distL="0" distR="0" wp14:anchorId="67E5656B" wp14:editId="68ABA46F">
          <wp:extent cx="6653530" cy="110490"/>
          <wp:effectExtent l="0" t="0" r="0" b="3810"/>
          <wp:docPr id="93507552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75522" name="그림 935075522"/>
                  <pic:cNvPicPr/>
                </pic:nvPicPr>
                <pic:blipFill>
                  <a:blip r:embed="rId2">
                    <a:extLst>
                      <a:ext uri="{28A0092B-C50C-407E-A947-70E740481C1C}">
                        <a14:useLocalDpi xmlns:a14="http://schemas.microsoft.com/office/drawing/2010/main" val="0"/>
                      </a:ext>
                    </a:extLst>
                  </a:blip>
                  <a:stretch>
                    <a:fillRect/>
                  </a:stretch>
                </pic:blipFill>
                <pic:spPr>
                  <a:xfrm>
                    <a:off x="0" y="0"/>
                    <a:ext cx="6653530" cy="110490"/>
                  </a:xfrm>
                  <a:prstGeom prst="rect">
                    <a:avLst/>
                  </a:prstGeom>
                </pic:spPr>
              </pic:pic>
            </a:graphicData>
          </a:graphic>
        </wp:inline>
      </w:drawing>
    </w:r>
  </w:p>
  <w:p w14:paraId="69B8BC0C" w14:textId="07489901" w:rsidR="006153E4" w:rsidRPr="00B25A66" w:rsidRDefault="006153E4" w:rsidP="00860EF0">
    <w:pPr>
      <w:pStyle w:val="a6"/>
    </w:pPr>
    <w:r w:rsidRPr="004A55DD">
      <w:rPr>
        <w:bCs/>
      </w:rPr>
      <w:ptab w:relativeTo="margin" w:alignment="center" w:leader="none"/>
    </w:r>
    <w:r w:rsidRPr="004A55DD">
      <w:rPr>
        <w:bCs/>
      </w:rPr>
      <w:fldChar w:fldCharType="begin"/>
    </w:r>
    <w:r w:rsidRPr="004A55DD">
      <w:rPr>
        <w:bCs/>
      </w:rPr>
      <w:instrText>PAGE   \* MERGEFORMAT</w:instrText>
    </w:r>
    <w:r w:rsidRPr="004A55DD">
      <w:rPr>
        <w:bCs/>
      </w:rPr>
      <w:fldChar w:fldCharType="separate"/>
    </w:r>
    <w:r w:rsidRPr="002E2617">
      <w:rPr>
        <w:bCs/>
        <w:noProof/>
        <w:lang w:val="ko-KR"/>
      </w:rPr>
      <w:t>48</w:t>
    </w:r>
    <w:r w:rsidRPr="004A55DD">
      <w:rPr>
        <w:bCs/>
        <w:noProof/>
        <w:lang w:val="ko-KR"/>
      </w:rPr>
      <w:fldChar w:fldCharType="end"/>
    </w:r>
    <w:r w:rsidRPr="004A55DD">
      <w:rPr>
        <w:bCs/>
      </w:rPr>
      <w:t>/</w:t>
    </w:r>
    <w:r w:rsidRPr="004A55DD">
      <w:rPr>
        <w:bCs/>
      </w:rPr>
      <w:fldChar w:fldCharType="begin"/>
    </w:r>
    <w:r w:rsidRPr="004A55DD">
      <w:rPr>
        <w:bCs/>
      </w:rPr>
      <w:instrText xml:space="preserve"> NUMPAGES  \# "0" \* Arabic  \* MERGEFORMAT </w:instrText>
    </w:r>
    <w:r w:rsidRPr="004A55DD">
      <w:rPr>
        <w:bCs/>
      </w:rPr>
      <w:fldChar w:fldCharType="separate"/>
    </w:r>
    <w:r>
      <w:rPr>
        <w:bCs/>
        <w:noProof/>
      </w:rPr>
      <w:t>49</w:t>
    </w:r>
    <w:r w:rsidRPr="004A55DD">
      <w:rPr>
        <w:bCs/>
        <w:noProof/>
      </w:rPr>
      <w:fldChar w:fldCharType="end"/>
    </w:r>
    <w:r w:rsidRPr="004A55DD">
      <w:rPr>
        <w:bCs/>
      </w:rPr>
      <w:ptab w:relativeTo="margin" w:alignment="right" w:leader="none"/>
    </w:r>
    <w:r w:rsidRPr="004A55DD">
      <w:rPr>
        <w:bCs/>
      </w:rPr>
      <w:t>Chapte</w:t>
    </w:r>
    <w:r w:rsidRPr="009C39B2">
      <w:rPr>
        <w:bCs/>
      </w:rPr>
      <w:t xml:space="preserve">r </w:t>
    </w:r>
    <w:r w:rsidRPr="009C39B2">
      <w:rPr>
        <w:bCs/>
      </w:rPr>
      <w:fldChar w:fldCharType="begin"/>
    </w:r>
    <w:r w:rsidRPr="009C39B2">
      <w:rPr>
        <w:bCs/>
      </w:rPr>
      <w:instrText xml:space="preserve"> STYLEREF  "</w:instrText>
    </w:r>
    <w:r w:rsidRPr="009C39B2">
      <w:rPr>
        <w:rFonts w:hint="eastAsia"/>
        <w:bCs/>
      </w:rPr>
      <w:instrText>제목</w:instrText>
    </w:r>
    <w:r w:rsidRPr="009C39B2">
      <w:rPr>
        <w:bCs/>
      </w:rPr>
      <w:instrText xml:space="preserve"> 1,TCC 1" \n  \* MERGEFORMAT </w:instrText>
    </w:r>
    <w:r w:rsidRPr="009C39B2">
      <w:rPr>
        <w:bCs/>
      </w:rPr>
      <w:fldChar w:fldCharType="separate"/>
    </w:r>
    <w:r w:rsidR="00DD1D28">
      <w:rPr>
        <w:bCs/>
        <w:noProof/>
      </w:rPr>
      <w:t>4</w:t>
    </w:r>
    <w:r w:rsidRPr="009C39B2">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F4F40" w14:textId="4F511AF2" w:rsidR="00056B1A" w:rsidRDefault="00056B1A">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5ED20" w14:textId="237B6151" w:rsidR="00056B1A" w:rsidRDefault="00056B1A">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CAD7C" w14:textId="2B56294E" w:rsidR="006153E4" w:rsidRPr="00860EF0" w:rsidRDefault="009C39B2" w:rsidP="009C39B2">
    <w:pPr>
      <w:tabs>
        <w:tab w:val="center" w:pos="4540"/>
        <w:tab w:val="right" w:pos="9080"/>
      </w:tabs>
      <w:wordWrap w:val="0"/>
      <w:jc w:val="center"/>
    </w:pPr>
    <w:r w:rsidRPr="00176428">
      <w:rPr>
        <w:rFonts w:cs="Arial"/>
        <w:bCs/>
      </w:rPr>
      <w:t>www.telechips.com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45C6" w14:textId="5BE640F0" w:rsidR="00056B1A" w:rsidRDefault="00056B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B491F" w14:textId="77777777" w:rsidR="004B3FB2" w:rsidRDefault="004B3FB2">
      <w:r>
        <w:separator/>
      </w:r>
    </w:p>
  </w:footnote>
  <w:footnote w:type="continuationSeparator" w:id="0">
    <w:p w14:paraId="6F16C9B1" w14:textId="77777777" w:rsidR="004B3FB2" w:rsidRDefault="004B3FB2">
      <w:r>
        <w:continuationSeparator/>
      </w:r>
    </w:p>
  </w:footnote>
  <w:footnote w:type="continuationNotice" w:id="1">
    <w:p w14:paraId="578C1256" w14:textId="77777777" w:rsidR="004B3FB2" w:rsidRDefault="004B3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2E700" w14:textId="6FF9C422" w:rsidR="00056B1A" w:rsidRDefault="00056B1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D625" w14:textId="0C428BCC" w:rsidR="00056B1A" w:rsidRDefault="00056B1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59F6" w14:textId="5C56E2AA" w:rsidR="00056B1A" w:rsidRDefault="00056B1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4908" w14:textId="63CD76E4" w:rsidR="00056B1A" w:rsidRDefault="00056B1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EBE1" w14:textId="7D092B42" w:rsidR="006153E4" w:rsidRPr="00BC6358" w:rsidRDefault="00E1386C">
    <w:pPr>
      <w:pStyle w:val="a5"/>
      <w:tabs>
        <w:tab w:val="clear" w:pos="4252"/>
        <w:tab w:val="clear" w:pos="8504"/>
        <w:tab w:val="right" w:pos="10478"/>
      </w:tabs>
      <w:ind w:rightChars="-6" w:right="-11"/>
      <w:jc w:val="left"/>
      <w:pPrChange w:id="1185" w:author="박유빈 (Erin Park)" w:date="2025-04-14T15:38:00Z" w16du:dateUtc="2025-04-14T06:38:00Z">
        <w:pPr>
          <w:pStyle w:val="a5"/>
          <w:tabs>
            <w:tab w:val="clear" w:pos="4252"/>
            <w:tab w:val="clear" w:pos="8504"/>
            <w:tab w:val="right" w:pos="10478"/>
          </w:tabs>
          <w:ind w:left="90" w:rightChars="-6" w:right="-11" w:hangingChars="50" w:hanging="90"/>
          <w:jc w:val="left"/>
        </w:pPr>
      </w:pPrChange>
    </w:pPr>
    <w:r w:rsidRPr="00E1386C">
      <w:rPr>
        <w:noProof/>
      </w:rPr>
      <w:t>TCC807x Hardware</w:t>
    </w:r>
    <w:del w:id="1186" w:author="박유빈 (Erin Park)" w:date="2025-04-14T14:35:00Z" w16du:dateUtc="2025-04-14T05:35:00Z">
      <w:r w:rsidDel="00CF1536">
        <w:rPr>
          <w:rFonts w:hint="eastAsia"/>
          <w:noProof/>
        </w:rPr>
        <w:delText xml:space="preserve"> </w:delText>
      </w:r>
    </w:del>
    <w:r>
      <w:rPr>
        <w:rFonts w:hint="eastAsia"/>
        <w:noProof/>
      </w:rPr>
      <w:t>-</w:t>
    </w:r>
    <w:del w:id="1187" w:author="박유빈 (Erin Park)" w:date="2025-04-14T14:35:00Z" w16du:dateUtc="2025-04-14T05:35:00Z">
      <w:r w:rsidDel="00CF1536">
        <w:rPr>
          <w:rFonts w:hint="eastAsia"/>
          <w:noProof/>
        </w:rPr>
        <w:delText xml:space="preserve"> </w:delText>
      </w:r>
    </w:del>
    <w:r w:rsidRPr="00E1386C">
      <w:rPr>
        <w:noProof/>
      </w:rPr>
      <w:t>Application Note for PDN Specification on Board</w:t>
    </w:r>
    <w:r w:rsidR="006153E4">
      <w:tab/>
    </w:r>
    <w:ins w:id="1188" w:author="박유빈 (Erin Park)" w:date="2025-04-14T15:38:00Z" w16du:dateUtc="2025-04-14T06:38:00Z">
      <w:r w:rsidR="00CF1536">
        <w:fldChar w:fldCharType="begin"/>
      </w:r>
      <w:r w:rsidR="00CF1536">
        <w:instrText xml:space="preserve"> </w:instrText>
      </w:r>
      <w:r w:rsidR="00CF1536">
        <w:rPr>
          <w:rFonts w:hint="eastAsia"/>
        </w:rPr>
        <w:instrText>DOCPROPERTY  RevNum  \* MERGEFORMAT</w:instrText>
      </w:r>
      <w:r w:rsidR="00CF1536">
        <w:instrText xml:space="preserve"> </w:instrText>
      </w:r>
    </w:ins>
    <w:r w:rsidR="00CF1536">
      <w:fldChar w:fldCharType="separate"/>
    </w:r>
    <w:ins w:id="1189" w:author="박유빈 (Erin Park)" w:date="2025-04-14T15:39:00Z" w16du:dateUtc="2025-04-14T06:39:00Z">
      <w:r w:rsidR="00CF1536">
        <w:t>Rev. 0.10</w:t>
      </w:r>
    </w:ins>
    <w:ins w:id="1190" w:author="박유빈 (Erin Park)" w:date="2025-04-14T15:38:00Z" w16du:dateUtc="2025-04-14T06:38:00Z">
      <w:r w:rsidR="00CF1536">
        <w:fldChar w:fldCharType="end"/>
      </w:r>
    </w:ins>
    <w:del w:id="1191" w:author="박유빈 (Erin Park)" w:date="2025-04-14T15:38:00Z" w16du:dateUtc="2025-04-14T06:38:00Z">
      <w:r w:rsidR="004A7F02" w:rsidDel="00CF1536">
        <w:rPr>
          <w:rFonts w:hint="eastAsia"/>
        </w:rPr>
        <w:delText>Rev. 0.</w:delText>
      </w:r>
      <w:r w:rsidR="004B7824" w:rsidDel="00CF1536">
        <w:rPr>
          <w:rFonts w:hint="eastAsia"/>
        </w:rPr>
        <w:delText>10</w:delText>
      </w:r>
    </w:del>
    <w:r w:rsidR="002E23A6">
      <w:rPr>
        <w:noProof/>
      </w:rPr>
      <w:drawing>
        <wp:inline distT="0" distB="0" distL="0" distR="0" wp14:anchorId="5667FD1E" wp14:editId="7D4BEF68">
          <wp:extent cx="6653530" cy="110490"/>
          <wp:effectExtent l="0" t="0" r="0" b="3810"/>
          <wp:docPr id="5371114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1473" name="그림 537111473"/>
                  <pic:cNvPicPr/>
                </pic:nvPicPr>
                <pic:blipFill>
                  <a:blip r:embed="rId1">
                    <a:extLst>
                      <a:ext uri="{28A0092B-C50C-407E-A947-70E740481C1C}">
                        <a14:useLocalDpi xmlns:a14="http://schemas.microsoft.com/office/drawing/2010/main" val="0"/>
                      </a:ext>
                    </a:extLst>
                  </a:blip>
                  <a:stretch>
                    <a:fillRect/>
                  </a:stretch>
                </pic:blipFill>
                <pic:spPr>
                  <a:xfrm>
                    <a:off x="0" y="0"/>
                    <a:ext cx="6653530" cy="11049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711E" w14:textId="1EAD6505" w:rsidR="00056B1A" w:rsidRDefault="00056B1A">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D65F" w14:textId="397027A3" w:rsidR="006153E4" w:rsidRDefault="006153E4">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A5DBF" w14:textId="65D8638E" w:rsidR="006153E4" w:rsidRPr="00BC6358" w:rsidRDefault="006153E4" w:rsidP="0059114C">
    <w:pPr>
      <w:pStyle w:val="a5"/>
      <w:tabs>
        <w:tab w:val="clear" w:pos="4252"/>
        <w:tab w:val="clear" w:pos="8504"/>
        <w:tab w:val="right" w:pos="10478"/>
      </w:tabs>
      <w:ind w:rightChars="-6" w:right="-11"/>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862E" w14:textId="04A26A65" w:rsidR="006153E4" w:rsidRDefault="006153E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F005C46"/>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E"/>
    <w:multiLevelType w:val="singleLevel"/>
    <w:tmpl w:val="DF5C7024"/>
    <w:lvl w:ilvl="0">
      <w:start w:val="1"/>
      <w:numFmt w:val="decimal"/>
      <w:pStyle w:val="3"/>
      <w:lvlText w:val="%1."/>
      <w:lvlJc w:val="left"/>
      <w:pPr>
        <w:tabs>
          <w:tab w:val="num" w:pos="1212"/>
        </w:tabs>
        <w:ind w:leftChars="600" w:left="1212" w:hangingChars="200" w:hanging="360"/>
      </w:pPr>
    </w:lvl>
  </w:abstractNum>
  <w:abstractNum w:abstractNumId="2" w15:restartNumberingAfterBreak="0">
    <w:nsid w:val="FFFFFF7F"/>
    <w:multiLevelType w:val="singleLevel"/>
    <w:tmpl w:val="5DB21486"/>
    <w:lvl w:ilvl="0">
      <w:start w:val="1"/>
      <w:numFmt w:val="decimal"/>
      <w:pStyle w:val="2"/>
      <w:lvlText w:val="%1."/>
      <w:lvlJc w:val="left"/>
      <w:pPr>
        <w:tabs>
          <w:tab w:val="num" w:pos="786"/>
        </w:tabs>
        <w:ind w:leftChars="400" w:left="786" w:hangingChars="200" w:hanging="360"/>
      </w:pPr>
    </w:lvl>
  </w:abstractNum>
  <w:abstractNum w:abstractNumId="3" w15:restartNumberingAfterBreak="0">
    <w:nsid w:val="FFFFFF80"/>
    <w:multiLevelType w:val="singleLevel"/>
    <w:tmpl w:val="C520F890"/>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4" w15:restartNumberingAfterBreak="0">
    <w:nsid w:val="FFFFFF81"/>
    <w:multiLevelType w:val="singleLevel"/>
    <w:tmpl w:val="5A6448D6"/>
    <w:lvl w:ilvl="0">
      <w:start w:val="1"/>
      <w:numFmt w:val="bullet"/>
      <w:pStyle w:val="4"/>
      <w:lvlText w:val=""/>
      <w:lvlJc w:val="left"/>
      <w:pPr>
        <w:tabs>
          <w:tab w:val="num" w:pos="1637"/>
        </w:tabs>
        <w:ind w:leftChars="800" w:left="1637" w:hangingChars="200" w:hanging="360"/>
      </w:pPr>
      <w:rPr>
        <w:rFonts w:ascii="Wingdings" w:hAnsi="Wingdings" w:hint="default"/>
      </w:rPr>
    </w:lvl>
  </w:abstractNum>
  <w:abstractNum w:abstractNumId="5" w15:restartNumberingAfterBreak="0">
    <w:nsid w:val="FFFFFF82"/>
    <w:multiLevelType w:val="singleLevel"/>
    <w:tmpl w:val="FD343BC4"/>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6" w15:restartNumberingAfterBreak="0">
    <w:nsid w:val="FFFFFF83"/>
    <w:multiLevelType w:val="singleLevel"/>
    <w:tmpl w:val="D57A268A"/>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7" w15:restartNumberingAfterBreak="0">
    <w:nsid w:val="FFFFFF88"/>
    <w:multiLevelType w:val="singleLevel"/>
    <w:tmpl w:val="5CA6D708"/>
    <w:styleLink w:val="TCC11"/>
    <w:lvl w:ilvl="0">
      <w:start w:val="1"/>
      <w:numFmt w:val="decimal"/>
      <w:pStyle w:val="a"/>
      <w:lvlText w:val="%1."/>
      <w:lvlJc w:val="left"/>
      <w:pPr>
        <w:tabs>
          <w:tab w:val="num" w:pos="361"/>
        </w:tabs>
        <w:ind w:leftChars="200" w:left="361" w:hangingChars="200" w:hanging="360"/>
      </w:pPr>
    </w:lvl>
  </w:abstractNum>
  <w:abstractNum w:abstractNumId="8" w15:restartNumberingAfterBreak="0">
    <w:nsid w:val="FFFFFF89"/>
    <w:multiLevelType w:val="singleLevel"/>
    <w:tmpl w:val="684489D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15:restartNumberingAfterBreak="0">
    <w:nsid w:val="010D7945"/>
    <w:multiLevelType w:val="multilevel"/>
    <w:tmpl w:val="0F082290"/>
    <w:numStyleLink w:val="TCC"/>
  </w:abstractNum>
  <w:abstractNum w:abstractNumId="10" w15:restartNumberingAfterBreak="0">
    <w:nsid w:val="02E70E79"/>
    <w:multiLevelType w:val="hybridMultilevel"/>
    <w:tmpl w:val="2AA41D8A"/>
    <w:lvl w:ilvl="0" w:tplc="BFD83FFC">
      <w:start w:val="6"/>
      <w:numFmt w:val="bullet"/>
      <w:lvlText w:val=""/>
      <w:lvlJc w:val="left"/>
      <w:pPr>
        <w:ind w:left="760" w:hanging="360"/>
      </w:pPr>
      <w:rPr>
        <w:rFonts w:ascii="Wingdings" w:eastAsia="굴림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50F2EFB"/>
    <w:multiLevelType w:val="hybridMultilevel"/>
    <w:tmpl w:val="2B2C885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0ADE2010"/>
    <w:multiLevelType w:val="multilevel"/>
    <w:tmpl w:val="AD60B164"/>
    <w:lvl w:ilvl="0">
      <w:start w:val="1"/>
      <w:numFmt w:val="decimal"/>
      <w:pStyle w:val="1"/>
      <w:lvlText w:val="%1"/>
      <w:lvlJc w:val="left"/>
      <w:pPr>
        <w:tabs>
          <w:tab w:val="num" w:pos="576"/>
        </w:tabs>
        <w:ind w:left="576" w:hanging="576"/>
      </w:pPr>
      <w:rPr>
        <w:rFonts w:hint="eastAsia"/>
      </w:rPr>
    </w:lvl>
    <w:lvl w:ilvl="1">
      <w:start w:val="1"/>
      <w:numFmt w:val="decimal"/>
      <w:pStyle w:val="21"/>
      <w:lvlText w:val="%1.%2"/>
      <w:lvlJc w:val="left"/>
      <w:pPr>
        <w:tabs>
          <w:tab w:val="num" w:pos="5387"/>
        </w:tabs>
        <w:ind w:left="5387" w:hanging="567"/>
      </w:pPr>
      <w:rPr>
        <w:rFonts w:hint="eastAsia"/>
      </w:rPr>
    </w:lvl>
    <w:lvl w:ilvl="2">
      <w:start w:val="1"/>
      <w:numFmt w:val="decimal"/>
      <w:pStyle w:val="31"/>
      <w:lvlText w:val="%1.%2.%3"/>
      <w:lvlJc w:val="left"/>
      <w:pPr>
        <w:tabs>
          <w:tab w:val="num" w:pos="709"/>
        </w:tabs>
        <w:ind w:left="709" w:hanging="709"/>
      </w:pPr>
      <w:rPr>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851"/>
        </w:tabs>
        <w:ind w:left="851" w:hanging="851"/>
      </w:pPr>
      <w:rPr>
        <w:rFonts w:hint="eastAsia"/>
      </w:rPr>
    </w:lvl>
    <w:lvl w:ilvl="4">
      <w:start w:val="1"/>
      <w:numFmt w:val="decimal"/>
      <w:pStyle w:val="51"/>
      <w:lvlText w:val="%1.%2.%3.%4.%5"/>
      <w:lvlJc w:val="left"/>
      <w:pPr>
        <w:tabs>
          <w:tab w:val="num" w:pos="1224"/>
        </w:tabs>
        <w:ind w:left="1224" w:hanging="1224"/>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B794AAD"/>
    <w:multiLevelType w:val="hybridMultilevel"/>
    <w:tmpl w:val="8452C810"/>
    <w:lvl w:ilvl="0" w:tplc="4712CE28">
      <w:start w:val="8"/>
      <w:numFmt w:val="bullet"/>
      <w:lvlText w:val=""/>
      <w:lvlJc w:val="left"/>
      <w:pPr>
        <w:ind w:left="760" w:hanging="360"/>
      </w:pPr>
      <w:rPr>
        <w:rFonts w:ascii="Wingdings" w:eastAsia="굴림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19830C3"/>
    <w:multiLevelType w:val="multilevel"/>
    <w:tmpl w:val="D778AE54"/>
    <w:styleLink w:val="TCCrevision1"/>
    <w:lvl w:ilvl="0">
      <w:start w:val="1"/>
      <w:numFmt w:val="bullet"/>
      <w:lvlText w:val=""/>
      <w:lvlJc w:val="left"/>
      <w:pPr>
        <w:tabs>
          <w:tab w:val="num" w:pos="170"/>
        </w:tabs>
        <w:ind w:left="170" w:hanging="170"/>
      </w:pPr>
      <w:rPr>
        <w:rFonts w:ascii="Wingdings" w:hAnsi="Wingdings" w:hint="default"/>
        <w:color w:val="auto"/>
      </w:rPr>
    </w:lvl>
    <w:lvl w:ilvl="1">
      <w:start w:val="1"/>
      <w:numFmt w:val="bullet"/>
      <w:lvlText w:val="-"/>
      <w:lvlJc w:val="left"/>
      <w:pPr>
        <w:tabs>
          <w:tab w:val="num" w:pos="170"/>
        </w:tabs>
        <w:ind w:left="454" w:hanging="170"/>
      </w:pPr>
      <w:rPr>
        <w:rFonts w:ascii="Arial" w:hAnsi="Arial" w:hint="default"/>
        <w:color w:val="auto"/>
      </w:rPr>
    </w:lvl>
    <w:lvl w:ilvl="2">
      <w:start w:val="1"/>
      <w:numFmt w:val="bullet"/>
      <w:lvlText w:val=""/>
      <w:lvlJc w:val="left"/>
      <w:pPr>
        <w:tabs>
          <w:tab w:val="num" w:pos="170"/>
        </w:tabs>
        <w:ind w:left="737" w:hanging="170"/>
      </w:pPr>
      <w:rPr>
        <w:rFonts w:ascii="Wingdings" w:hAnsi="Wingdings" w:hint="default"/>
        <w:color w:val="auto"/>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5" w15:restartNumberingAfterBreak="0">
    <w:nsid w:val="12E332E2"/>
    <w:multiLevelType w:val="hybridMultilevel"/>
    <w:tmpl w:val="1A4C1CCE"/>
    <w:lvl w:ilvl="0" w:tplc="0409000F">
      <w:start w:val="1"/>
      <w:numFmt w:val="decimal"/>
      <w:lvlText w:val="%1."/>
      <w:lvlJc w:val="left"/>
      <w:pPr>
        <w:ind w:left="760" w:hanging="360"/>
      </w:pPr>
      <w:rPr>
        <w:rFonts w:hint="eastAsia"/>
      </w:rPr>
    </w:lvl>
    <w:lvl w:ilvl="1" w:tplc="29F4FBF4">
      <w:start w:val="1"/>
      <w:numFmt w:val="decimal"/>
      <w:lvlText w:val="%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7274DD"/>
    <w:multiLevelType w:val="multilevel"/>
    <w:tmpl w:val="05BC6BB6"/>
    <w:styleLink w:val="TCC2"/>
    <w:lvl w:ilvl="0">
      <w:start w:val="1"/>
      <w:numFmt w:val="decimal"/>
      <w:suff w:val="space"/>
      <w:lvlText w:val="(%1)"/>
      <w:lvlJc w:val="left"/>
      <w:pPr>
        <w:ind w:left="2800" w:hanging="200"/>
      </w:pPr>
      <w:rPr>
        <w:rFonts w:hint="default"/>
        <w:sz w:val="18"/>
      </w:rPr>
    </w:lvl>
    <w:lvl w:ilvl="1">
      <w:start w:val="1"/>
      <w:numFmt w:val="decimalEnclosedCircle"/>
      <w:suff w:val="space"/>
      <w:lvlText w:val="%2"/>
      <w:lvlJc w:val="left"/>
      <w:pPr>
        <w:ind w:left="3200" w:hanging="200"/>
      </w:pPr>
      <w:rPr>
        <w:rFonts w:hint="eastAsia"/>
        <w:sz w:val="20"/>
        <w:szCs w:val="20"/>
      </w:rPr>
    </w:lvl>
    <w:lvl w:ilvl="2">
      <w:start w:val="1"/>
      <w:numFmt w:val="lowerRoman"/>
      <w:lvlText w:val="%3."/>
      <w:lvlJc w:val="right"/>
      <w:pPr>
        <w:tabs>
          <w:tab w:val="num" w:pos="3800"/>
        </w:tabs>
        <w:ind w:left="3800" w:hanging="400"/>
      </w:pPr>
      <w:rPr>
        <w:rFonts w:hint="eastAsia"/>
      </w:rPr>
    </w:lvl>
    <w:lvl w:ilvl="3">
      <w:start w:val="1"/>
      <w:numFmt w:val="decimal"/>
      <w:lvlText w:val="%4."/>
      <w:lvlJc w:val="left"/>
      <w:pPr>
        <w:tabs>
          <w:tab w:val="num" w:pos="4200"/>
        </w:tabs>
        <w:ind w:left="4200" w:hanging="400"/>
      </w:pPr>
      <w:rPr>
        <w:rFonts w:ascii="Times New Roman" w:eastAsia="Times New Roman" w:hAnsi="Times New Roman" w:cs="Times New Roman"/>
      </w:rPr>
    </w:lvl>
    <w:lvl w:ilvl="4">
      <w:start w:val="1"/>
      <w:numFmt w:val="upperLetter"/>
      <w:lvlText w:val="%5."/>
      <w:lvlJc w:val="left"/>
      <w:pPr>
        <w:tabs>
          <w:tab w:val="num" w:pos="4600"/>
        </w:tabs>
        <w:ind w:left="4600" w:hanging="400"/>
      </w:pPr>
      <w:rPr>
        <w:rFonts w:hint="eastAsia"/>
      </w:rPr>
    </w:lvl>
    <w:lvl w:ilvl="5">
      <w:start w:val="1"/>
      <w:numFmt w:val="lowerRoman"/>
      <w:lvlText w:val="%6."/>
      <w:lvlJc w:val="right"/>
      <w:pPr>
        <w:tabs>
          <w:tab w:val="num" w:pos="5000"/>
        </w:tabs>
        <w:ind w:left="5000" w:hanging="400"/>
      </w:pPr>
      <w:rPr>
        <w:rFonts w:hint="eastAsia"/>
      </w:rPr>
    </w:lvl>
    <w:lvl w:ilvl="6">
      <w:start w:val="1"/>
      <w:numFmt w:val="decimal"/>
      <w:lvlText w:val="%7."/>
      <w:lvlJc w:val="left"/>
      <w:pPr>
        <w:tabs>
          <w:tab w:val="num" w:pos="5400"/>
        </w:tabs>
        <w:ind w:left="5400" w:hanging="400"/>
      </w:pPr>
      <w:rPr>
        <w:rFonts w:hint="eastAsia"/>
      </w:rPr>
    </w:lvl>
    <w:lvl w:ilvl="7">
      <w:start w:val="1"/>
      <w:numFmt w:val="upperLetter"/>
      <w:lvlText w:val="%8."/>
      <w:lvlJc w:val="left"/>
      <w:pPr>
        <w:tabs>
          <w:tab w:val="num" w:pos="5800"/>
        </w:tabs>
        <w:ind w:left="5800" w:hanging="400"/>
      </w:pPr>
      <w:rPr>
        <w:rFonts w:hint="eastAsia"/>
      </w:rPr>
    </w:lvl>
    <w:lvl w:ilvl="8">
      <w:start w:val="1"/>
      <w:numFmt w:val="lowerRoman"/>
      <w:lvlText w:val="%9."/>
      <w:lvlJc w:val="right"/>
      <w:pPr>
        <w:tabs>
          <w:tab w:val="num" w:pos="6200"/>
        </w:tabs>
        <w:ind w:left="6200" w:hanging="400"/>
      </w:pPr>
      <w:rPr>
        <w:rFonts w:hint="eastAsia"/>
      </w:rPr>
    </w:lvl>
  </w:abstractNum>
  <w:abstractNum w:abstractNumId="17" w15:restartNumberingAfterBreak="0">
    <w:nsid w:val="1E427C64"/>
    <w:multiLevelType w:val="hybridMultilevel"/>
    <w:tmpl w:val="310C0FC6"/>
    <w:lvl w:ilvl="0" w:tplc="2A14C0D0">
      <w:start w:val="1"/>
      <w:numFmt w:val="decimal"/>
      <w:pStyle w:val="TCC1"/>
      <w:lvlText w:val="%1."/>
      <w:lvlJc w:val="left"/>
      <w:pPr>
        <w:ind w:left="803" w:hanging="400"/>
      </w:pPr>
      <w:rPr>
        <w:rFonts w:hint="eastAsia"/>
      </w:rPr>
    </w:lvl>
    <w:lvl w:ilvl="1" w:tplc="29F4FBF4">
      <w:start w:val="1"/>
      <w:numFmt w:val="decimal"/>
      <w:pStyle w:val="TCC20"/>
      <w:lvlText w:val="%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0D54849"/>
    <w:multiLevelType w:val="multilevel"/>
    <w:tmpl w:val="0F082290"/>
    <w:styleLink w:val="TCC"/>
    <w:lvl w:ilvl="0">
      <w:start w:val="1"/>
      <w:numFmt w:val="bullet"/>
      <w:pStyle w:val="TCC0"/>
      <w:lvlText w:val=""/>
      <w:lvlJc w:val="left"/>
      <w:pPr>
        <w:tabs>
          <w:tab w:val="num" w:pos="2761"/>
        </w:tabs>
        <w:ind w:left="2761" w:hanging="361"/>
      </w:pPr>
      <w:rPr>
        <w:rFonts w:ascii="Wingdings" w:hAnsi="Wingdings" w:hint="default"/>
        <w:sz w:val="20"/>
      </w:rPr>
    </w:lvl>
    <w:lvl w:ilvl="1">
      <w:start w:val="1"/>
      <w:numFmt w:val="bullet"/>
      <w:lvlText w:val=""/>
      <w:lvlJc w:val="left"/>
      <w:pPr>
        <w:tabs>
          <w:tab w:val="num" w:pos="3200"/>
        </w:tabs>
        <w:ind w:left="3200" w:hanging="400"/>
      </w:pPr>
      <w:rPr>
        <w:rFonts w:ascii="Wingdings" w:hAnsi="Wingdings" w:hint="default"/>
        <w:sz w:val="20"/>
      </w:rPr>
    </w:lvl>
    <w:lvl w:ilvl="2">
      <w:start w:val="1"/>
      <w:numFmt w:val="bullet"/>
      <w:lvlText w:val=""/>
      <w:lvlJc w:val="left"/>
      <w:pPr>
        <w:tabs>
          <w:tab w:val="num" w:pos="3600"/>
        </w:tabs>
        <w:ind w:left="3600" w:hanging="400"/>
      </w:pPr>
      <w:rPr>
        <w:rFonts w:ascii="Wingdings" w:hAnsi="Wingdings" w:hint="default"/>
        <w:sz w:val="20"/>
      </w:rPr>
    </w:lvl>
    <w:lvl w:ilvl="3">
      <w:start w:val="1"/>
      <w:numFmt w:val="bullet"/>
      <w:lvlText w:val=""/>
      <w:lvlJc w:val="left"/>
      <w:pPr>
        <w:tabs>
          <w:tab w:val="num" w:pos="4000"/>
        </w:tabs>
        <w:ind w:left="4000" w:hanging="400"/>
      </w:pPr>
      <w:rPr>
        <w:rFonts w:ascii="Wingdings" w:hAnsi="Wingdings" w:hint="default"/>
      </w:rPr>
    </w:lvl>
    <w:lvl w:ilvl="4">
      <w:start w:val="1"/>
      <w:numFmt w:val="bullet"/>
      <w:lvlText w:val=""/>
      <w:lvlJc w:val="left"/>
      <w:pPr>
        <w:tabs>
          <w:tab w:val="num" w:pos="4400"/>
        </w:tabs>
        <w:ind w:left="4400" w:hanging="400"/>
      </w:pPr>
      <w:rPr>
        <w:rFonts w:ascii="Wingdings" w:hAnsi="Wingdings" w:hint="default"/>
      </w:rPr>
    </w:lvl>
    <w:lvl w:ilvl="5">
      <w:start w:val="1"/>
      <w:numFmt w:val="bullet"/>
      <w:lvlText w:val=""/>
      <w:lvlJc w:val="left"/>
      <w:pPr>
        <w:tabs>
          <w:tab w:val="num" w:pos="4800"/>
        </w:tabs>
        <w:ind w:left="4800" w:hanging="400"/>
      </w:pPr>
      <w:rPr>
        <w:rFonts w:ascii="Wingdings" w:hAnsi="Wingdings" w:hint="default"/>
      </w:rPr>
    </w:lvl>
    <w:lvl w:ilvl="6">
      <w:start w:val="1"/>
      <w:numFmt w:val="bullet"/>
      <w:lvlText w:val=""/>
      <w:lvlJc w:val="left"/>
      <w:pPr>
        <w:tabs>
          <w:tab w:val="num" w:pos="5200"/>
        </w:tabs>
        <w:ind w:left="5200" w:hanging="400"/>
      </w:pPr>
      <w:rPr>
        <w:rFonts w:ascii="Wingdings" w:hAnsi="Wingdings" w:hint="default"/>
      </w:rPr>
    </w:lvl>
    <w:lvl w:ilvl="7">
      <w:start w:val="1"/>
      <w:numFmt w:val="bullet"/>
      <w:lvlText w:val=""/>
      <w:lvlJc w:val="left"/>
      <w:pPr>
        <w:tabs>
          <w:tab w:val="num" w:pos="5600"/>
        </w:tabs>
        <w:ind w:left="5600" w:hanging="400"/>
      </w:pPr>
      <w:rPr>
        <w:rFonts w:ascii="Wingdings" w:hAnsi="Wingdings" w:hint="default"/>
      </w:rPr>
    </w:lvl>
    <w:lvl w:ilvl="8">
      <w:start w:val="1"/>
      <w:numFmt w:val="bullet"/>
      <w:lvlText w:val=""/>
      <w:lvlJc w:val="left"/>
      <w:pPr>
        <w:tabs>
          <w:tab w:val="num" w:pos="6000"/>
        </w:tabs>
        <w:ind w:left="6000" w:hanging="400"/>
      </w:pPr>
      <w:rPr>
        <w:rFonts w:ascii="Wingdings" w:hAnsi="Wingdings" w:hint="default"/>
      </w:rPr>
    </w:lvl>
  </w:abstractNum>
  <w:abstractNum w:abstractNumId="19" w15:restartNumberingAfterBreak="0">
    <w:nsid w:val="2EB92BD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35861B0D"/>
    <w:multiLevelType w:val="multilevel"/>
    <w:tmpl w:val="018ED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F4D4D"/>
    <w:multiLevelType w:val="hybridMultilevel"/>
    <w:tmpl w:val="DC80CEDA"/>
    <w:lvl w:ilvl="0" w:tplc="38C2CFDE">
      <w:start w:val="1"/>
      <w:numFmt w:val="bullet"/>
      <w:pStyle w:val="TCC1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386F280F"/>
    <w:multiLevelType w:val="multilevel"/>
    <w:tmpl w:val="0F082290"/>
    <w:styleLink w:val="TCC3"/>
    <w:lvl w:ilvl="0">
      <w:start w:val="1"/>
      <w:numFmt w:val="bullet"/>
      <w:lvlText w:val=""/>
      <w:lvlJc w:val="left"/>
      <w:pPr>
        <w:tabs>
          <w:tab w:val="num" w:pos="2761"/>
        </w:tabs>
        <w:ind w:left="2761" w:hanging="361"/>
      </w:pPr>
      <w:rPr>
        <w:rFonts w:ascii="Wingdings" w:hAnsi="Wingdings" w:hint="default"/>
        <w:sz w:val="18"/>
      </w:rPr>
    </w:lvl>
    <w:lvl w:ilvl="1">
      <w:start w:val="1"/>
      <w:numFmt w:val="bullet"/>
      <w:lvlText w:val=""/>
      <w:lvlJc w:val="left"/>
      <w:pPr>
        <w:tabs>
          <w:tab w:val="num" w:pos="3200"/>
        </w:tabs>
        <w:ind w:left="3200" w:hanging="400"/>
      </w:pPr>
      <w:rPr>
        <w:rFonts w:ascii="Wingdings" w:hAnsi="Wingdings" w:hint="default"/>
        <w:sz w:val="20"/>
      </w:rPr>
    </w:lvl>
    <w:lvl w:ilvl="2">
      <w:start w:val="1"/>
      <w:numFmt w:val="bullet"/>
      <w:lvlText w:val=""/>
      <w:lvlJc w:val="left"/>
      <w:pPr>
        <w:tabs>
          <w:tab w:val="num" w:pos="3600"/>
        </w:tabs>
        <w:ind w:left="3600" w:hanging="400"/>
      </w:pPr>
      <w:rPr>
        <w:rFonts w:ascii="Wingdings" w:hAnsi="Wingdings" w:hint="default"/>
        <w:sz w:val="20"/>
      </w:rPr>
    </w:lvl>
    <w:lvl w:ilvl="3">
      <w:start w:val="1"/>
      <w:numFmt w:val="bullet"/>
      <w:lvlText w:val=""/>
      <w:lvlJc w:val="left"/>
      <w:pPr>
        <w:tabs>
          <w:tab w:val="num" w:pos="4000"/>
        </w:tabs>
        <w:ind w:left="4000" w:hanging="400"/>
      </w:pPr>
      <w:rPr>
        <w:rFonts w:ascii="Wingdings" w:hAnsi="Wingdings" w:hint="default"/>
      </w:rPr>
    </w:lvl>
    <w:lvl w:ilvl="4">
      <w:start w:val="1"/>
      <w:numFmt w:val="bullet"/>
      <w:lvlText w:val=""/>
      <w:lvlJc w:val="left"/>
      <w:pPr>
        <w:tabs>
          <w:tab w:val="num" w:pos="4400"/>
        </w:tabs>
        <w:ind w:left="4400" w:hanging="400"/>
      </w:pPr>
      <w:rPr>
        <w:rFonts w:ascii="Wingdings" w:hAnsi="Wingdings" w:hint="default"/>
      </w:rPr>
    </w:lvl>
    <w:lvl w:ilvl="5">
      <w:start w:val="1"/>
      <w:numFmt w:val="bullet"/>
      <w:lvlText w:val=""/>
      <w:lvlJc w:val="left"/>
      <w:pPr>
        <w:tabs>
          <w:tab w:val="num" w:pos="4800"/>
        </w:tabs>
        <w:ind w:left="4800" w:hanging="400"/>
      </w:pPr>
      <w:rPr>
        <w:rFonts w:ascii="Wingdings" w:hAnsi="Wingdings" w:hint="default"/>
      </w:rPr>
    </w:lvl>
    <w:lvl w:ilvl="6">
      <w:start w:val="1"/>
      <w:numFmt w:val="bullet"/>
      <w:lvlText w:val=""/>
      <w:lvlJc w:val="left"/>
      <w:pPr>
        <w:tabs>
          <w:tab w:val="num" w:pos="5200"/>
        </w:tabs>
        <w:ind w:left="5200" w:hanging="400"/>
      </w:pPr>
      <w:rPr>
        <w:rFonts w:ascii="Wingdings" w:hAnsi="Wingdings" w:hint="default"/>
      </w:rPr>
    </w:lvl>
    <w:lvl w:ilvl="7">
      <w:start w:val="1"/>
      <w:numFmt w:val="bullet"/>
      <w:lvlText w:val=""/>
      <w:lvlJc w:val="left"/>
      <w:pPr>
        <w:tabs>
          <w:tab w:val="num" w:pos="5600"/>
        </w:tabs>
        <w:ind w:left="5600" w:hanging="400"/>
      </w:pPr>
      <w:rPr>
        <w:rFonts w:ascii="Wingdings" w:hAnsi="Wingdings" w:hint="default"/>
      </w:rPr>
    </w:lvl>
    <w:lvl w:ilvl="8">
      <w:start w:val="1"/>
      <w:numFmt w:val="bullet"/>
      <w:lvlText w:val=""/>
      <w:lvlJc w:val="left"/>
      <w:pPr>
        <w:tabs>
          <w:tab w:val="num" w:pos="6000"/>
        </w:tabs>
        <w:ind w:left="6000" w:hanging="400"/>
      </w:pPr>
      <w:rPr>
        <w:rFonts w:ascii="Wingdings" w:hAnsi="Wingdings" w:hint="default"/>
      </w:rPr>
    </w:lvl>
  </w:abstractNum>
  <w:abstractNum w:abstractNumId="23" w15:restartNumberingAfterBreak="0">
    <w:nsid w:val="39E96413"/>
    <w:multiLevelType w:val="multilevel"/>
    <w:tmpl w:val="CDF82E54"/>
    <w:lvl w:ilvl="0">
      <w:start w:val="1"/>
      <w:numFmt w:val="bullet"/>
      <w:pStyle w:val="TCC4"/>
      <w:lvlText w:val=""/>
      <w:lvlJc w:val="left"/>
      <w:pPr>
        <w:tabs>
          <w:tab w:val="num" w:pos="1196"/>
        </w:tabs>
        <w:ind w:left="1196" w:hanging="397"/>
      </w:pPr>
      <w:rPr>
        <w:rFonts w:ascii="Wingdings" w:hAnsi="Wingdings" w:hint="default"/>
        <w:sz w:val="18"/>
      </w:rPr>
    </w:lvl>
    <w:lvl w:ilvl="1">
      <w:start w:val="1"/>
      <w:numFmt w:val="bullet"/>
      <w:lvlText w:val=""/>
      <w:lvlJc w:val="left"/>
      <w:pPr>
        <w:tabs>
          <w:tab w:val="num" w:pos="1593"/>
        </w:tabs>
        <w:ind w:left="1593" w:hanging="397"/>
      </w:pPr>
      <w:rPr>
        <w:rFonts w:ascii="Wingdings" w:hAnsi="Wingdings" w:hint="default"/>
      </w:rPr>
    </w:lvl>
    <w:lvl w:ilvl="2">
      <w:start w:val="1"/>
      <w:numFmt w:val="bullet"/>
      <w:lvlText w:val=""/>
      <w:lvlJc w:val="left"/>
      <w:pPr>
        <w:tabs>
          <w:tab w:val="num" w:pos="1990"/>
        </w:tabs>
        <w:ind w:left="1990" w:hanging="397"/>
      </w:pPr>
      <w:rPr>
        <w:rFonts w:ascii="Wingdings" w:hAnsi="Wingdings" w:hint="default"/>
      </w:rPr>
    </w:lvl>
    <w:lvl w:ilvl="3">
      <w:start w:val="1"/>
      <w:numFmt w:val="bullet"/>
      <w:lvlText w:val=""/>
      <w:lvlJc w:val="left"/>
      <w:pPr>
        <w:tabs>
          <w:tab w:val="num" w:pos="2387"/>
        </w:tabs>
        <w:ind w:left="2387" w:hanging="397"/>
      </w:pPr>
      <w:rPr>
        <w:rFonts w:ascii="Wingdings" w:hAnsi="Wingdings" w:hint="default"/>
      </w:rPr>
    </w:lvl>
    <w:lvl w:ilvl="4">
      <w:start w:val="1"/>
      <w:numFmt w:val="bullet"/>
      <w:lvlText w:val=""/>
      <w:lvlJc w:val="left"/>
      <w:pPr>
        <w:tabs>
          <w:tab w:val="num" w:pos="2784"/>
        </w:tabs>
        <w:ind w:left="2784" w:hanging="397"/>
      </w:pPr>
      <w:rPr>
        <w:rFonts w:ascii="Wingdings" w:hAnsi="Wingdings" w:hint="default"/>
      </w:rPr>
    </w:lvl>
    <w:lvl w:ilvl="5">
      <w:start w:val="1"/>
      <w:numFmt w:val="bullet"/>
      <w:lvlText w:val=""/>
      <w:lvlJc w:val="left"/>
      <w:pPr>
        <w:tabs>
          <w:tab w:val="num" w:pos="3181"/>
        </w:tabs>
        <w:ind w:left="3181" w:hanging="397"/>
      </w:pPr>
      <w:rPr>
        <w:rFonts w:ascii="Wingdings" w:hAnsi="Wingdings" w:hint="default"/>
      </w:rPr>
    </w:lvl>
    <w:lvl w:ilvl="6">
      <w:start w:val="1"/>
      <w:numFmt w:val="bullet"/>
      <w:lvlText w:val=""/>
      <w:lvlJc w:val="left"/>
      <w:pPr>
        <w:tabs>
          <w:tab w:val="num" w:pos="3578"/>
        </w:tabs>
        <w:ind w:left="3578" w:hanging="397"/>
      </w:pPr>
      <w:rPr>
        <w:rFonts w:ascii="Wingdings" w:hAnsi="Wingdings" w:hint="default"/>
      </w:rPr>
    </w:lvl>
    <w:lvl w:ilvl="7">
      <w:start w:val="1"/>
      <w:numFmt w:val="bullet"/>
      <w:lvlText w:val=""/>
      <w:lvlJc w:val="left"/>
      <w:pPr>
        <w:tabs>
          <w:tab w:val="num" w:pos="3975"/>
        </w:tabs>
        <w:ind w:left="3975" w:hanging="397"/>
      </w:pPr>
      <w:rPr>
        <w:rFonts w:ascii="Wingdings" w:hAnsi="Wingdings" w:hint="default"/>
      </w:rPr>
    </w:lvl>
    <w:lvl w:ilvl="8">
      <w:start w:val="1"/>
      <w:numFmt w:val="bullet"/>
      <w:lvlText w:val=""/>
      <w:lvlJc w:val="left"/>
      <w:pPr>
        <w:tabs>
          <w:tab w:val="num" w:pos="4372"/>
        </w:tabs>
        <w:ind w:left="4372" w:hanging="397"/>
      </w:pPr>
      <w:rPr>
        <w:rFonts w:ascii="Wingdings" w:hAnsi="Wingdings" w:hint="default"/>
      </w:rPr>
    </w:lvl>
  </w:abstractNum>
  <w:abstractNum w:abstractNumId="24" w15:restartNumberingAfterBreak="0">
    <w:nsid w:val="3C9678CD"/>
    <w:multiLevelType w:val="hybridMultilevel"/>
    <w:tmpl w:val="60DC72A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401F18B4"/>
    <w:multiLevelType w:val="hybridMultilevel"/>
    <w:tmpl w:val="8B3C056A"/>
    <w:lvl w:ilvl="0" w:tplc="9F18FBAC">
      <w:start w:val="6"/>
      <w:numFmt w:val="bullet"/>
      <w:lvlText w:val="-"/>
      <w:lvlJc w:val="left"/>
      <w:pPr>
        <w:ind w:left="760" w:hanging="360"/>
      </w:pPr>
      <w:rPr>
        <w:rFonts w:ascii="Tahoma" w:eastAsia="굴림체" w:hAnsi="Tahoma"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3E972EE"/>
    <w:multiLevelType w:val="hybridMultilevel"/>
    <w:tmpl w:val="A75623EA"/>
    <w:lvl w:ilvl="0" w:tplc="E56AC632">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7" w15:restartNumberingAfterBreak="0">
    <w:nsid w:val="49B7411F"/>
    <w:multiLevelType w:val="hybridMultilevel"/>
    <w:tmpl w:val="D3F0314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AFA241D"/>
    <w:multiLevelType w:val="hybridMultilevel"/>
    <w:tmpl w:val="4596DA60"/>
    <w:lvl w:ilvl="0" w:tplc="A790D99E">
      <w:start w:val="6"/>
      <w:numFmt w:val="bullet"/>
      <w:lvlText w:val=""/>
      <w:lvlJc w:val="left"/>
      <w:pPr>
        <w:ind w:left="760" w:hanging="360"/>
      </w:pPr>
      <w:rPr>
        <w:rFonts w:ascii="Wingdings" w:eastAsia="굴림체" w:hAnsi="Wingdings" w:cs="Segoe UI" w:hint="default"/>
        <w:color w:val="172B4D"/>
        <w:sz w:val="2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D894B85"/>
    <w:multiLevelType w:val="hybridMultilevel"/>
    <w:tmpl w:val="98AC7014"/>
    <w:lvl w:ilvl="0" w:tplc="21E24E5A">
      <w:start w:val="1"/>
      <w:numFmt w:val="bullet"/>
      <w:pStyle w:val="TCC21"/>
      <w:lvlText w:val=""/>
      <w:lvlJc w:val="left"/>
      <w:pPr>
        <w:ind w:left="1088" w:hanging="400"/>
      </w:pPr>
      <w:rPr>
        <w:rFonts w:ascii="Wingdings" w:hAnsi="Wingdings" w:hint="default"/>
      </w:rPr>
    </w:lvl>
    <w:lvl w:ilvl="1" w:tplc="04090003" w:tentative="1">
      <w:start w:val="1"/>
      <w:numFmt w:val="bullet"/>
      <w:lvlText w:val=""/>
      <w:lvlJc w:val="left"/>
      <w:pPr>
        <w:ind w:left="1488" w:hanging="400"/>
      </w:pPr>
      <w:rPr>
        <w:rFonts w:ascii="Wingdings" w:hAnsi="Wingdings" w:hint="default"/>
      </w:rPr>
    </w:lvl>
    <w:lvl w:ilvl="2" w:tplc="04090005" w:tentative="1">
      <w:start w:val="1"/>
      <w:numFmt w:val="bullet"/>
      <w:lvlText w:val=""/>
      <w:lvlJc w:val="left"/>
      <w:pPr>
        <w:ind w:left="1888" w:hanging="400"/>
      </w:pPr>
      <w:rPr>
        <w:rFonts w:ascii="Wingdings" w:hAnsi="Wingdings" w:hint="default"/>
      </w:rPr>
    </w:lvl>
    <w:lvl w:ilvl="3" w:tplc="04090001" w:tentative="1">
      <w:start w:val="1"/>
      <w:numFmt w:val="bullet"/>
      <w:lvlText w:val=""/>
      <w:lvlJc w:val="left"/>
      <w:pPr>
        <w:ind w:left="2288" w:hanging="400"/>
      </w:pPr>
      <w:rPr>
        <w:rFonts w:ascii="Wingdings" w:hAnsi="Wingdings" w:hint="default"/>
      </w:rPr>
    </w:lvl>
    <w:lvl w:ilvl="4" w:tplc="04090003" w:tentative="1">
      <w:start w:val="1"/>
      <w:numFmt w:val="bullet"/>
      <w:lvlText w:val=""/>
      <w:lvlJc w:val="left"/>
      <w:pPr>
        <w:ind w:left="2688" w:hanging="400"/>
      </w:pPr>
      <w:rPr>
        <w:rFonts w:ascii="Wingdings" w:hAnsi="Wingdings" w:hint="default"/>
      </w:rPr>
    </w:lvl>
    <w:lvl w:ilvl="5" w:tplc="04090005" w:tentative="1">
      <w:start w:val="1"/>
      <w:numFmt w:val="bullet"/>
      <w:lvlText w:val=""/>
      <w:lvlJc w:val="left"/>
      <w:pPr>
        <w:ind w:left="3088" w:hanging="400"/>
      </w:pPr>
      <w:rPr>
        <w:rFonts w:ascii="Wingdings" w:hAnsi="Wingdings" w:hint="default"/>
      </w:rPr>
    </w:lvl>
    <w:lvl w:ilvl="6" w:tplc="04090001" w:tentative="1">
      <w:start w:val="1"/>
      <w:numFmt w:val="bullet"/>
      <w:lvlText w:val=""/>
      <w:lvlJc w:val="left"/>
      <w:pPr>
        <w:ind w:left="3488" w:hanging="400"/>
      </w:pPr>
      <w:rPr>
        <w:rFonts w:ascii="Wingdings" w:hAnsi="Wingdings" w:hint="default"/>
      </w:rPr>
    </w:lvl>
    <w:lvl w:ilvl="7" w:tplc="04090003" w:tentative="1">
      <w:start w:val="1"/>
      <w:numFmt w:val="bullet"/>
      <w:lvlText w:val=""/>
      <w:lvlJc w:val="left"/>
      <w:pPr>
        <w:ind w:left="3888" w:hanging="400"/>
      </w:pPr>
      <w:rPr>
        <w:rFonts w:ascii="Wingdings" w:hAnsi="Wingdings" w:hint="default"/>
      </w:rPr>
    </w:lvl>
    <w:lvl w:ilvl="8" w:tplc="04090005" w:tentative="1">
      <w:start w:val="1"/>
      <w:numFmt w:val="bullet"/>
      <w:lvlText w:val=""/>
      <w:lvlJc w:val="left"/>
      <w:pPr>
        <w:ind w:left="4288" w:hanging="400"/>
      </w:pPr>
      <w:rPr>
        <w:rFonts w:ascii="Wingdings" w:hAnsi="Wingdings" w:hint="default"/>
      </w:rPr>
    </w:lvl>
  </w:abstractNum>
  <w:abstractNum w:abstractNumId="30" w15:restartNumberingAfterBreak="0">
    <w:nsid w:val="531A5F7F"/>
    <w:multiLevelType w:val="hybridMultilevel"/>
    <w:tmpl w:val="E2DE05A4"/>
    <w:lvl w:ilvl="0" w:tplc="288AA838">
      <w:start w:val="6"/>
      <w:numFmt w:val="bullet"/>
      <w:lvlText w:val="&gt;"/>
      <w:lvlJc w:val="left"/>
      <w:pPr>
        <w:ind w:left="760" w:hanging="360"/>
      </w:pPr>
      <w:rPr>
        <w:rFonts w:ascii="Segoe UI" w:eastAsia="굴림체" w:hAnsi="Segoe UI" w:cs="Segoe UI" w:hint="default"/>
        <w:color w:val="172B4D"/>
        <w:sz w:val="2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60D7E88"/>
    <w:multiLevelType w:val="multilevel"/>
    <w:tmpl w:val="BCE2B268"/>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15:restartNumberingAfterBreak="0">
    <w:nsid w:val="56AD76B3"/>
    <w:multiLevelType w:val="hybridMultilevel"/>
    <w:tmpl w:val="D2F45806"/>
    <w:lvl w:ilvl="0" w:tplc="E1A41534">
      <w:start w:val="6"/>
      <w:numFmt w:val="bullet"/>
      <w:lvlText w:val="-"/>
      <w:lvlJc w:val="left"/>
      <w:pPr>
        <w:ind w:left="760" w:hanging="360"/>
      </w:pPr>
      <w:rPr>
        <w:rFonts w:ascii="Tahoma" w:eastAsia="굴림체" w:hAnsi="Tahoma"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5B227D61"/>
    <w:multiLevelType w:val="hybridMultilevel"/>
    <w:tmpl w:val="CDB2BCA4"/>
    <w:lvl w:ilvl="0" w:tplc="04090003">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4" w15:restartNumberingAfterBreak="0">
    <w:nsid w:val="5D154A28"/>
    <w:multiLevelType w:val="hybridMultilevel"/>
    <w:tmpl w:val="4DE0F24C"/>
    <w:lvl w:ilvl="0" w:tplc="DF16D296">
      <w:start w:val="1"/>
      <w:numFmt w:val="decimalEnclosedCircle"/>
      <w:pStyle w:val="TCC30"/>
      <w:lvlText w:val="%1"/>
      <w:lvlJc w:val="left"/>
      <w:pPr>
        <w:ind w:left="1370" w:hanging="400"/>
      </w:pPr>
    </w:lvl>
    <w:lvl w:ilvl="1" w:tplc="04090019" w:tentative="1">
      <w:start w:val="1"/>
      <w:numFmt w:val="upperLetter"/>
      <w:lvlText w:val="%2."/>
      <w:lvlJc w:val="left"/>
      <w:pPr>
        <w:ind w:left="1770" w:hanging="400"/>
      </w:pPr>
    </w:lvl>
    <w:lvl w:ilvl="2" w:tplc="0409001B" w:tentative="1">
      <w:start w:val="1"/>
      <w:numFmt w:val="lowerRoman"/>
      <w:lvlText w:val="%3."/>
      <w:lvlJc w:val="right"/>
      <w:pPr>
        <w:ind w:left="2170" w:hanging="400"/>
      </w:pPr>
    </w:lvl>
    <w:lvl w:ilvl="3" w:tplc="0409000F" w:tentative="1">
      <w:start w:val="1"/>
      <w:numFmt w:val="decimal"/>
      <w:lvlText w:val="%4."/>
      <w:lvlJc w:val="left"/>
      <w:pPr>
        <w:ind w:left="2570" w:hanging="400"/>
      </w:pPr>
    </w:lvl>
    <w:lvl w:ilvl="4" w:tplc="04090019" w:tentative="1">
      <w:start w:val="1"/>
      <w:numFmt w:val="upperLetter"/>
      <w:lvlText w:val="%5."/>
      <w:lvlJc w:val="left"/>
      <w:pPr>
        <w:ind w:left="2970" w:hanging="400"/>
      </w:pPr>
    </w:lvl>
    <w:lvl w:ilvl="5" w:tplc="0409001B" w:tentative="1">
      <w:start w:val="1"/>
      <w:numFmt w:val="lowerRoman"/>
      <w:lvlText w:val="%6."/>
      <w:lvlJc w:val="right"/>
      <w:pPr>
        <w:ind w:left="3370" w:hanging="400"/>
      </w:pPr>
    </w:lvl>
    <w:lvl w:ilvl="6" w:tplc="0409000F" w:tentative="1">
      <w:start w:val="1"/>
      <w:numFmt w:val="decimal"/>
      <w:lvlText w:val="%7."/>
      <w:lvlJc w:val="left"/>
      <w:pPr>
        <w:ind w:left="3770" w:hanging="400"/>
      </w:pPr>
    </w:lvl>
    <w:lvl w:ilvl="7" w:tplc="04090019" w:tentative="1">
      <w:start w:val="1"/>
      <w:numFmt w:val="upperLetter"/>
      <w:lvlText w:val="%8."/>
      <w:lvlJc w:val="left"/>
      <w:pPr>
        <w:ind w:left="4170" w:hanging="400"/>
      </w:pPr>
    </w:lvl>
    <w:lvl w:ilvl="8" w:tplc="0409001B" w:tentative="1">
      <w:start w:val="1"/>
      <w:numFmt w:val="lowerRoman"/>
      <w:lvlText w:val="%9."/>
      <w:lvlJc w:val="right"/>
      <w:pPr>
        <w:ind w:left="4570" w:hanging="400"/>
      </w:pPr>
    </w:lvl>
  </w:abstractNum>
  <w:abstractNum w:abstractNumId="35" w15:restartNumberingAfterBreak="0">
    <w:nsid w:val="5FE800F5"/>
    <w:multiLevelType w:val="multilevel"/>
    <w:tmpl w:val="772C36AA"/>
    <w:styleLink w:val="TCC12"/>
    <w:lvl w:ilvl="0">
      <w:start w:val="1"/>
      <w:numFmt w:val="decimal"/>
      <w:lvlText w:val="%1."/>
      <w:lvlJc w:val="left"/>
      <w:pPr>
        <w:tabs>
          <w:tab w:val="num" w:pos="397"/>
        </w:tabs>
        <w:ind w:left="0" w:firstLine="0"/>
      </w:pPr>
      <w:rPr>
        <w:rFonts w:ascii="Arial" w:hAnsi="Arial" w:hint="eastAsia"/>
        <w:sz w:val="22"/>
      </w:rPr>
    </w:lvl>
    <w:lvl w:ilvl="1">
      <w:start w:val="1"/>
      <w:numFmt w:val="decimal"/>
      <w:lvlText w:val="%1.%2."/>
      <w:lvlJc w:val="left"/>
      <w:pPr>
        <w:tabs>
          <w:tab w:val="num" w:pos="397"/>
        </w:tabs>
        <w:ind w:left="0" w:firstLine="0"/>
      </w:pPr>
      <w:rPr>
        <w:rFonts w:ascii="Verdana" w:hAnsi="Verdana" w:hint="eastAsia"/>
        <w:sz w:val="22"/>
      </w:rPr>
    </w:lvl>
    <w:lvl w:ilvl="2">
      <w:start w:val="1"/>
      <w:numFmt w:val="decimal"/>
      <w:lvlText w:val="%1.%2.%3."/>
      <w:lvlJc w:val="left"/>
      <w:pPr>
        <w:tabs>
          <w:tab w:val="num" w:pos="397"/>
        </w:tabs>
        <w:ind w:left="0" w:firstLine="0"/>
      </w:pPr>
      <w:rPr>
        <w:rFonts w:ascii="Verdana" w:hAnsi="Verdana" w:hint="eastAsia"/>
        <w:sz w:val="22"/>
      </w:rPr>
    </w:lvl>
    <w:lvl w:ilvl="3">
      <w:start w:val="1"/>
      <w:numFmt w:val="decimal"/>
      <w:lvlText w:val="%1.%2.%3.%4."/>
      <w:lvlJc w:val="left"/>
      <w:pPr>
        <w:tabs>
          <w:tab w:val="num" w:pos="425"/>
        </w:tabs>
        <w:ind w:left="0" w:firstLine="0"/>
      </w:pPr>
      <w:rPr>
        <w:rFonts w:hint="eastAsia"/>
        <w:sz w:val="22"/>
      </w:rPr>
    </w:lvl>
    <w:lvl w:ilvl="4">
      <w:start w:val="1"/>
      <w:numFmt w:val="decimal"/>
      <w:lvlText w:val="%1.%2.%3.%4.%5."/>
      <w:lvlJc w:val="left"/>
      <w:pPr>
        <w:tabs>
          <w:tab w:val="num" w:pos="3392"/>
        </w:tabs>
        <w:ind w:left="3392" w:hanging="992"/>
      </w:pPr>
      <w:rPr>
        <w:rFonts w:hint="eastAsia"/>
      </w:rPr>
    </w:lvl>
    <w:lvl w:ilvl="5">
      <w:start w:val="1"/>
      <w:numFmt w:val="decimal"/>
      <w:lvlText w:val="%1.%2.%3.%4.%5.%6."/>
      <w:lvlJc w:val="left"/>
      <w:pPr>
        <w:tabs>
          <w:tab w:val="num" w:pos="3534"/>
        </w:tabs>
        <w:ind w:left="3534" w:hanging="1134"/>
      </w:pPr>
      <w:rPr>
        <w:rFonts w:hint="eastAsia"/>
      </w:rPr>
    </w:lvl>
    <w:lvl w:ilvl="6">
      <w:start w:val="1"/>
      <w:numFmt w:val="decimal"/>
      <w:lvlText w:val="%1.%2.%3.%4.%5.%6.%7."/>
      <w:lvlJc w:val="left"/>
      <w:pPr>
        <w:tabs>
          <w:tab w:val="num" w:pos="3676"/>
        </w:tabs>
        <w:ind w:left="3676" w:hanging="1276"/>
      </w:pPr>
      <w:rPr>
        <w:rFonts w:hint="eastAsia"/>
      </w:rPr>
    </w:lvl>
    <w:lvl w:ilvl="7">
      <w:start w:val="1"/>
      <w:numFmt w:val="decimal"/>
      <w:lvlText w:val="%1.%2.%3.%4.%5.%6.%7.%8."/>
      <w:lvlJc w:val="left"/>
      <w:pPr>
        <w:tabs>
          <w:tab w:val="num" w:pos="3818"/>
        </w:tabs>
        <w:ind w:left="3818" w:hanging="1418"/>
      </w:pPr>
      <w:rPr>
        <w:rFonts w:hint="eastAsia"/>
      </w:rPr>
    </w:lvl>
    <w:lvl w:ilvl="8">
      <w:start w:val="1"/>
      <w:numFmt w:val="decimal"/>
      <w:lvlText w:val="%1.%2.%3.%4.%5.%6.%7.%8.%9."/>
      <w:lvlJc w:val="left"/>
      <w:pPr>
        <w:tabs>
          <w:tab w:val="num" w:pos="3959"/>
        </w:tabs>
        <w:ind w:left="3959" w:hanging="1559"/>
      </w:pPr>
      <w:rPr>
        <w:rFonts w:hint="eastAsia"/>
      </w:rPr>
    </w:lvl>
  </w:abstractNum>
  <w:abstractNum w:abstractNumId="36" w15:restartNumberingAfterBreak="0">
    <w:nsid w:val="61AB172D"/>
    <w:multiLevelType w:val="hybridMultilevel"/>
    <w:tmpl w:val="B492F2B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669C2D7B"/>
    <w:multiLevelType w:val="hybridMultilevel"/>
    <w:tmpl w:val="EA5C4FEA"/>
    <w:lvl w:ilvl="0" w:tplc="33686DA4">
      <w:start w:val="1"/>
      <w:numFmt w:val="bullet"/>
      <w:pStyle w:val="TCCBullet3"/>
      <w:lvlText w:val=""/>
      <w:lvlJc w:val="left"/>
      <w:pPr>
        <w:ind w:left="1350" w:hanging="400"/>
      </w:pPr>
      <w:rPr>
        <w:rFonts w:ascii="Wingdings" w:hAnsi="Wingdings" w:hint="default"/>
      </w:rPr>
    </w:lvl>
    <w:lvl w:ilvl="1" w:tplc="04090003" w:tentative="1">
      <w:start w:val="1"/>
      <w:numFmt w:val="bullet"/>
      <w:lvlText w:val=""/>
      <w:lvlJc w:val="left"/>
      <w:pPr>
        <w:ind w:left="1750" w:hanging="400"/>
      </w:pPr>
      <w:rPr>
        <w:rFonts w:ascii="Wingdings" w:hAnsi="Wingdings" w:hint="default"/>
      </w:rPr>
    </w:lvl>
    <w:lvl w:ilvl="2" w:tplc="04090005" w:tentative="1">
      <w:start w:val="1"/>
      <w:numFmt w:val="bullet"/>
      <w:lvlText w:val=""/>
      <w:lvlJc w:val="left"/>
      <w:pPr>
        <w:ind w:left="2150" w:hanging="400"/>
      </w:pPr>
      <w:rPr>
        <w:rFonts w:ascii="Wingdings" w:hAnsi="Wingdings" w:hint="default"/>
      </w:rPr>
    </w:lvl>
    <w:lvl w:ilvl="3" w:tplc="04090001" w:tentative="1">
      <w:start w:val="1"/>
      <w:numFmt w:val="bullet"/>
      <w:lvlText w:val=""/>
      <w:lvlJc w:val="left"/>
      <w:pPr>
        <w:ind w:left="2550" w:hanging="400"/>
      </w:pPr>
      <w:rPr>
        <w:rFonts w:ascii="Wingdings" w:hAnsi="Wingdings" w:hint="default"/>
      </w:rPr>
    </w:lvl>
    <w:lvl w:ilvl="4" w:tplc="04090003" w:tentative="1">
      <w:start w:val="1"/>
      <w:numFmt w:val="bullet"/>
      <w:lvlText w:val=""/>
      <w:lvlJc w:val="left"/>
      <w:pPr>
        <w:ind w:left="2950" w:hanging="400"/>
      </w:pPr>
      <w:rPr>
        <w:rFonts w:ascii="Wingdings" w:hAnsi="Wingdings" w:hint="default"/>
      </w:rPr>
    </w:lvl>
    <w:lvl w:ilvl="5" w:tplc="04090005" w:tentative="1">
      <w:start w:val="1"/>
      <w:numFmt w:val="bullet"/>
      <w:lvlText w:val=""/>
      <w:lvlJc w:val="left"/>
      <w:pPr>
        <w:ind w:left="3350" w:hanging="400"/>
      </w:pPr>
      <w:rPr>
        <w:rFonts w:ascii="Wingdings" w:hAnsi="Wingdings" w:hint="default"/>
      </w:rPr>
    </w:lvl>
    <w:lvl w:ilvl="6" w:tplc="04090001" w:tentative="1">
      <w:start w:val="1"/>
      <w:numFmt w:val="bullet"/>
      <w:lvlText w:val=""/>
      <w:lvlJc w:val="left"/>
      <w:pPr>
        <w:ind w:left="3750" w:hanging="400"/>
      </w:pPr>
      <w:rPr>
        <w:rFonts w:ascii="Wingdings" w:hAnsi="Wingdings" w:hint="default"/>
      </w:rPr>
    </w:lvl>
    <w:lvl w:ilvl="7" w:tplc="04090003" w:tentative="1">
      <w:start w:val="1"/>
      <w:numFmt w:val="bullet"/>
      <w:lvlText w:val=""/>
      <w:lvlJc w:val="left"/>
      <w:pPr>
        <w:ind w:left="4150" w:hanging="400"/>
      </w:pPr>
      <w:rPr>
        <w:rFonts w:ascii="Wingdings" w:hAnsi="Wingdings" w:hint="default"/>
      </w:rPr>
    </w:lvl>
    <w:lvl w:ilvl="8" w:tplc="04090005" w:tentative="1">
      <w:start w:val="1"/>
      <w:numFmt w:val="bullet"/>
      <w:lvlText w:val=""/>
      <w:lvlJc w:val="left"/>
      <w:pPr>
        <w:ind w:left="4550" w:hanging="400"/>
      </w:pPr>
      <w:rPr>
        <w:rFonts w:ascii="Wingdings" w:hAnsi="Wingdings" w:hint="default"/>
      </w:rPr>
    </w:lvl>
  </w:abstractNum>
  <w:abstractNum w:abstractNumId="38" w15:restartNumberingAfterBreak="0">
    <w:nsid w:val="712C7F9A"/>
    <w:multiLevelType w:val="multilevel"/>
    <w:tmpl w:val="05BC6BB6"/>
    <w:lvl w:ilvl="0">
      <w:numFmt w:val="decimal"/>
      <w:pStyle w:val="TCC5"/>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6045E0"/>
    <w:multiLevelType w:val="multilevel"/>
    <w:tmpl w:val="F9164A8C"/>
    <w:lvl w:ilvl="0">
      <w:start w:val="1"/>
      <w:numFmt w:val="decimal"/>
      <w:lvlText w:val="%1"/>
      <w:lvlJc w:val="left"/>
      <w:pPr>
        <w:ind w:left="400" w:hanging="40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567" w:hanging="567"/>
      </w:pPr>
      <w:rPr>
        <w:rFonts w:hint="eastAsia"/>
        <w:bCs w:val="0"/>
        <w:i w:val="0"/>
        <w:iCs w:val="0"/>
        <w:caps w:val="0"/>
        <w:smallCaps w:val="0"/>
        <w:strike w:val="0"/>
        <w:dstrike w:val="0"/>
        <w:noProof w:val="0"/>
        <w:vanish w:val="0"/>
        <w:color w:val="255B98"/>
        <w:spacing w:val="0"/>
        <w:position w:val="0"/>
        <w:u w:val="none"/>
        <w:vertAlign w:val="baseline"/>
        <w:em w:val="none"/>
      </w:rPr>
    </w:lvl>
    <w:lvl w:ilvl="2">
      <w:start w:val="1"/>
      <w:numFmt w:val="decimal"/>
      <w:suff w:val="space"/>
      <w:lvlText w:val="%1.%2.%3 "/>
      <w:lvlJc w:val="left"/>
      <w:pPr>
        <w:ind w:left="709" w:hanging="709"/>
      </w:pPr>
      <w:rPr>
        <w:rFonts w:hint="eastAsia"/>
        <w:bCs w:val="0"/>
        <w:i w:val="0"/>
        <w:iCs w:val="0"/>
        <w:caps w:val="0"/>
        <w:smallCaps w:val="0"/>
        <w:strike w:val="0"/>
        <w:dstrike w:val="0"/>
        <w:noProof w:val="0"/>
        <w:vanish w:val="0"/>
        <w:color w:val="255B98"/>
        <w:spacing w:val="0"/>
        <w:position w:val="0"/>
        <w:u w:val="none"/>
        <w:vertAlign w:val="baseline"/>
        <w:em w:val="none"/>
      </w:rPr>
    </w:lvl>
    <w:lvl w:ilvl="3">
      <w:start w:val="1"/>
      <w:numFmt w:val="decimal"/>
      <w:suff w:val="space"/>
      <w:lvlText w:val="%1.%2.%3.%4 "/>
      <w:lvlJc w:val="left"/>
      <w:pPr>
        <w:ind w:left="1651" w:hanging="851"/>
      </w:pPr>
      <w:rPr>
        <w:rFonts w:hint="eastAsia"/>
        <w:bCs w:val="0"/>
        <w:i w:val="0"/>
        <w:iCs w:val="0"/>
        <w:caps w:val="0"/>
        <w:smallCaps w:val="0"/>
        <w:strike w:val="0"/>
        <w:dstrike w:val="0"/>
        <w:noProof w:val="0"/>
        <w:vanish w:val="0"/>
        <w:color w:val="255B98"/>
        <w:spacing w:val="0"/>
        <w:position w:val="0"/>
        <w:u w:val="none"/>
        <w:vertAlign w:val="baseline"/>
        <w:em w:val="none"/>
      </w:rPr>
    </w:lvl>
    <w:lvl w:ilvl="4">
      <w:start w:val="1"/>
      <w:numFmt w:val="decimal"/>
      <w:suff w:val="space"/>
      <w:lvlText w:val="%1.%2.%3.%4.%5 "/>
      <w:lvlJc w:val="left"/>
      <w:pPr>
        <w:ind w:left="992" w:hanging="992"/>
      </w:pPr>
      <w:rPr>
        <w:rFonts w:hint="eastAsia"/>
      </w:rPr>
    </w:lvl>
    <w:lvl w:ilvl="5">
      <w:start w:val="1"/>
      <w:numFmt w:val="decimal"/>
      <w:pStyle w:val="6"/>
      <w:suff w:val="space"/>
      <w:lvlText w:val="%1.%2.%3.%4.%5.%6 "/>
      <w:lvlJc w:val="left"/>
      <w:pPr>
        <w:ind w:left="1134" w:hanging="1134"/>
      </w:pPr>
      <w:rPr>
        <w:rFonts w:hint="eastAsia"/>
      </w:rPr>
    </w:lvl>
    <w:lvl w:ilvl="6">
      <w:start w:val="1"/>
      <w:numFmt w:val="decimal"/>
      <w:pStyle w:val="7"/>
      <w:suff w:val="space"/>
      <w:lvlText w:val="%1.%2.%3.%4.%5.%6.%7 "/>
      <w:lvlJc w:val="left"/>
      <w:pPr>
        <w:ind w:left="1276" w:hanging="1276"/>
      </w:pPr>
      <w:rPr>
        <w:rFonts w:hint="eastAsia"/>
      </w:rPr>
    </w:lvl>
    <w:lvl w:ilvl="7">
      <w:start w:val="1"/>
      <w:numFmt w:val="decimal"/>
      <w:pStyle w:val="8"/>
      <w:suff w:val="space"/>
      <w:lvlText w:val="%1.%2.%3.%4.%5.%6.%7.%8 "/>
      <w:lvlJc w:val="left"/>
      <w:pPr>
        <w:ind w:left="1418" w:hanging="1418"/>
      </w:pPr>
      <w:rPr>
        <w:rFonts w:hint="eastAsia"/>
      </w:rPr>
    </w:lvl>
    <w:lvl w:ilvl="8">
      <w:start w:val="1"/>
      <w:numFmt w:val="decimal"/>
      <w:pStyle w:val="9"/>
      <w:suff w:val="space"/>
      <w:lvlText w:val="%1.%2.%3.%4.%5.%6.%7.%8.%9 "/>
      <w:lvlJc w:val="left"/>
      <w:pPr>
        <w:ind w:left="1559" w:hanging="1559"/>
      </w:pPr>
      <w:rPr>
        <w:rFonts w:hint="eastAsia"/>
      </w:rPr>
    </w:lvl>
  </w:abstractNum>
  <w:abstractNum w:abstractNumId="40" w15:restartNumberingAfterBreak="0">
    <w:nsid w:val="74B22648"/>
    <w:multiLevelType w:val="hybridMultilevel"/>
    <w:tmpl w:val="638A031C"/>
    <w:lvl w:ilvl="0" w:tplc="9E1066CC">
      <w:start w:val="1"/>
      <w:numFmt w:val="bullet"/>
      <w:pStyle w:val="TCCBullet1"/>
      <w:lvlText w:val=""/>
      <w:lvlJc w:val="left"/>
      <w:pPr>
        <w:ind w:left="950" w:hanging="400"/>
      </w:pPr>
      <w:rPr>
        <w:rFonts w:ascii="Wingdings" w:hAnsi="Wingdings" w:hint="default"/>
      </w:rPr>
    </w:lvl>
    <w:lvl w:ilvl="1" w:tplc="04090003">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41" w15:restartNumberingAfterBreak="0">
    <w:nsid w:val="750E5D40"/>
    <w:multiLevelType w:val="hybridMultilevel"/>
    <w:tmpl w:val="57ACC26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874427C"/>
    <w:multiLevelType w:val="hybridMultilevel"/>
    <w:tmpl w:val="8CC6F1C8"/>
    <w:lvl w:ilvl="0" w:tplc="27623664">
      <w:start w:val="1"/>
      <w:numFmt w:val="bullet"/>
      <w:pStyle w:val="TCCBullet2"/>
      <w:lvlText w:val=""/>
      <w:lvlJc w:val="left"/>
      <w:pPr>
        <w:ind w:left="1150" w:hanging="400"/>
      </w:pPr>
      <w:rPr>
        <w:rFonts w:ascii="Wingdings" w:hAnsi="Wingdings" w:hint="default"/>
      </w:rPr>
    </w:lvl>
    <w:lvl w:ilvl="1" w:tplc="04090003">
      <w:start w:val="1"/>
      <w:numFmt w:val="bullet"/>
      <w:lvlText w:val=""/>
      <w:lvlJc w:val="left"/>
      <w:pPr>
        <w:ind w:left="1550" w:hanging="400"/>
      </w:pPr>
      <w:rPr>
        <w:rFonts w:ascii="Wingdings" w:hAnsi="Wingdings" w:hint="default"/>
      </w:rPr>
    </w:lvl>
    <w:lvl w:ilvl="2" w:tplc="04090005" w:tentative="1">
      <w:start w:val="1"/>
      <w:numFmt w:val="bullet"/>
      <w:lvlText w:val=""/>
      <w:lvlJc w:val="left"/>
      <w:pPr>
        <w:ind w:left="1950" w:hanging="400"/>
      </w:pPr>
      <w:rPr>
        <w:rFonts w:ascii="Wingdings" w:hAnsi="Wingdings" w:hint="default"/>
      </w:rPr>
    </w:lvl>
    <w:lvl w:ilvl="3" w:tplc="04090001" w:tentative="1">
      <w:start w:val="1"/>
      <w:numFmt w:val="bullet"/>
      <w:lvlText w:val=""/>
      <w:lvlJc w:val="left"/>
      <w:pPr>
        <w:ind w:left="2350" w:hanging="400"/>
      </w:pPr>
      <w:rPr>
        <w:rFonts w:ascii="Wingdings" w:hAnsi="Wingdings" w:hint="default"/>
      </w:rPr>
    </w:lvl>
    <w:lvl w:ilvl="4" w:tplc="04090003" w:tentative="1">
      <w:start w:val="1"/>
      <w:numFmt w:val="bullet"/>
      <w:lvlText w:val=""/>
      <w:lvlJc w:val="left"/>
      <w:pPr>
        <w:ind w:left="2750" w:hanging="400"/>
      </w:pPr>
      <w:rPr>
        <w:rFonts w:ascii="Wingdings" w:hAnsi="Wingdings" w:hint="default"/>
      </w:rPr>
    </w:lvl>
    <w:lvl w:ilvl="5" w:tplc="04090005" w:tentative="1">
      <w:start w:val="1"/>
      <w:numFmt w:val="bullet"/>
      <w:lvlText w:val=""/>
      <w:lvlJc w:val="left"/>
      <w:pPr>
        <w:ind w:left="3150" w:hanging="400"/>
      </w:pPr>
      <w:rPr>
        <w:rFonts w:ascii="Wingdings" w:hAnsi="Wingdings" w:hint="default"/>
      </w:rPr>
    </w:lvl>
    <w:lvl w:ilvl="6" w:tplc="04090001" w:tentative="1">
      <w:start w:val="1"/>
      <w:numFmt w:val="bullet"/>
      <w:lvlText w:val=""/>
      <w:lvlJc w:val="left"/>
      <w:pPr>
        <w:ind w:left="3550" w:hanging="400"/>
      </w:pPr>
      <w:rPr>
        <w:rFonts w:ascii="Wingdings" w:hAnsi="Wingdings" w:hint="default"/>
      </w:rPr>
    </w:lvl>
    <w:lvl w:ilvl="7" w:tplc="04090003" w:tentative="1">
      <w:start w:val="1"/>
      <w:numFmt w:val="bullet"/>
      <w:lvlText w:val=""/>
      <w:lvlJc w:val="left"/>
      <w:pPr>
        <w:ind w:left="3950" w:hanging="400"/>
      </w:pPr>
      <w:rPr>
        <w:rFonts w:ascii="Wingdings" w:hAnsi="Wingdings" w:hint="default"/>
      </w:rPr>
    </w:lvl>
    <w:lvl w:ilvl="8" w:tplc="04090005" w:tentative="1">
      <w:start w:val="1"/>
      <w:numFmt w:val="bullet"/>
      <w:lvlText w:val=""/>
      <w:lvlJc w:val="left"/>
      <w:pPr>
        <w:ind w:left="4350" w:hanging="400"/>
      </w:pPr>
      <w:rPr>
        <w:rFonts w:ascii="Wingdings" w:hAnsi="Wingdings" w:hint="default"/>
      </w:rPr>
    </w:lvl>
  </w:abstractNum>
  <w:abstractNum w:abstractNumId="43" w15:restartNumberingAfterBreak="0">
    <w:nsid w:val="792603B3"/>
    <w:multiLevelType w:val="hybridMultilevel"/>
    <w:tmpl w:val="380EF9E6"/>
    <w:lvl w:ilvl="0" w:tplc="F3745464">
      <w:start w:val="1"/>
      <w:numFmt w:val="bullet"/>
      <w:pStyle w:val="TCCBullet4"/>
      <w:lvlText w:val="-"/>
      <w:lvlJc w:val="left"/>
      <w:pPr>
        <w:ind w:left="1550" w:hanging="400"/>
      </w:pPr>
      <w:rPr>
        <w:rFonts w:ascii="Arial" w:eastAsia="굴림체" w:hAnsi="Arial" w:cs="Arial" w:hint="default"/>
      </w:rPr>
    </w:lvl>
    <w:lvl w:ilvl="1" w:tplc="04090003" w:tentative="1">
      <w:start w:val="1"/>
      <w:numFmt w:val="bullet"/>
      <w:lvlText w:val=""/>
      <w:lvlJc w:val="left"/>
      <w:pPr>
        <w:ind w:left="1950" w:hanging="400"/>
      </w:pPr>
      <w:rPr>
        <w:rFonts w:ascii="Wingdings" w:hAnsi="Wingdings" w:hint="default"/>
      </w:rPr>
    </w:lvl>
    <w:lvl w:ilvl="2" w:tplc="04090005" w:tentative="1">
      <w:start w:val="1"/>
      <w:numFmt w:val="bullet"/>
      <w:lvlText w:val=""/>
      <w:lvlJc w:val="left"/>
      <w:pPr>
        <w:ind w:left="2350" w:hanging="400"/>
      </w:pPr>
      <w:rPr>
        <w:rFonts w:ascii="Wingdings" w:hAnsi="Wingdings" w:hint="default"/>
      </w:rPr>
    </w:lvl>
    <w:lvl w:ilvl="3" w:tplc="04090001" w:tentative="1">
      <w:start w:val="1"/>
      <w:numFmt w:val="bullet"/>
      <w:lvlText w:val=""/>
      <w:lvlJc w:val="left"/>
      <w:pPr>
        <w:ind w:left="2750" w:hanging="400"/>
      </w:pPr>
      <w:rPr>
        <w:rFonts w:ascii="Wingdings" w:hAnsi="Wingdings" w:hint="default"/>
      </w:rPr>
    </w:lvl>
    <w:lvl w:ilvl="4" w:tplc="04090003" w:tentative="1">
      <w:start w:val="1"/>
      <w:numFmt w:val="bullet"/>
      <w:lvlText w:val=""/>
      <w:lvlJc w:val="left"/>
      <w:pPr>
        <w:ind w:left="3150" w:hanging="400"/>
      </w:pPr>
      <w:rPr>
        <w:rFonts w:ascii="Wingdings" w:hAnsi="Wingdings" w:hint="default"/>
      </w:rPr>
    </w:lvl>
    <w:lvl w:ilvl="5" w:tplc="04090005" w:tentative="1">
      <w:start w:val="1"/>
      <w:numFmt w:val="bullet"/>
      <w:lvlText w:val=""/>
      <w:lvlJc w:val="left"/>
      <w:pPr>
        <w:ind w:left="3550" w:hanging="400"/>
      </w:pPr>
      <w:rPr>
        <w:rFonts w:ascii="Wingdings" w:hAnsi="Wingdings" w:hint="default"/>
      </w:rPr>
    </w:lvl>
    <w:lvl w:ilvl="6" w:tplc="04090001" w:tentative="1">
      <w:start w:val="1"/>
      <w:numFmt w:val="bullet"/>
      <w:lvlText w:val=""/>
      <w:lvlJc w:val="left"/>
      <w:pPr>
        <w:ind w:left="3950" w:hanging="400"/>
      </w:pPr>
      <w:rPr>
        <w:rFonts w:ascii="Wingdings" w:hAnsi="Wingdings" w:hint="default"/>
      </w:rPr>
    </w:lvl>
    <w:lvl w:ilvl="7" w:tplc="04090003" w:tentative="1">
      <w:start w:val="1"/>
      <w:numFmt w:val="bullet"/>
      <w:lvlText w:val=""/>
      <w:lvlJc w:val="left"/>
      <w:pPr>
        <w:ind w:left="4350" w:hanging="400"/>
      </w:pPr>
      <w:rPr>
        <w:rFonts w:ascii="Wingdings" w:hAnsi="Wingdings" w:hint="default"/>
      </w:rPr>
    </w:lvl>
    <w:lvl w:ilvl="8" w:tplc="04090005" w:tentative="1">
      <w:start w:val="1"/>
      <w:numFmt w:val="bullet"/>
      <w:lvlText w:val=""/>
      <w:lvlJc w:val="left"/>
      <w:pPr>
        <w:ind w:left="4750" w:hanging="400"/>
      </w:pPr>
      <w:rPr>
        <w:rFonts w:ascii="Wingdings" w:hAnsi="Wingdings" w:hint="default"/>
      </w:rPr>
    </w:lvl>
  </w:abstractNum>
  <w:num w:numId="1" w16cid:durableId="139546278">
    <w:abstractNumId w:val="0"/>
  </w:num>
  <w:num w:numId="2" w16cid:durableId="1991983241">
    <w:abstractNumId w:val="7"/>
  </w:num>
  <w:num w:numId="3" w16cid:durableId="196045302">
    <w:abstractNumId w:val="2"/>
  </w:num>
  <w:num w:numId="4" w16cid:durableId="2057388096">
    <w:abstractNumId w:val="1"/>
  </w:num>
  <w:num w:numId="5" w16cid:durableId="1581476158">
    <w:abstractNumId w:val="8"/>
  </w:num>
  <w:num w:numId="6" w16cid:durableId="1563178784">
    <w:abstractNumId w:val="6"/>
  </w:num>
  <w:num w:numId="7" w16cid:durableId="1025836945">
    <w:abstractNumId w:val="5"/>
  </w:num>
  <w:num w:numId="8" w16cid:durableId="308753467">
    <w:abstractNumId w:val="4"/>
  </w:num>
  <w:num w:numId="9" w16cid:durableId="1332030713">
    <w:abstractNumId w:val="3"/>
  </w:num>
  <w:num w:numId="10" w16cid:durableId="2102296075">
    <w:abstractNumId w:val="39"/>
  </w:num>
  <w:num w:numId="11" w16cid:durableId="1788623178">
    <w:abstractNumId w:val="14"/>
  </w:num>
  <w:num w:numId="12" w16cid:durableId="641156079">
    <w:abstractNumId w:val="31"/>
  </w:num>
  <w:num w:numId="13" w16cid:durableId="1933930667">
    <w:abstractNumId w:val="22"/>
  </w:num>
  <w:num w:numId="14" w16cid:durableId="1101143698">
    <w:abstractNumId w:val="16"/>
  </w:num>
  <w:num w:numId="15" w16cid:durableId="799151416">
    <w:abstractNumId w:val="38"/>
    <w:lvlOverride w:ilvl="0">
      <w:startOverride w:val="1"/>
      <w:lvl w:ilvl="0">
        <w:start w:val="1"/>
        <w:numFmt w:val="decimal"/>
        <w:pStyle w:val="TCC5"/>
        <w:suff w:val="space"/>
        <w:lvlText w:val="(%1)"/>
        <w:lvlJc w:val="left"/>
        <w:pPr>
          <w:ind w:left="2800" w:hanging="200"/>
        </w:pPr>
        <w:rPr>
          <w:rFonts w:hint="default"/>
          <w:sz w:val="20"/>
        </w:rPr>
      </w:lvl>
    </w:lvlOverride>
  </w:num>
  <w:num w:numId="16" w16cid:durableId="64690882">
    <w:abstractNumId w:val="23"/>
  </w:num>
  <w:num w:numId="17" w16cid:durableId="1128740336">
    <w:abstractNumId w:val="19"/>
  </w:num>
  <w:num w:numId="18" w16cid:durableId="134884098">
    <w:abstractNumId w:val="18"/>
  </w:num>
  <w:num w:numId="19" w16cid:durableId="1905141149">
    <w:abstractNumId w:val="35"/>
  </w:num>
  <w:num w:numId="20" w16cid:durableId="900746580">
    <w:abstractNumId w:val="9"/>
  </w:num>
  <w:num w:numId="21" w16cid:durableId="7904445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171837">
    <w:abstractNumId w:val="40"/>
  </w:num>
  <w:num w:numId="23" w16cid:durableId="2119794012">
    <w:abstractNumId w:val="42"/>
  </w:num>
  <w:num w:numId="24" w16cid:durableId="1838959186">
    <w:abstractNumId w:val="37"/>
  </w:num>
  <w:num w:numId="25" w16cid:durableId="1853376533">
    <w:abstractNumId w:val="43"/>
  </w:num>
  <w:num w:numId="26" w16cid:durableId="204147179">
    <w:abstractNumId w:val="17"/>
  </w:num>
  <w:num w:numId="27" w16cid:durableId="134101765">
    <w:abstractNumId w:val="34"/>
  </w:num>
  <w:num w:numId="28" w16cid:durableId="9333525">
    <w:abstractNumId w:val="15"/>
  </w:num>
  <w:num w:numId="29" w16cid:durableId="1453481250">
    <w:abstractNumId w:val="17"/>
    <w:lvlOverride w:ilvl="0">
      <w:startOverride w:val="1"/>
    </w:lvlOverride>
  </w:num>
  <w:num w:numId="30" w16cid:durableId="90441577">
    <w:abstractNumId w:val="34"/>
    <w:lvlOverride w:ilvl="0">
      <w:startOverride w:val="1"/>
    </w:lvlOverride>
  </w:num>
  <w:num w:numId="31" w16cid:durableId="1782187777">
    <w:abstractNumId w:val="34"/>
    <w:lvlOverride w:ilvl="0">
      <w:startOverride w:val="1"/>
    </w:lvlOverride>
  </w:num>
  <w:num w:numId="32" w16cid:durableId="147984313">
    <w:abstractNumId w:val="34"/>
    <w:lvlOverride w:ilvl="0">
      <w:startOverride w:val="1"/>
    </w:lvlOverride>
  </w:num>
  <w:num w:numId="33" w16cid:durableId="1906841146">
    <w:abstractNumId w:val="34"/>
    <w:lvlOverride w:ilvl="0">
      <w:startOverride w:val="1"/>
    </w:lvlOverride>
  </w:num>
  <w:num w:numId="34" w16cid:durableId="667561188">
    <w:abstractNumId w:val="34"/>
    <w:lvlOverride w:ilvl="0">
      <w:startOverride w:val="1"/>
    </w:lvlOverride>
  </w:num>
  <w:num w:numId="35" w16cid:durableId="920718588">
    <w:abstractNumId w:val="34"/>
    <w:lvlOverride w:ilvl="0">
      <w:startOverride w:val="1"/>
    </w:lvlOverride>
  </w:num>
  <w:num w:numId="36" w16cid:durableId="1396775224">
    <w:abstractNumId w:val="34"/>
    <w:lvlOverride w:ilvl="0">
      <w:startOverride w:val="1"/>
    </w:lvlOverride>
  </w:num>
  <w:num w:numId="37" w16cid:durableId="1076241611">
    <w:abstractNumId w:val="17"/>
    <w:lvlOverride w:ilvl="0">
      <w:startOverride w:val="1"/>
    </w:lvlOverride>
  </w:num>
  <w:num w:numId="38" w16cid:durableId="1232737171">
    <w:abstractNumId w:val="34"/>
    <w:lvlOverride w:ilvl="0">
      <w:startOverride w:val="1"/>
    </w:lvlOverride>
  </w:num>
  <w:num w:numId="39" w16cid:durableId="21130208">
    <w:abstractNumId w:val="34"/>
    <w:lvlOverride w:ilvl="0">
      <w:startOverride w:val="1"/>
    </w:lvlOverride>
  </w:num>
  <w:num w:numId="40" w16cid:durableId="1541896510">
    <w:abstractNumId w:val="17"/>
    <w:lvlOverride w:ilvl="0">
      <w:startOverride w:val="1"/>
    </w:lvlOverride>
  </w:num>
  <w:num w:numId="41" w16cid:durableId="1253124908">
    <w:abstractNumId w:val="12"/>
    <w:lvlOverride w:ilvl="0">
      <w:lvl w:ilvl="0">
        <w:start w:val="1"/>
        <w:numFmt w:val="decimal"/>
        <w:pStyle w:val="1"/>
        <w:lvlText w:val="%1"/>
        <w:lvlJc w:val="left"/>
        <w:pPr>
          <w:tabs>
            <w:tab w:val="num" w:pos="432"/>
          </w:tabs>
          <w:ind w:left="425" w:hanging="425"/>
        </w:pPr>
        <w:rPr>
          <w:rFonts w:hint="eastAsia"/>
        </w:rPr>
      </w:lvl>
    </w:lvlOverride>
    <w:lvlOverride w:ilvl="1">
      <w:lvl w:ilvl="1">
        <w:start w:val="1"/>
        <w:numFmt w:val="decimal"/>
        <w:pStyle w:val="21"/>
        <w:lvlText w:val="%1.%2"/>
        <w:lvlJc w:val="left"/>
        <w:pPr>
          <w:tabs>
            <w:tab w:val="num" w:pos="567"/>
          </w:tabs>
          <w:ind w:left="567" w:hanging="567"/>
        </w:pPr>
        <w:rPr>
          <w:rFonts w:hint="eastAsia"/>
        </w:rPr>
      </w:lvl>
    </w:lvlOverride>
    <w:lvlOverride w:ilvl="2">
      <w:lvl w:ilvl="2">
        <w:start w:val="1"/>
        <w:numFmt w:val="decimal"/>
        <w:pStyle w:val="31"/>
        <w:lvlText w:val="%1.%2.%3"/>
        <w:lvlJc w:val="left"/>
        <w:pPr>
          <w:tabs>
            <w:tab w:val="num" w:pos="709"/>
          </w:tabs>
          <w:ind w:left="709" w:hanging="709"/>
        </w:pPr>
        <w:rPr>
          <w:rFonts w:hint="eastAsia"/>
        </w:rPr>
      </w:lvl>
    </w:lvlOverride>
    <w:lvlOverride w:ilvl="3">
      <w:lvl w:ilvl="3">
        <w:start w:val="1"/>
        <w:numFmt w:val="decimal"/>
        <w:pStyle w:val="40"/>
        <w:lvlText w:val="%1.%2.%3.%4"/>
        <w:lvlJc w:val="left"/>
        <w:pPr>
          <w:tabs>
            <w:tab w:val="num" w:pos="851"/>
          </w:tabs>
          <w:ind w:left="851" w:hanging="851"/>
        </w:pPr>
        <w:rPr>
          <w:rFonts w:hint="eastAsia"/>
        </w:rPr>
      </w:lvl>
    </w:lvlOverride>
    <w:lvlOverride w:ilvl="4">
      <w:lvl w:ilvl="4">
        <w:start w:val="1"/>
        <w:numFmt w:val="decimal"/>
        <w:pStyle w:val="51"/>
        <w:lvlText w:val="%1.%2.%3.%4.%5"/>
        <w:lvlJc w:val="left"/>
        <w:pPr>
          <w:tabs>
            <w:tab w:val="num" w:pos="1224"/>
          </w:tabs>
          <w:ind w:left="1224" w:hanging="1224"/>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42" w16cid:durableId="1264458686">
    <w:abstractNumId w:val="12"/>
  </w:num>
  <w:num w:numId="43" w16cid:durableId="758137912">
    <w:abstractNumId w:val="21"/>
  </w:num>
  <w:num w:numId="44" w16cid:durableId="589433935">
    <w:abstractNumId w:val="29"/>
  </w:num>
  <w:num w:numId="45" w16cid:durableId="1732266836">
    <w:abstractNumId w:val="17"/>
    <w:lvlOverride w:ilvl="0">
      <w:startOverride w:val="1"/>
    </w:lvlOverride>
  </w:num>
  <w:num w:numId="46" w16cid:durableId="316231482">
    <w:abstractNumId w:val="17"/>
    <w:lvlOverride w:ilvl="0">
      <w:startOverride w:val="1"/>
    </w:lvlOverride>
  </w:num>
  <w:num w:numId="47" w16cid:durableId="303392815">
    <w:abstractNumId w:val="13"/>
  </w:num>
  <w:num w:numId="48" w16cid:durableId="2070880593">
    <w:abstractNumId w:val="28"/>
  </w:num>
  <w:num w:numId="49" w16cid:durableId="37048291">
    <w:abstractNumId w:val="10"/>
  </w:num>
  <w:num w:numId="50" w16cid:durableId="948664271">
    <w:abstractNumId w:val="30"/>
  </w:num>
  <w:num w:numId="51" w16cid:durableId="1337270281">
    <w:abstractNumId w:val="32"/>
  </w:num>
  <w:num w:numId="52" w16cid:durableId="257762582">
    <w:abstractNumId w:val="25"/>
  </w:num>
  <w:num w:numId="53" w16cid:durableId="183328327">
    <w:abstractNumId w:val="12"/>
  </w:num>
  <w:num w:numId="54" w16cid:durableId="1274481956">
    <w:abstractNumId w:val="12"/>
  </w:num>
  <w:num w:numId="55" w16cid:durableId="1760101846">
    <w:abstractNumId w:val="12"/>
  </w:num>
  <w:num w:numId="56" w16cid:durableId="820464005">
    <w:abstractNumId w:val="12"/>
  </w:num>
  <w:num w:numId="57" w16cid:durableId="1473787152">
    <w:abstractNumId w:val="12"/>
  </w:num>
  <w:num w:numId="58" w16cid:durableId="1268082010">
    <w:abstractNumId w:val="17"/>
    <w:lvlOverride w:ilvl="0">
      <w:startOverride w:val="1"/>
    </w:lvlOverride>
  </w:num>
  <w:num w:numId="59" w16cid:durableId="1803309630">
    <w:abstractNumId w:val="17"/>
    <w:lvlOverride w:ilvl="0">
      <w:startOverride w:val="1"/>
    </w:lvlOverride>
  </w:num>
  <w:num w:numId="60" w16cid:durableId="617679892">
    <w:abstractNumId w:val="12"/>
  </w:num>
  <w:num w:numId="61" w16cid:durableId="335305758">
    <w:abstractNumId w:val="12"/>
  </w:num>
  <w:num w:numId="62" w16cid:durableId="967273432">
    <w:abstractNumId w:val="41"/>
  </w:num>
  <w:num w:numId="63" w16cid:durableId="1526216282">
    <w:abstractNumId w:val="20"/>
  </w:num>
  <w:num w:numId="64" w16cid:durableId="1334720002">
    <w:abstractNumId w:val="17"/>
  </w:num>
  <w:num w:numId="65" w16cid:durableId="885139862">
    <w:abstractNumId w:val="17"/>
    <w:lvlOverride w:ilvl="0">
      <w:startOverride w:val="1"/>
    </w:lvlOverride>
  </w:num>
  <w:num w:numId="66" w16cid:durableId="1387026460">
    <w:abstractNumId w:val="17"/>
    <w:lvlOverride w:ilvl="0">
      <w:startOverride w:val="1"/>
    </w:lvlOverride>
  </w:num>
  <w:num w:numId="67" w16cid:durableId="959801624">
    <w:abstractNumId w:val="17"/>
    <w:lvlOverride w:ilvl="0">
      <w:startOverride w:val="1"/>
    </w:lvlOverride>
  </w:num>
  <w:num w:numId="68" w16cid:durableId="1966890362">
    <w:abstractNumId w:val="36"/>
  </w:num>
  <w:num w:numId="69" w16cid:durableId="1175262890">
    <w:abstractNumId w:val="24"/>
  </w:num>
  <w:num w:numId="70" w16cid:durableId="961112340">
    <w:abstractNumId w:val="33"/>
  </w:num>
  <w:num w:numId="71" w16cid:durableId="1727605003">
    <w:abstractNumId w:val="27"/>
  </w:num>
  <w:num w:numId="72" w16cid:durableId="603465536">
    <w:abstractNumId w:val="11"/>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박유빈 (Erin Park)">
    <w15:presenceInfo w15:providerId="AD" w15:userId="S::erin.park@telechips.com::f7851745-051a-4df7-85a6-31f7bce123cb"/>
  </w15:person>
  <w15:person w15:author="김지은 (Jinny Kim)">
    <w15:presenceInfo w15:providerId="AD" w15:userId="S::jekim@telechips.com::c88512a2-d7e7-47af-a575-15e463317373"/>
  </w15:person>
  <w15:person w15:author="김미정 (Meejeong Kim)">
    <w15:presenceInfo w15:providerId="AD" w15:userId="S::meejeong.kim@telechips.com::fb33266e-812e-4894-aec3-c2e0627c66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4"/>
  <w:trackRevisions/>
  <w:defaultTabStop w:val="799"/>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AF"/>
    <w:rsid w:val="00000193"/>
    <w:rsid w:val="00000649"/>
    <w:rsid w:val="00000F90"/>
    <w:rsid w:val="00001204"/>
    <w:rsid w:val="00002F29"/>
    <w:rsid w:val="00003363"/>
    <w:rsid w:val="00003A16"/>
    <w:rsid w:val="00003D25"/>
    <w:rsid w:val="000041AB"/>
    <w:rsid w:val="000042C3"/>
    <w:rsid w:val="00004753"/>
    <w:rsid w:val="000049AB"/>
    <w:rsid w:val="00004B6B"/>
    <w:rsid w:val="00005371"/>
    <w:rsid w:val="00005D97"/>
    <w:rsid w:val="000063EA"/>
    <w:rsid w:val="00007892"/>
    <w:rsid w:val="0001013C"/>
    <w:rsid w:val="00010539"/>
    <w:rsid w:val="00010E68"/>
    <w:rsid w:val="00011429"/>
    <w:rsid w:val="00013253"/>
    <w:rsid w:val="00013B23"/>
    <w:rsid w:val="00014A16"/>
    <w:rsid w:val="00014F50"/>
    <w:rsid w:val="00015222"/>
    <w:rsid w:val="00015288"/>
    <w:rsid w:val="00015E20"/>
    <w:rsid w:val="0001627E"/>
    <w:rsid w:val="00016C61"/>
    <w:rsid w:val="0001727B"/>
    <w:rsid w:val="00017B42"/>
    <w:rsid w:val="0002056B"/>
    <w:rsid w:val="0002067A"/>
    <w:rsid w:val="00020C39"/>
    <w:rsid w:val="00020DC9"/>
    <w:rsid w:val="00020E06"/>
    <w:rsid w:val="00020EDE"/>
    <w:rsid w:val="0002152E"/>
    <w:rsid w:val="000215B1"/>
    <w:rsid w:val="00022D26"/>
    <w:rsid w:val="0002356A"/>
    <w:rsid w:val="000239F1"/>
    <w:rsid w:val="00023ABF"/>
    <w:rsid w:val="0002489D"/>
    <w:rsid w:val="00024BA4"/>
    <w:rsid w:val="00025903"/>
    <w:rsid w:val="000259BA"/>
    <w:rsid w:val="00026792"/>
    <w:rsid w:val="000270E2"/>
    <w:rsid w:val="00027215"/>
    <w:rsid w:val="000276DC"/>
    <w:rsid w:val="00030501"/>
    <w:rsid w:val="0003058C"/>
    <w:rsid w:val="00030AB7"/>
    <w:rsid w:val="000312B9"/>
    <w:rsid w:val="00031630"/>
    <w:rsid w:val="00031E40"/>
    <w:rsid w:val="0003255A"/>
    <w:rsid w:val="000325B0"/>
    <w:rsid w:val="00032A5E"/>
    <w:rsid w:val="00032C92"/>
    <w:rsid w:val="0003328C"/>
    <w:rsid w:val="000332D7"/>
    <w:rsid w:val="00034F11"/>
    <w:rsid w:val="0003645F"/>
    <w:rsid w:val="00036577"/>
    <w:rsid w:val="000374DF"/>
    <w:rsid w:val="00037A63"/>
    <w:rsid w:val="00037D1B"/>
    <w:rsid w:val="000400E5"/>
    <w:rsid w:val="00041153"/>
    <w:rsid w:val="00041E61"/>
    <w:rsid w:val="00042137"/>
    <w:rsid w:val="00042299"/>
    <w:rsid w:val="0004253C"/>
    <w:rsid w:val="00044B91"/>
    <w:rsid w:val="00044C13"/>
    <w:rsid w:val="00045B97"/>
    <w:rsid w:val="000461B8"/>
    <w:rsid w:val="00046781"/>
    <w:rsid w:val="000468A5"/>
    <w:rsid w:val="00046980"/>
    <w:rsid w:val="0004699B"/>
    <w:rsid w:val="000473D3"/>
    <w:rsid w:val="00047AC0"/>
    <w:rsid w:val="00050735"/>
    <w:rsid w:val="000508B6"/>
    <w:rsid w:val="00050EC3"/>
    <w:rsid w:val="00052619"/>
    <w:rsid w:val="00052839"/>
    <w:rsid w:val="00053792"/>
    <w:rsid w:val="00053D02"/>
    <w:rsid w:val="00053D7A"/>
    <w:rsid w:val="00053E2E"/>
    <w:rsid w:val="000546A1"/>
    <w:rsid w:val="000551C7"/>
    <w:rsid w:val="00055405"/>
    <w:rsid w:val="00055A64"/>
    <w:rsid w:val="00055B5D"/>
    <w:rsid w:val="00056863"/>
    <w:rsid w:val="00056B1A"/>
    <w:rsid w:val="00057AF4"/>
    <w:rsid w:val="00060011"/>
    <w:rsid w:val="000600CC"/>
    <w:rsid w:val="000614DB"/>
    <w:rsid w:val="00061A95"/>
    <w:rsid w:val="00061C1F"/>
    <w:rsid w:val="00061F4E"/>
    <w:rsid w:val="00062C6A"/>
    <w:rsid w:val="00064242"/>
    <w:rsid w:val="0006454F"/>
    <w:rsid w:val="0006501D"/>
    <w:rsid w:val="0006512F"/>
    <w:rsid w:val="000651D1"/>
    <w:rsid w:val="000652C2"/>
    <w:rsid w:val="000655D9"/>
    <w:rsid w:val="00066373"/>
    <w:rsid w:val="00067196"/>
    <w:rsid w:val="0006732F"/>
    <w:rsid w:val="00067B79"/>
    <w:rsid w:val="00067CBB"/>
    <w:rsid w:val="0007006A"/>
    <w:rsid w:val="000704B0"/>
    <w:rsid w:val="00070CFC"/>
    <w:rsid w:val="00071A4A"/>
    <w:rsid w:val="00071E4C"/>
    <w:rsid w:val="00071E64"/>
    <w:rsid w:val="000730AD"/>
    <w:rsid w:val="00073252"/>
    <w:rsid w:val="000734E9"/>
    <w:rsid w:val="00074382"/>
    <w:rsid w:val="00075056"/>
    <w:rsid w:val="00075426"/>
    <w:rsid w:val="00075ED0"/>
    <w:rsid w:val="00075EFF"/>
    <w:rsid w:val="000769DF"/>
    <w:rsid w:val="000773B5"/>
    <w:rsid w:val="000779B9"/>
    <w:rsid w:val="00077CCD"/>
    <w:rsid w:val="00081095"/>
    <w:rsid w:val="0008159E"/>
    <w:rsid w:val="000816B4"/>
    <w:rsid w:val="0008197D"/>
    <w:rsid w:val="00082115"/>
    <w:rsid w:val="00082E18"/>
    <w:rsid w:val="00083618"/>
    <w:rsid w:val="0008382F"/>
    <w:rsid w:val="00083E20"/>
    <w:rsid w:val="0008436A"/>
    <w:rsid w:val="00084735"/>
    <w:rsid w:val="000858F9"/>
    <w:rsid w:val="000864C4"/>
    <w:rsid w:val="000864CA"/>
    <w:rsid w:val="00090A01"/>
    <w:rsid w:val="00091235"/>
    <w:rsid w:val="000913B5"/>
    <w:rsid w:val="00091904"/>
    <w:rsid w:val="0009268D"/>
    <w:rsid w:val="000927BD"/>
    <w:rsid w:val="0009290C"/>
    <w:rsid w:val="00092CF1"/>
    <w:rsid w:val="00093505"/>
    <w:rsid w:val="00093869"/>
    <w:rsid w:val="0009414F"/>
    <w:rsid w:val="00095A17"/>
    <w:rsid w:val="0009611A"/>
    <w:rsid w:val="000979F6"/>
    <w:rsid w:val="000A1C20"/>
    <w:rsid w:val="000A23D2"/>
    <w:rsid w:val="000A2683"/>
    <w:rsid w:val="000A2A45"/>
    <w:rsid w:val="000A3326"/>
    <w:rsid w:val="000A356D"/>
    <w:rsid w:val="000A40BE"/>
    <w:rsid w:val="000A4251"/>
    <w:rsid w:val="000A4A61"/>
    <w:rsid w:val="000A4FDF"/>
    <w:rsid w:val="000A5924"/>
    <w:rsid w:val="000A6BB7"/>
    <w:rsid w:val="000A7252"/>
    <w:rsid w:val="000A7858"/>
    <w:rsid w:val="000A7F97"/>
    <w:rsid w:val="000B0946"/>
    <w:rsid w:val="000B1512"/>
    <w:rsid w:val="000B1A36"/>
    <w:rsid w:val="000B31D3"/>
    <w:rsid w:val="000B3293"/>
    <w:rsid w:val="000B393F"/>
    <w:rsid w:val="000B41FE"/>
    <w:rsid w:val="000B4CA3"/>
    <w:rsid w:val="000B4CEB"/>
    <w:rsid w:val="000B6406"/>
    <w:rsid w:val="000B683E"/>
    <w:rsid w:val="000B6EC2"/>
    <w:rsid w:val="000B70EC"/>
    <w:rsid w:val="000B7750"/>
    <w:rsid w:val="000C0090"/>
    <w:rsid w:val="000C1196"/>
    <w:rsid w:val="000C163F"/>
    <w:rsid w:val="000C189A"/>
    <w:rsid w:val="000C1B78"/>
    <w:rsid w:val="000C2266"/>
    <w:rsid w:val="000C29AF"/>
    <w:rsid w:val="000C3D1F"/>
    <w:rsid w:val="000C44B1"/>
    <w:rsid w:val="000C4827"/>
    <w:rsid w:val="000C4B9E"/>
    <w:rsid w:val="000C4BF4"/>
    <w:rsid w:val="000C67DD"/>
    <w:rsid w:val="000C6851"/>
    <w:rsid w:val="000C6D75"/>
    <w:rsid w:val="000C7D1B"/>
    <w:rsid w:val="000D01B5"/>
    <w:rsid w:val="000D0282"/>
    <w:rsid w:val="000D06C4"/>
    <w:rsid w:val="000D07FB"/>
    <w:rsid w:val="000D0EAD"/>
    <w:rsid w:val="000D1180"/>
    <w:rsid w:val="000D1764"/>
    <w:rsid w:val="000D190F"/>
    <w:rsid w:val="000D2160"/>
    <w:rsid w:val="000D2583"/>
    <w:rsid w:val="000D2B31"/>
    <w:rsid w:val="000D3354"/>
    <w:rsid w:val="000D3C1B"/>
    <w:rsid w:val="000D4C46"/>
    <w:rsid w:val="000D528E"/>
    <w:rsid w:val="000D5A75"/>
    <w:rsid w:val="000D60D0"/>
    <w:rsid w:val="000D6292"/>
    <w:rsid w:val="000D784F"/>
    <w:rsid w:val="000D7BA2"/>
    <w:rsid w:val="000D7E1E"/>
    <w:rsid w:val="000E0D8E"/>
    <w:rsid w:val="000E1418"/>
    <w:rsid w:val="000E1CC4"/>
    <w:rsid w:val="000E1FD3"/>
    <w:rsid w:val="000E306B"/>
    <w:rsid w:val="000E4D9D"/>
    <w:rsid w:val="000E5B8F"/>
    <w:rsid w:val="000E616C"/>
    <w:rsid w:val="000E6602"/>
    <w:rsid w:val="000E70E6"/>
    <w:rsid w:val="000E7EC0"/>
    <w:rsid w:val="000F05F6"/>
    <w:rsid w:val="000F1339"/>
    <w:rsid w:val="000F149E"/>
    <w:rsid w:val="000F162F"/>
    <w:rsid w:val="000F16EA"/>
    <w:rsid w:val="000F2C76"/>
    <w:rsid w:val="000F2D2E"/>
    <w:rsid w:val="000F2E82"/>
    <w:rsid w:val="000F3201"/>
    <w:rsid w:val="000F427A"/>
    <w:rsid w:val="000F49A1"/>
    <w:rsid w:val="000F4E3E"/>
    <w:rsid w:val="000F5457"/>
    <w:rsid w:val="000F7A34"/>
    <w:rsid w:val="000F7B20"/>
    <w:rsid w:val="0010116B"/>
    <w:rsid w:val="001014E6"/>
    <w:rsid w:val="00102770"/>
    <w:rsid w:val="00103816"/>
    <w:rsid w:val="001038B9"/>
    <w:rsid w:val="001038DC"/>
    <w:rsid w:val="001041AF"/>
    <w:rsid w:val="00104862"/>
    <w:rsid w:val="00104B8A"/>
    <w:rsid w:val="001057E0"/>
    <w:rsid w:val="00106602"/>
    <w:rsid w:val="00106D5D"/>
    <w:rsid w:val="001070FD"/>
    <w:rsid w:val="00110597"/>
    <w:rsid w:val="001112D3"/>
    <w:rsid w:val="00113A18"/>
    <w:rsid w:val="00113BEB"/>
    <w:rsid w:val="00114B28"/>
    <w:rsid w:val="001153E3"/>
    <w:rsid w:val="001162A2"/>
    <w:rsid w:val="0011755F"/>
    <w:rsid w:val="00117830"/>
    <w:rsid w:val="001212C0"/>
    <w:rsid w:val="001217E3"/>
    <w:rsid w:val="00121ADD"/>
    <w:rsid w:val="00121E6D"/>
    <w:rsid w:val="0012219C"/>
    <w:rsid w:val="001251E6"/>
    <w:rsid w:val="001259C5"/>
    <w:rsid w:val="00126608"/>
    <w:rsid w:val="00127299"/>
    <w:rsid w:val="0013029F"/>
    <w:rsid w:val="001304FC"/>
    <w:rsid w:val="001309AE"/>
    <w:rsid w:val="00132952"/>
    <w:rsid w:val="00132D9A"/>
    <w:rsid w:val="00133194"/>
    <w:rsid w:val="00133340"/>
    <w:rsid w:val="001338B6"/>
    <w:rsid w:val="00137A98"/>
    <w:rsid w:val="00137DDB"/>
    <w:rsid w:val="00140539"/>
    <w:rsid w:val="0014054C"/>
    <w:rsid w:val="0014056D"/>
    <w:rsid w:val="001416D7"/>
    <w:rsid w:val="001419DA"/>
    <w:rsid w:val="00142482"/>
    <w:rsid w:val="001426B4"/>
    <w:rsid w:val="00142F0A"/>
    <w:rsid w:val="00143663"/>
    <w:rsid w:val="00143B90"/>
    <w:rsid w:val="00144340"/>
    <w:rsid w:val="0014450D"/>
    <w:rsid w:val="00144917"/>
    <w:rsid w:val="0014492F"/>
    <w:rsid w:val="00144955"/>
    <w:rsid w:val="001453F8"/>
    <w:rsid w:val="0014691F"/>
    <w:rsid w:val="00146DD8"/>
    <w:rsid w:val="0014715C"/>
    <w:rsid w:val="001472C9"/>
    <w:rsid w:val="00150C77"/>
    <w:rsid w:val="001517A1"/>
    <w:rsid w:val="001521C8"/>
    <w:rsid w:val="00152573"/>
    <w:rsid w:val="00152E03"/>
    <w:rsid w:val="00153DEE"/>
    <w:rsid w:val="00154B4D"/>
    <w:rsid w:val="00155DA9"/>
    <w:rsid w:val="00155DFB"/>
    <w:rsid w:val="00156BD5"/>
    <w:rsid w:val="00156E24"/>
    <w:rsid w:val="00160E5F"/>
    <w:rsid w:val="001610C5"/>
    <w:rsid w:val="001611B1"/>
    <w:rsid w:val="00162662"/>
    <w:rsid w:val="00162E9A"/>
    <w:rsid w:val="00163A8C"/>
    <w:rsid w:val="00163ED6"/>
    <w:rsid w:val="00164D6D"/>
    <w:rsid w:val="00164E72"/>
    <w:rsid w:val="0016504D"/>
    <w:rsid w:val="00165E71"/>
    <w:rsid w:val="00166F4C"/>
    <w:rsid w:val="001674C7"/>
    <w:rsid w:val="00167765"/>
    <w:rsid w:val="00170A8F"/>
    <w:rsid w:val="00171087"/>
    <w:rsid w:val="00171B9F"/>
    <w:rsid w:val="0017235D"/>
    <w:rsid w:val="00173536"/>
    <w:rsid w:val="00173E80"/>
    <w:rsid w:val="00173EEA"/>
    <w:rsid w:val="0017412A"/>
    <w:rsid w:val="0017590F"/>
    <w:rsid w:val="00176428"/>
    <w:rsid w:val="0017792D"/>
    <w:rsid w:val="00181050"/>
    <w:rsid w:val="00181F6F"/>
    <w:rsid w:val="00182ACF"/>
    <w:rsid w:val="00182EF7"/>
    <w:rsid w:val="001847E5"/>
    <w:rsid w:val="0018493E"/>
    <w:rsid w:val="00184CA5"/>
    <w:rsid w:val="001852FA"/>
    <w:rsid w:val="001852FD"/>
    <w:rsid w:val="00185527"/>
    <w:rsid w:val="0018599A"/>
    <w:rsid w:val="00185B95"/>
    <w:rsid w:val="00185C0D"/>
    <w:rsid w:val="00186781"/>
    <w:rsid w:val="00186801"/>
    <w:rsid w:val="00186902"/>
    <w:rsid w:val="0018711A"/>
    <w:rsid w:val="0018724C"/>
    <w:rsid w:val="001875B7"/>
    <w:rsid w:val="0018761C"/>
    <w:rsid w:val="001906CA"/>
    <w:rsid w:val="00190B35"/>
    <w:rsid w:val="00190F96"/>
    <w:rsid w:val="00191D7E"/>
    <w:rsid w:val="001923E1"/>
    <w:rsid w:val="00193020"/>
    <w:rsid w:val="00193062"/>
    <w:rsid w:val="001931D4"/>
    <w:rsid w:val="00193A32"/>
    <w:rsid w:val="00193D9C"/>
    <w:rsid w:val="00193EBC"/>
    <w:rsid w:val="0019405F"/>
    <w:rsid w:val="001947D6"/>
    <w:rsid w:val="00194B6A"/>
    <w:rsid w:val="00195EF4"/>
    <w:rsid w:val="001960C8"/>
    <w:rsid w:val="00196702"/>
    <w:rsid w:val="00197172"/>
    <w:rsid w:val="00197867"/>
    <w:rsid w:val="001979CD"/>
    <w:rsid w:val="00197B3C"/>
    <w:rsid w:val="00197B44"/>
    <w:rsid w:val="001A029F"/>
    <w:rsid w:val="001A0651"/>
    <w:rsid w:val="001A0B4D"/>
    <w:rsid w:val="001A17F7"/>
    <w:rsid w:val="001A1A75"/>
    <w:rsid w:val="001A34C4"/>
    <w:rsid w:val="001A3651"/>
    <w:rsid w:val="001A39F4"/>
    <w:rsid w:val="001A3AD6"/>
    <w:rsid w:val="001A4BB1"/>
    <w:rsid w:val="001A53EC"/>
    <w:rsid w:val="001A6EE2"/>
    <w:rsid w:val="001B0227"/>
    <w:rsid w:val="001B05D6"/>
    <w:rsid w:val="001B17CB"/>
    <w:rsid w:val="001B1DD7"/>
    <w:rsid w:val="001B1E2E"/>
    <w:rsid w:val="001B28DA"/>
    <w:rsid w:val="001B2940"/>
    <w:rsid w:val="001B3FEB"/>
    <w:rsid w:val="001B4246"/>
    <w:rsid w:val="001B4487"/>
    <w:rsid w:val="001B5479"/>
    <w:rsid w:val="001B693B"/>
    <w:rsid w:val="001B6DA4"/>
    <w:rsid w:val="001B73B7"/>
    <w:rsid w:val="001B79B9"/>
    <w:rsid w:val="001C055C"/>
    <w:rsid w:val="001C084A"/>
    <w:rsid w:val="001C0AED"/>
    <w:rsid w:val="001C0B84"/>
    <w:rsid w:val="001C110C"/>
    <w:rsid w:val="001C1528"/>
    <w:rsid w:val="001C15A0"/>
    <w:rsid w:val="001C1918"/>
    <w:rsid w:val="001C1920"/>
    <w:rsid w:val="001C204E"/>
    <w:rsid w:val="001C21EB"/>
    <w:rsid w:val="001C2350"/>
    <w:rsid w:val="001C2C36"/>
    <w:rsid w:val="001C2D96"/>
    <w:rsid w:val="001C33D9"/>
    <w:rsid w:val="001C38E8"/>
    <w:rsid w:val="001C3C3E"/>
    <w:rsid w:val="001C3D8A"/>
    <w:rsid w:val="001C3DF6"/>
    <w:rsid w:val="001C3FCF"/>
    <w:rsid w:val="001C49D9"/>
    <w:rsid w:val="001C52F6"/>
    <w:rsid w:val="001C59A4"/>
    <w:rsid w:val="001C6052"/>
    <w:rsid w:val="001C6445"/>
    <w:rsid w:val="001C73A5"/>
    <w:rsid w:val="001D0EC2"/>
    <w:rsid w:val="001D12CA"/>
    <w:rsid w:val="001D21BC"/>
    <w:rsid w:val="001D25D8"/>
    <w:rsid w:val="001D2621"/>
    <w:rsid w:val="001D269B"/>
    <w:rsid w:val="001D286A"/>
    <w:rsid w:val="001D2C3D"/>
    <w:rsid w:val="001D2D98"/>
    <w:rsid w:val="001D30D7"/>
    <w:rsid w:val="001D3E82"/>
    <w:rsid w:val="001D4189"/>
    <w:rsid w:val="001D4D30"/>
    <w:rsid w:val="001D6181"/>
    <w:rsid w:val="001D6A63"/>
    <w:rsid w:val="001D710E"/>
    <w:rsid w:val="001D775E"/>
    <w:rsid w:val="001D7AC3"/>
    <w:rsid w:val="001E0A5E"/>
    <w:rsid w:val="001E0AA1"/>
    <w:rsid w:val="001E0CA0"/>
    <w:rsid w:val="001E1196"/>
    <w:rsid w:val="001E158F"/>
    <w:rsid w:val="001E1850"/>
    <w:rsid w:val="001E1928"/>
    <w:rsid w:val="001E19D5"/>
    <w:rsid w:val="001E2582"/>
    <w:rsid w:val="001E3223"/>
    <w:rsid w:val="001E32DA"/>
    <w:rsid w:val="001E3AE1"/>
    <w:rsid w:val="001E4A68"/>
    <w:rsid w:val="001E591A"/>
    <w:rsid w:val="001E5F8F"/>
    <w:rsid w:val="001E6346"/>
    <w:rsid w:val="001E64BF"/>
    <w:rsid w:val="001E6643"/>
    <w:rsid w:val="001E7325"/>
    <w:rsid w:val="001E7A7A"/>
    <w:rsid w:val="001E7F77"/>
    <w:rsid w:val="001E7F91"/>
    <w:rsid w:val="001F06B2"/>
    <w:rsid w:val="001F0EA9"/>
    <w:rsid w:val="001F0F4D"/>
    <w:rsid w:val="001F1177"/>
    <w:rsid w:val="001F184D"/>
    <w:rsid w:val="001F220F"/>
    <w:rsid w:val="001F2343"/>
    <w:rsid w:val="001F26EE"/>
    <w:rsid w:val="001F3196"/>
    <w:rsid w:val="001F360A"/>
    <w:rsid w:val="001F394B"/>
    <w:rsid w:val="001F458C"/>
    <w:rsid w:val="001F5A90"/>
    <w:rsid w:val="001F5D64"/>
    <w:rsid w:val="001F5F39"/>
    <w:rsid w:val="001F6805"/>
    <w:rsid w:val="001F72AD"/>
    <w:rsid w:val="0020029D"/>
    <w:rsid w:val="00200356"/>
    <w:rsid w:val="00201623"/>
    <w:rsid w:val="00201F1D"/>
    <w:rsid w:val="002023B2"/>
    <w:rsid w:val="0020252F"/>
    <w:rsid w:val="00202B48"/>
    <w:rsid w:val="00202BFC"/>
    <w:rsid w:val="0020381B"/>
    <w:rsid w:val="002039A8"/>
    <w:rsid w:val="00204A22"/>
    <w:rsid w:val="00205F66"/>
    <w:rsid w:val="002064D4"/>
    <w:rsid w:val="00206947"/>
    <w:rsid w:val="00206AF6"/>
    <w:rsid w:val="00207463"/>
    <w:rsid w:val="00207EF3"/>
    <w:rsid w:val="00210D50"/>
    <w:rsid w:val="00211B84"/>
    <w:rsid w:val="00211DD9"/>
    <w:rsid w:val="002129D7"/>
    <w:rsid w:val="00213D64"/>
    <w:rsid w:val="0021440D"/>
    <w:rsid w:val="00215A56"/>
    <w:rsid w:val="00216A1A"/>
    <w:rsid w:val="00216DAD"/>
    <w:rsid w:val="002170F4"/>
    <w:rsid w:val="00217C8B"/>
    <w:rsid w:val="00220B8C"/>
    <w:rsid w:val="00220E26"/>
    <w:rsid w:val="00220E49"/>
    <w:rsid w:val="00221E85"/>
    <w:rsid w:val="00222256"/>
    <w:rsid w:val="002225C0"/>
    <w:rsid w:val="0022285A"/>
    <w:rsid w:val="0022379E"/>
    <w:rsid w:val="00223E01"/>
    <w:rsid w:val="00225525"/>
    <w:rsid w:val="00225923"/>
    <w:rsid w:val="00225CE7"/>
    <w:rsid w:val="00226536"/>
    <w:rsid w:val="00226B5F"/>
    <w:rsid w:val="002275EE"/>
    <w:rsid w:val="00227BBD"/>
    <w:rsid w:val="0023077F"/>
    <w:rsid w:val="00230E3C"/>
    <w:rsid w:val="0023176D"/>
    <w:rsid w:val="00232130"/>
    <w:rsid w:val="00232D75"/>
    <w:rsid w:val="002363E0"/>
    <w:rsid w:val="00236A6D"/>
    <w:rsid w:val="00236B8F"/>
    <w:rsid w:val="00236BDF"/>
    <w:rsid w:val="002376E4"/>
    <w:rsid w:val="0023796B"/>
    <w:rsid w:val="00240BAE"/>
    <w:rsid w:val="002417D7"/>
    <w:rsid w:val="00241986"/>
    <w:rsid w:val="00241E98"/>
    <w:rsid w:val="0024254D"/>
    <w:rsid w:val="002429B8"/>
    <w:rsid w:val="00244948"/>
    <w:rsid w:val="00244B20"/>
    <w:rsid w:val="002458E2"/>
    <w:rsid w:val="00245C2E"/>
    <w:rsid w:val="00246E1B"/>
    <w:rsid w:val="00246E48"/>
    <w:rsid w:val="00246FAA"/>
    <w:rsid w:val="00247310"/>
    <w:rsid w:val="00250AA6"/>
    <w:rsid w:val="00250CB9"/>
    <w:rsid w:val="00252177"/>
    <w:rsid w:val="0025226A"/>
    <w:rsid w:val="00252E8A"/>
    <w:rsid w:val="0025379C"/>
    <w:rsid w:val="00253A49"/>
    <w:rsid w:val="00254452"/>
    <w:rsid w:val="00254DFE"/>
    <w:rsid w:val="00254E52"/>
    <w:rsid w:val="002558C4"/>
    <w:rsid w:val="00255901"/>
    <w:rsid w:val="00255A75"/>
    <w:rsid w:val="00256D7B"/>
    <w:rsid w:val="002571F7"/>
    <w:rsid w:val="002607E7"/>
    <w:rsid w:val="002613F0"/>
    <w:rsid w:val="00261714"/>
    <w:rsid w:val="002617CC"/>
    <w:rsid w:val="00261E3D"/>
    <w:rsid w:val="00261FB9"/>
    <w:rsid w:val="00262242"/>
    <w:rsid w:val="0026285B"/>
    <w:rsid w:val="00262D9B"/>
    <w:rsid w:val="0026375F"/>
    <w:rsid w:val="00263AF3"/>
    <w:rsid w:val="00264C4B"/>
    <w:rsid w:val="0026567D"/>
    <w:rsid w:val="002659F0"/>
    <w:rsid w:val="002662F9"/>
    <w:rsid w:val="0026713A"/>
    <w:rsid w:val="00267789"/>
    <w:rsid w:val="00267A7A"/>
    <w:rsid w:val="0027095A"/>
    <w:rsid w:val="00270D94"/>
    <w:rsid w:val="002721E3"/>
    <w:rsid w:val="00272AB7"/>
    <w:rsid w:val="00272FFD"/>
    <w:rsid w:val="00273065"/>
    <w:rsid w:val="0027331E"/>
    <w:rsid w:val="00273859"/>
    <w:rsid w:val="00273A99"/>
    <w:rsid w:val="00274E6B"/>
    <w:rsid w:val="00275420"/>
    <w:rsid w:val="0027566D"/>
    <w:rsid w:val="00275ADD"/>
    <w:rsid w:val="00275DD7"/>
    <w:rsid w:val="002761B7"/>
    <w:rsid w:val="00276240"/>
    <w:rsid w:val="00276528"/>
    <w:rsid w:val="002765E1"/>
    <w:rsid w:val="002768E4"/>
    <w:rsid w:val="00276F1A"/>
    <w:rsid w:val="002771FF"/>
    <w:rsid w:val="002773FB"/>
    <w:rsid w:val="00277760"/>
    <w:rsid w:val="002803FD"/>
    <w:rsid w:val="0028071A"/>
    <w:rsid w:val="00281693"/>
    <w:rsid w:val="00283DEC"/>
    <w:rsid w:val="002842F7"/>
    <w:rsid w:val="0028460A"/>
    <w:rsid w:val="00284C98"/>
    <w:rsid w:val="002853B7"/>
    <w:rsid w:val="0028566D"/>
    <w:rsid w:val="002857E0"/>
    <w:rsid w:val="00285910"/>
    <w:rsid w:val="002863AE"/>
    <w:rsid w:val="00287112"/>
    <w:rsid w:val="002872EB"/>
    <w:rsid w:val="002874D4"/>
    <w:rsid w:val="00287E28"/>
    <w:rsid w:val="00290362"/>
    <w:rsid w:val="00291291"/>
    <w:rsid w:val="00291751"/>
    <w:rsid w:val="00292A0A"/>
    <w:rsid w:val="00292CCD"/>
    <w:rsid w:val="00292E5B"/>
    <w:rsid w:val="00294700"/>
    <w:rsid w:val="00294745"/>
    <w:rsid w:val="00294920"/>
    <w:rsid w:val="00295982"/>
    <w:rsid w:val="00296CE0"/>
    <w:rsid w:val="00297422"/>
    <w:rsid w:val="00297C4C"/>
    <w:rsid w:val="002A104B"/>
    <w:rsid w:val="002A123B"/>
    <w:rsid w:val="002A1D26"/>
    <w:rsid w:val="002A1E9A"/>
    <w:rsid w:val="002A1FB9"/>
    <w:rsid w:val="002A2029"/>
    <w:rsid w:val="002A2923"/>
    <w:rsid w:val="002A33CC"/>
    <w:rsid w:val="002A3538"/>
    <w:rsid w:val="002A3915"/>
    <w:rsid w:val="002A3F70"/>
    <w:rsid w:val="002A6E05"/>
    <w:rsid w:val="002A78DF"/>
    <w:rsid w:val="002A7945"/>
    <w:rsid w:val="002B013B"/>
    <w:rsid w:val="002B0A19"/>
    <w:rsid w:val="002B1BE5"/>
    <w:rsid w:val="002B1D40"/>
    <w:rsid w:val="002B2B3C"/>
    <w:rsid w:val="002B302E"/>
    <w:rsid w:val="002B423D"/>
    <w:rsid w:val="002B44A2"/>
    <w:rsid w:val="002B4F3A"/>
    <w:rsid w:val="002B563F"/>
    <w:rsid w:val="002B5ED1"/>
    <w:rsid w:val="002B6A04"/>
    <w:rsid w:val="002B6A4D"/>
    <w:rsid w:val="002B701A"/>
    <w:rsid w:val="002C09EC"/>
    <w:rsid w:val="002C0B6C"/>
    <w:rsid w:val="002C0E36"/>
    <w:rsid w:val="002C1707"/>
    <w:rsid w:val="002C1836"/>
    <w:rsid w:val="002C207E"/>
    <w:rsid w:val="002C2C96"/>
    <w:rsid w:val="002C2D54"/>
    <w:rsid w:val="002C2E33"/>
    <w:rsid w:val="002C3D2E"/>
    <w:rsid w:val="002C40AB"/>
    <w:rsid w:val="002C4207"/>
    <w:rsid w:val="002C4677"/>
    <w:rsid w:val="002C4CB5"/>
    <w:rsid w:val="002C4E58"/>
    <w:rsid w:val="002C5524"/>
    <w:rsid w:val="002C69D5"/>
    <w:rsid w:val="002C6EAA"/>
    <w:rsid w:val="002D04FB"/>
    <w:rsid w:val="002D13A0"/>
    <w:rsid w:val="002D177B"/>
    <w:rsid w:val="002D21F7"/>
    <w:rsid w:val="002D2C91"/>
    <w:rsid w:val="002D2F59"/>
    <w:rsid w:val="002D385F"/>
    <w:rsid w:val="002D5911"/>
    <w:rsid w:val="002D5ACC"/>
    <w:rsid w:val="002D65D5"/>
    <w:rsid w:val="002D66B2"/>
    <w:rsid w:val="002D6E1B"/>
    <w:rsid w:val="002D71CC"/>
    <w:rsid w:val="002D7403"/>
    <w:rsid w:val="002D7D46"/>
    <w:rsid w:val="002E1744"/>
    <w:rsid w:val="002E1BBA"/>
    <w:rsid w:val="002E2031"/>
    <w:rsid w:val="002E23A6"/>
    <w:rsid w:val="002E2617"/>
    <w:rsid w:val="002E31BE"/>
    <w:rsid w:val="002E349F"/>
    <w:rsid w:val="002E49F5"/>
    <w:rsid w:val="002E4A94"/>
    <w:rsid w:val="002E4FDB"/>
    <w:rsid w:val="002E5046"/>
    <w:rsid w:val="002E5DDE"/>
    <w:rsid w:val="002E6A6F"/>
    <w:rsid w:val="002E6D29"/>
    <w:rsid w:val="002E7034"/>
    <w:rsid w:val="002E7083"/>
    <w:rsid w:val="002E765C"/>
    <w:rsid w:val="002E7E3D"/>
    <w:rsid w:val="002F004B"/>
    <w:rsid w:val="002F0CE6"/>
    <w:rsid w:val="002F1DA0"/>
    <w:rsid w:val="002F23A6"/>
    <w:rsid w:val="002F297C"/>
    <w:rsid w:val="002F29D0"/>
    <w:rsid w:val="002F51A4"/>
    <w:rsid w:val="002F7710"/>
    <w:rsid w:val="00300A8B"/>
    <w:rsid w:val="00300F14"/>
    <w:rsid w:val="0030174C"/>
    <w:rsid w:val="003025FB"/>
    <w:rsid w:val="003039A4"/>
    <w:rsid w:val="00303B1D"/>
    <w:rsid w:val="00303BCC"/>
    <w:rsid w:val="00303CFE"/>
    <w:rsid w:val="003044BC"/>
    <w:rsid w:val="0030499F"/>
    <w:rsid w:val="003052D8"/>
    <w:rsid w:val="00307C72"/>
    <w:rsid w:val="00310245"/>
    <w:rsid w:val="00310883"/>
    <w:rsid w:val="003108C3"/>
    <w:rsid w:val="00311C94"/>
    <w:rsid w:val="00311F79"/>
    <w:rsid w:val="0031276F"/>
    <w:rsid w:val="0031342B"/>
    <w:rsid w:val="00313430"/>
    <w:rsid w:val="00315987"/>
    <w:rsid w:val="003163B8"/>
    <w:rsid w:val="00317955"/>
    <w:rsid w:val="00320442"/>
    <w:rsid w:val="0032062B"/>
    <w:rsid w:val="00320B1C"/>
    <w:rsid w:val="00320D92"/>
    <w:rsid w:val="00320FC9"/>
    <w:rsid w:val="003216E1"/>
    <w:rsid w:val="00321F55"/>
    <w:rsid w:val="003230DD"/>
    <w:rsid w:val="00323197"/>
    <w:rsid w:val="00323A29"/>
    <w:rsid w:val="00324780"/>
    <w:rsid w:val="00325184"/>
    <w:rsid w:val="00325A35"/>
    <w:rsid w:val="00326179"/>
    <w:rsid w:val="00326C72"/>
    <w:rsid w:val="00327699"/>
    <w:rsid w:val="00327C19"/>
    <w:rsid w:val="003330CB"/>
    <w:rsid w:val="003332A3"/>
    <w:rsid w:val="003337DA"/>
    <w:rsid w:val="0033384D"/>
    <w:rsid w:val="0033416A"/>
    <w:rsid w:val="003346ED"/>
    <w:rsid w:val="00334A6E"/>
    <w:rsid w:val="0033509E"/>
    <w:rsid w:val="00335ED3"/>
    <w:rsid w:val="003365AF"/>
    <w:rsid w:val="00336783"/>
    <w:rsid w:val="003367B5"/>
    <w:rsid w:val="003368E1"/>
    <w:rsid w:val="00337125"/>
    <w:rsid w:val="003372AD"/>
    <w:rsid w:val="0033760F"/>
    <w:rsid w:val="00337650"/>
    <w:rsid w:val="003376A4"/>
    <w:rsid w:val="00337A10"/>
    <w:rsid w:val="0034052C"/>
    <w:rsid w:val="00340549"/>
    <w:rsid w:val="00340AF4"/>
    <w:rsid w:val="00341369"/>
    <w:rsid w:val="0034187D"/>
    <w:rsid w:val="00341A51"/>
    <w:rsid w:val="00341C1C"/>
    <w:rsid w:val="00341F49"/>
    <w:rsid w:val="00341FBA"/>
    <w:rsid w:val="00344C19"/>
    <w:rsid w:val="00344CD8"/>
    <w:rsid w:val="00344D4A"/>
    <w:rsid w:val="00345A5C"/>
    <w:rsid w:val="00346BAC"/>
    <w:rsid w:val="00347647"/>
    <w:rsid w:val="003477A9"/>
    <w:rsid w:val="00347B01"/>
    <w:rsid w:val="00347B6B"/>
    <w:rsid w:val="00347C63"/>
    <w:rsid w:val="00350A54"/>
    <w:rsid w:val="00350D0F"/>
    <w:rsid w:val="0035130D"/>
    <w:rsid w:val="003513C1"/>
    <w:rsid w:val="00351B9B"/>
    <w:rsid w:val="003521C7"/>
    <w:rsid w:val="00352695"/>
    <w:rsid w:val="00352745"/>
    <w:rsid w:val="003528F7"/>
    <w:rsid w:val="00352B70"/>
    <w:rsid w:val="00352BF4"/>
    <w:rsid w:val="0035333B"/>
    <w:rsid w:val="003536A3"/>
    <w:rsid w:val="00354DDB"/>
    <w:rsid w:val="003551BD"/>
    <w:rsid w:val="003553EA"/>
    <w:rsid w:val="003558B7"/>
    <w:rsid w:val="00355CD7"/>
    <w:rsid w:val="00357CA5"/>
    <w:rsid w:val="00360B94"/>
    <w:rsid w:val="003631CA"/>
    <w:rsid w:val="003631E2"/>
    <w:rsid w:val="00363820"/>
    <w:rsid w:val="00363935"/>
    <w:rsid w:val="0036429F"/>
    <w:rsid w:val="00364497"/>
    <w:rsid w:val="003644A7"/>
    <w:rsid w:val="00366BDB"/>
    <w:rsid w:val="00366C7D"/>
    <w:rsid w:val="00367E85"/>
    <w:rsid w:val="00370E88"/>
    <w:rsid w:val="00371A17"/>
    <w:rsid w:val="00372199"/>
    <w:rsid w:val="00372371"/>
    <w:rsid w:val="00372672"/>
    <w:rsid w:val="003732B3"/>
    <w:rsid w:val="003739D2"/>
    <w:rsid w:val="00374DD2"/>
    <w:rsid w:val="0037575D"/>
    <w:rsid w:val="00375C64"/>
    <w:rsid w:val="0037609E"/>
    <w:rsid w:val="003764DE"/>
    <w:rsid w:val="00376951"/>
    <w:rsid w:val="0037744C"/>
    <w:rsid w:val="003776C2"/>
    <w:rsid w:val="00377CDC"/>
    <w:rsid w:val="00377D89"/>
    <w:rsid w:val="00380DDD"/>
    <w:rsid w:val="00380F61"/>
    <w:rsid w:val="003812D4"/>
    <w:rsid w:val="0038204F"/>
    <w:rsid w:val="00383984"/>
    <w:rsid w:val="00383B32"/>
    <w:rsid w:val="00383D65"/>
    <w:rsid w:val="00384055"/>
    <w:rsid w:val="0038477D"/>
    <w:rsid w:val="0038514F"/>
    <w:rsid w:val="003854AB"/>
    <w:rsid w:val="0038570B"/>
    <w:rsid w:val="00385CAC"/>
    <w:rsid w:val="0038607A"/>
    <w:rsid w:val="00386182"/>
    <w:rsid w:val="00386AFE"/>
    <w:rsid w:val="00386CC0"/>
    <w:rsid w:val="00387124"/>
    <w:rsid w:val="003872DE"/>
    <w:rsid w:val="00387416"/>
    <w:rsid w:val="00387C6B"/>
    <w:rsid w:val="00387FF8"/>
    <w:rsid w:val="00390A4B"/>
    <w:rsid w:val="00390B58"/>
    <w:rsid w:val="003915F4"/>
    <w:rsid w:val="0039198A"/>
    <w:rsid w:val="0039198B"/>
    <w:rsid w:val="00393157"/>
    <w:rsid w:val="00393CBF"/>
    <w:rsid w:val="0039434F"/>
    <w:rsid w:val="0039551E"/>
    <w:rsid w:val="003964D2"/>
    <w:rsid w:val="00397319"/>
    <w:rsid w:val="0039793A"/>
    <w:rsid w:val="003A0011"/>
    <w:rsid w:val="003A074A"/>
    <w:rsid w:val="003A0D64"/>
    <w:rsid w:val="003A108E"/>
    <w:rsid w:val="003A36ED"/>
    <w:rsid w:val="003A37FD"/>
    <w:rsid w:val="003A3D64"/>
    <w:rsid w:val="003A3DD1"/>
    <w:rsid w:val="003A45AF"/>
    <w:rsid w:val="003A4B51"/>
    <w:rsid w:val="003A503F"/>
    <w:rsid w:val="003A5362"/>
    <w:rsid w:val="003A59CC"/>
    <w:rsid w:val="003A67B7"/>
    <w:rsid w:val="003A6BD5"/>
    <w:rsid w:val="003A707F"/>
    <w:rsid w:val="003A72F4"/>
    <w:rsid w:val="003A733C"/>
    <w:rsid w:val="003A7A1F"/>
    <w:rsid w:val="003B0575"/>
    <w:rsid w:val="003B0888"/>
    <w:rsid w:val="003B0F01"/>
    <w:rsid w:val="003B1E86"/>
    <w:rsid w:val="003B27B7"/>
    <w:rsid w:val="003B2AEB"/>
    <w:rsid w:val="003B2E2E"/>
    <w:rsid w:val="003B4776"/>
    <w:rsid w:val="003B574E"/>
    <w:rsid w:val="003B5787"/>
    <w:rsid w:val="003B6DBE"/>
    <w:rsid w:val="003B78AC"/>
    <w:rsid w:val="003B7CF7"/>
    <w:rsid w:val="003C168B"/>
    <w:rsid w:val="003C288F"/>
    <w:rsid w:val="003C2A2F"/>
    <w:rsid w:val="003C351A"/>
    <w:rsid w:val="003C39CE"/>
    <w:rsid w:val="003C455A"/>
    <w:rsid w:val="003C4D3C"/>
    <w:rsid w:val="003C5D41"/>
    <w:rsid w:val="003C5D5D"/>
    <w:rsid w:val="003C6D4E"/>
    <w:rsid w:val="003C750F"/>
    <w:rsid w:val="003D0C4E"/>
    <w:rsid w:val="003D1849"/>
    <w:rsid w:val="003D21CB"/>
    <w:rsid w:val="003D26E4"/>
    <w:rsid w:val="003D2F38"/>
    <w:rsid w:val="003D30A6"/>
    <w:rsid w:val="003D3240"/>
    <w:rsid w:val="003D3AA4"/>
    <w:rsid w:val="003D3B8D"/>
    <w:rsid w:val="003D44CF"/>
    <w:rsid w:val="003D5A58"/>
    <w:rsid w:val="003D65A7"/>
    <w:rsid w:val="003D6745"/>
    <w:rsid w:val="003E0043"/>
    <w:rsid w:val="003E06B7"/>
    <w:rsid w:val="003E1059"/>
    <w:rsid w:val="003E1B25"/>
    <w:rsid w:val="003E1BD7"/>
    <w:rsid w:val="003E1FCF"/>
    <w:rsid w:val="003E20ED"/>
    <w:rsid w:val="003E2656"/>
    <w:rsid w:val="003E3762"/>
    <w:rsid w:val="003E40B3"/>
    <w:rsid w:val="003E4117"/>
    <w:rsid w:val="003E41E5"/>
    <w:rsid w:val="003E49C9"/>
    <w:rsid w:val="003E4ABA"/>
    <w:rsid w:val="003E6CAB"/>
    <w:rsid w:val="003E7A15"/>
    <w:rsid w:val="003F0096"/>
    <w:rsid w:val="003F115F"/>
    <w:rsid w:val="003F1EFA"/>
    <w:rsid w:val="003F21DA"/>
    <w:rsid w:val="003F2506"/>
    <w:rsid w:val="003F28ED"/>
    <w:rsid w:val="003F2917"/>
    <w:rsid w:val="003F33A5"/>
    <w:rsid w:val="003F3680"/>
    <w:rsid w:val="003F3B00"/>
    <w:rsid w:val="003F40D1"/>
    <w:rsid w:val="003F4294"/>
    <w:rsid w:val="003F43CF"/>
    <w:rsid w:val="003F4627"/>
    <w:rsid w:val="003F547D"/>
    <w:rsid w:val="003F593E"/>
    <w:rsid w:val="003F5D12"/>
    <w:rsid w:val="003F5E17"/>
    <w:rsid w:val="003F6ED8"/>
    <w:rsid w:val="003F72ED"/>
    <w:rsid w:val="003F7C61"/>
    <w:rsid w:val="00401710"/>
    <w:rsid w:val="004021A5"/>
    <w:rsid w:val="00402298"/>
    <w:rsid w:val="004047C3"/>
    <w:rsid w:val="00406097"/>
    <w:rsid w:val="00406680"/>
    <w:rsid w:val="00407521"/>
    <w:rsid w:val="004078BD"/>
    <w:rsid w:val="00410AD0"/>
    <w:rsid w:val="0041155B"/>
    <w:rsid w:val="00411764"/>
    <w:rsid w:val="00411E32"/>
    <w:rsid w:val="004124BD"/>
    <w:rsid w:val="00413F14"/>
    <w:rsid w:val="00414874"/>
    <w:rsid w:val="0041495C"/>
    <w:rsid w:val="004153B9"/>
    <w:rsid w:val="004155B4"/>
    <w:rsid w:val="00416BD3"/>
    <w:rsid w:val="00417056"/>
    <w:rsid w:val="00417DAA"/>
    <w:rsid w:val="00421A37"/>
    <w:rsid w:val="00421A82"/>
    <w:rsid w:val="00421CB5"/>
    <w:rsid w:val="00421CEC"/>
    <w:rsid w:val="00421F3C"/>
    <w:rsid w:val="004235C3"/>
    <w:rsid w:val="00423B34"/>
    <w:rsid w:val="004258BA"/>
    <w:rsid w:val="0042617A"/>
    <w:rsid w:val="0042731D"/>
    <w:rsid w:val="00430F6B"/>
    <w:rsid w:val="00431B26"/>
    <w:rsid w:val="0043239A"/>
    <w:rsid w:val="00432A55"/>
    <w:rsid w:val="00433089"/>
    <w:rsid w:val="004333CE"/>
    <w:rsid w:val="00433A24"/>
    <w:rsid w:val="00433ECC"/>
    <w:rsid w:val="004344D9"/>
    <w:rsid w:val="00434720"/>
    <w:rsid w:val="00436D8C"/>
    <w:rsid w:val="00437CF7"/>
    <w:rsid w:val="004405EC"/>
    <w:rsid w:val="00440FBF"/>
    <w:rsid w:val="00442348"/>
    <w:rsid w:val="004423BA"/>
    <w:rsid w:val="00443723"/>
    <w:rsid w:val="00443AB2"/>
    <w:rsid w:val="00443E72"/>
    <w:rsid w:val="00443F36"/>
    <w:rsid w:val="004443B3"/>
    <w:rsid w:val="004456DA"/>
    <w:rsid w:val="0044646B"/>
    <w:rsid w:val="0044722B"/>
    <w:rsid w:val="00447336"/>
    <w:rsid w:val="00447687"/>
    <w:rsid w:val="00447A8D"/>
    <w:rsid w:val="00447D7C"/>
    <w:rsid w:val="00447E54"/>
    <w:rsid w:val="00450E93"/>
    <w:rsid w:val="00452431"/>
    <w:rsid w:val="00453059"/>
    <w:rsid w:val="0045341F"/>
    <w:rsid w:val="0045353C"/>
    <w:rsid w:val="004537AB"/>
    <w:rsid w:val="00454B44"/>
    <w:rsid w:val="00455B67"/>
    <w:rsid w:val="00455DC9"/>
    <w:rsid w:val="00456521"/>
    <w:rsid w:val="0045740A"/>
    <w:rsid w:val="004605AD"/>
    <w:rsid w:val="00460A18"/>
    <w:rsid w:val="00460D0A"/>
    <w:rsid w:val="00460DE9"/>
    <w:rsid w:val="00461155"/>
    <w:rsid w:val="00461CE8"/>
    <w:rsid w:val="00461D29"/>
    <w:rsid w:val="004622D4"/>
    <w:rsid w:val="00462318"/>
    <w:rsid w:val="00462D08"/>
    <w:rsid w:val="00463273"/>
    <w:rsid w:val="0046348C"/>
    <w:rsid w:val="004636EA"/>
    <w:rsid w:val="004638FE"/>
    <w:rsid w:val="00463C5C"/>
    <w:rsid w:val="00464477"/>
    <w:rsid w:val="00464983"/>
    <w:rsid w:val="00466025"/>
    <w:rsid w:val="00466224"/>
    <w:rsid w:val="00466835"/>
    <w:rsid w:val="00466B8B"/>
    <w:rsid w:val="00466E32"/>
    <w:rsid w:val="00467720"/>
    <w:rsid w:val="00467BC0"/>
    <w:rsid w:val="00467C86"/>
    <w:rsid w:val="00470774"/>
    <w:rsid w:val="00470B61"/>
    <w:rsid w:val="00470D82"/>
    <w:rsid w:val="00472D27"/>
    <w:rsid w:val="004731CB"/>
    <w:rsid w:val="004737C9"/>
    <w:rsid w:val="00473AAD"/>
    <w:rsid w:val="00474114"/>
    <w:rsid w:val="00474169"/>
    <w:rsid w:val="004748C3"/>
    <w:rsid w:val="004753FA"/>
    <w:rsid w:val="00475590"/>
    <w:rsid w:val="00475E21"/>
    <w:rsid w:val="00476D07"/>
    <w:rsid w:val="00477B8F"/>
    <w:rsid w:val="00477C7C"/>
    <w:rsid w:val="004807CA"/>
    <w:rsid w:val="00480993"/>
    <w:rsid w:val="004810C4"/>
    <w:rsid w:val="004812EE"/>
    <w:rsid w:val="00481597"/>
    <w:rsid w:val="00482562"/>
    <w:rsid w:val="00482FED"/>
    <w:rsid w:val="004857D3"/>
    <w:rsid w:val="00485A76"/>
    <w:rsid w:val="00486141"/>
    <w:rsid w:val="0048619E"/>
    <w:rsid w:val="004862BC"/>
    <w:rsid w:val="00486867"/>
    <w:rsid w:val="00486908"/>
    <w:rsid w:val="00486CDC"/>
    <w:rsid w:val="00486EC0"/>
    <w:rsid w:val="004871BC"/>
    <w:rsid w:val="0048763E"/>
    <w:rsid w:val="00487822"/>
    <w:rsid w:val="004903BA"/>
    <w:rsid w:val="00490481"/>
    <w:rsid w:val="004909CE"/>
    <w:rsid w:val="00490BAB"/>
    <w:rsid w:val="00490CAB"/>
    <w:rsid w:val="004911C4"/>
    <w:rsid w:val="004914F8"/>
    <w:rsid w:val="00491627"/>
    <w:rsid w:val="00491EAC"/>
    <w:rsid w:val="0049223F"/>
    <w:rsid w:val="00492291"/>
    <w:rsid w:val="00493430"/>
    <w:rsid w:val="00493D38"/>
    <w:rsid w:val="00493F55"/>
    <w:rsid w:val="004944B4"/>
    <w:rsid w:val="0049502B"/>
    <w:rsid w:val="00495225"/>
    <w:rsid w:val="00495848"/>
    <w:rsid w:val="00495912"/>
    <w:rsid w:val="0049599F"/>
    <w:rsid w:val="004965C2"/>
    <w:rsid w:val="00496A70"/>
    <w:rsid w:val="00497AAC"/>
    <w:rsid w:val="00497BD0"/>
    <w:rsid w:val="004A0BAA"/>
    <w:rsid w:val="004A0D4A"/>
    <w:rsid w:val="004A1155"/>
    <w:rsid w:val="004A17E7"/>
    <w:rsid w:val="004A1D5A"/>
    <w:rsid w:val="004A26AF"/>
    <w:rsid w:val="004A2995"/>
    <w:rsid w:val="004A2F8F"/>
    <w:rsid w:val="004A3942"/>
    <w:rsid w:val="004A4A6B"/>
    <w:rsid w:val="004A4B80"/>
    <w:rsid w:val="004A4E01"/>
    <w:rsid w:val="004A55DD"/>
    <w:rsid w:val="004A5D9B"/>
    <w:rsid w:val="004A6124"/>
    <w:rsid w:val="004A647B"/>
    <w:rsid w:val="004A68C4"/>
    <w:rsid w:val="004A7A1F"/>
    <w:rsid w:val="004A7F02"/>
    <w:rsid w:val="004B0889"/>
    <w:rsid w:val="004B0C0A"/>
    <w:rsid w:val="004B10DA"/>
    <w:rsid w:val="004B2873"/>
    <w:rsid w:val="004B2A87"/>
    <w:rsid w:val="004B3340"/>
    <w:rsid w:val="004B3FB2"/>
    <w:rsid w:val="004B44D0"/>
    <w:rsid w:val="004B5099"/>
    <w:rsid w:val="004B5F8A"/>
    <w:rsid w:val="004B6563"/>
    <w:rsid w:val="004B69A8"/>
    <w:rsid w:val="004B6B21"/>
    <w:rsid w:val="004B73DC"/>
    <w:rsid w:val="004B73F3"/>
    <w:rsid w:val="004B7611"/>
    <w:rsid w:val="004B7824"/>
    <w:rsid w:val="004C02D5"/>
    <w:rsid w:val="004C038A"/>
    <w:rsid w:val="004C0A1F"/>
    <w:rsid w:val="004C1C0D"/>
    <w:rsid w:val="004C1F06"/>
    <w:rsid w:val="004C223C"/>
    <w:rsid w:val="004C256B"/>
    <w:rsid w:val="004C2830"/>
    <w:rsid w:val="004C2C27"/>
    <w:rsid w:val="004C2C96"/>
    <w:rsid w:val="004C30B6"/>
    <w:rsid w:val="004C3CBD"/>
    <w:rsid w:val="004C4A68"/>
    <w:rsid w:val="004C4B68"/>
    <w:rsid w:val="004C4BC6"/>
    <w:rsid w:val="004C5979"/>
    <w:rsid w:val="004C61C3"/>
    <w:rsid w:val="004C6743"/>
    <w:rsid w:val="004C6ED2"/>
    <w:rsid w:val="004C7135"/>
    <w:rsid w:val="004C7315"/>
    <w:rsid w:val="004D0274"/>
    <w:rsid w:val="004D0A20"/>
    <w:rsid w:val="004D1605"/>
    <w:rsid w:val="004D2045"/>
    <w:rsid w:val="004D21D1"/>
    <w:rsid w:val="004D2480"/>
    <w:rsid w:val="004D3313"/>
    <w:rsid w:val="004D37C5"/>
    <w:rsid w:val="004D38D3"/>
    <w:rsid w:val="004D3A58"/>
    <w:rsid w:val="004D4061"/>
    <w:rsid w:val="004D42E9"/>
    <w:rsid w:val="004D4A70"/>
    <w:rsid w:val="004D4CE6"/>
    <w:rsid w:val="004D4EF2"/>
    <w:rsid w:val="004D50CC"/>
    <w:rsid w:val="004D51BB"/>
    <w:rsid w:val="004D56CA"/>
    <w:rsid w:val="004D616F"/>
    <w:rsid w:val="004D6991"/>
    <w:rsid w:val="004E039E"/>
    <w:rsid w:val="004E0B0F"/>
    <w:rsid w:val="004E137A"/>
    <w:rsid w:val="004E1572"/>
    <w:rsid w:val="004E171C"/>
    <w:rsid w:val="004E23E0"/>
    <w:rsid w:val="004E265F"/>
    <w:rsid w:val="004E2815"/>
    <w:rsid w:val="004E43C8"/>
    <w:rsid w:val="004E457E"/>
    <w:rsid w:val="004E461A"/>
    <w:rsid w:val="004E5459"/>
    <w:rsid w:val="004E5DC3"/>
    <w:rsid w:val="004E5FB9"/>
    <w:rsid w:val="004E6983"/>
    <w:rsid w:val="004E76A5"/>
    <w:rsid w:val="004E7B18"/>
    <w:rsid w:val="004E7E62"/>
    <w:rsid w:val="004E7E80"/>
    <w:rsid w:val="004F0852"/>
    <w:rsid w:val="004F0A62"/>
    <w:rsid w:val="004F0A8A"/>
    <w:rsid w:val="004F0D2A"/>
    <w:rsid w:val="004F1575"/>
    <w:rsid w:val="004F166B"/>
    <w:rsid w:val="004F1F84"/>
    <w:rsid w:val="004F2AA3"/>
    <w:rsid w:val="004F2C5D"/>
    <w:rsid w:val="004F2FA4"/>
    <w:rsid w:val="004F3832"/>
    <w:rsid w:val="004F3FA0"/>
    <w:rsid w:val="004F415B"/>
    <w:rsid w:val="004F51DA"/>
    <w:rsid w:val="004F5927"/>
    <w:rsid w:val="004F72FA"/>
    <w:rsid w:val="004F7EA3"/>
    <w:rsid w:val="00500E06"/>
    <w:rsid w:val="00502765"/>
    <w:rsid w:val="00502844"/>
    <w:rsid w:val="00502AE0"/>
    <w:rsid w:val="00503357"/>
    <w:rsid w:val="0050349F"/>
    <w:rsid w:val="005036A5"/>
    <w:rsid w:val="00503D06"/>
    <w:rsid w:val="005042CA"/>
    <w:rsid w:val="005050A6"/>
    <w:rsid w:val="00505A86"/>
    <w:rsid w:val="00505D7D"/>
    <w:rsid w:val="005063BF"/>
    <w:rsid w:val="00506908"/>
    <w:rsid w:val="00506DA6"/>
    <w:rsid w:val="00506EFD"/>
    <w:rsid w:val="005071C1"/>
    <w:rsid w:val="0050758B"/>
    <w:rsid w:val="00511C62"/>
    <w:rsid w:val="00512018"/>
    <w:rsid w:val="00512081"/>
    <w:rsid w:val="00512400"/>
    <w:rsid w:val="00512565"/>
    <w:rsid w:val="005127CA"/>
    <w:rsid w:val="00512F37"/>
    <w:rsid w:val="005134F1"/>
    <w:rsid w:val="00513A8F"/>
    <w:rsid w:val="00513E37"/>
    <w:rsid w:val="00515ABE"/>
    <w:rsid w:val="0051618B"/>
    <w:rsid w:val="00516D23"/>
    <w:rsid w:val="00516DE0"/>
    <w:rsid w:val="005171F5"/>
    <w:rsid w:val="00520076"/>
    <w:rsid w:val="00520132"/>
    <w:rsid w:val="005209BB"/>
    <w:rsid w:val="00520A39"/>
    <w:rsid w:val="00520D21"/>
    <w:rsid w:val="00520FA7"/>
    <w:rsid w:val="00521095"/>
    <w:rsid w:val="00522682"/>
    <w:rsid w:val="00522EED"/>
    <w:rsid w:val="00523896"/>
    <w:rsid w:val="00523F41"/>
    <w:rsid w:val="00523F53"/>
    <w:rsid w:val="0052409D"/>
    <w:rsid w:val="00524312"/>
    <w:rsid w:val="005243D3"/>
    <w:rsid w:val="00524C74"/>
    <w:rsid w:val="005258C9"/>
    <w:rsid w:val="00526422"/>
    <w:rsid w:val="005304BB"/>
    <w:rsid w:val="00530638"/>
    <w:rsid w:val="005318C0"/>
    <w:rsid w:val="005319D8"/>
    <w:rsid w:val="00531A03"/>
    <w:rsid w:val="00532287"/>
    <w:rsid w:val="005326A1"/>
    <w:rsid w:val="00532802"/>
    <w:rsid w:val="00532B56"/>
    <w:rsid w:val="005337F2"/>
    <w:rsid w:val="00533894"/>
    <w:rsid w:val="00534D4A"/>
    <w:rsid w:val="005351EA"/>
    <w:rsid w:val="00535F00"/>
    <w:rsid w:val="00536138"/>
    <w:rsid w:val="005374FE"/>
    <w:rsid w:val="00537B41"/>
    <w:rsid w:val="005410AC"/>
    <w:rsid w:val="00541F0D"/>
    <w:rsid w:val="00543ECD"/>
    <w:rsid w:val="00544134"/>
    <w:rsid w:val="005447D0"/>
    <w:rsid w:val="00544E4F"/>
    <w:rsid w:val="00544F48"/>
    <w:rsid w:val="005450A2"/>
    <w:rsid w:val="00545C3C"/>
    <w:rsid w:val="00547247"/>
    <w:rsid w:val="00547A1B"/>
    <w:rsid w:val="0055153A"/>
    <w:rsid w:val="005517B2"/>
    <w:rsid w:val="00551888"/>
    <w:rsid w:val="00551A49"/>
    <w:rsid w:val="0055217A"/>
    <w:rsid w:val="00552F9D"/>
    <w:rsid w:val="005532BB"/>
    <w:rsid w:val="0055361F"/>
    <w:rsid w:val="005546E9"/>
    <w:rsid w:val="00554CE0"/>
    <w:rsid w:val="0055508F"/>
    <w:rsid w:val="0055685D"/>
    <w:rsid w:val="005606F4"/>
    <w:rsid w:val="005615F8"/>
    <w:rsid w:val="00561A1B"/>
    <w:rsid w:val="00561F31"/>
    <w:rsid w:val="005624F4"/>
    <w:rsid w:val="00562E6D"/>
    <w:rsid w:val="00562FF0"/>
    <w:rsid w:val="0056461F"/>
    <w:rsid w:val="00564A0D"/>
    <w:rsid w:val="00564BA8"/>
    <w:rsid w:val="00564E42"/>
    <w:rsid w:val="00565320"/>
    <w:rsid w:val="00566B2E"/>
    <w:rsid w:val="00566D38"/>
    <w:rsid w:val="0056767D"/>
    <w:rsid w:val="005678C8"/>
    <w:rsid w:val="00567B44"/>
    <w:rsid w:val="00570616"/>
    <w:rsid w:val="0057075D"/>
    <w:rsid w:val="00570971"/>
    <w:rsid w:val="00570D8E"/>
    <w:rsid w:val="00571500"/>
    <w:rsid w:val="00572034"/>
    <w:rsid w:val="00572320"/>
    <w:rsid w:val="005739DA"/>
    <w:rsid w:val="00573FDB"/>
    <w:rsid w:val="00574265"/>
    <w:rsid w:val="00574706"/>
    <w:rsid w:val="005747D6"/>
    <w:rsid w:val="00574DF4"/>
    <w:rsid w:val="005759E5"/>
    <w:rsid w:val="00575A9C"/>
    <w:rsid w:val="00575CA7"/>
    <w:rsid w:val="005762DB"/>
    <w:rsid w:val="00577202"/>
    <w:rsid w:val="00577220"/>
    <w:rsid w:val="0057747F"/>
    <w:rsid w:val="0057797A"/>
    <w:rsid w:val="00577984"/>
    <w:rsid w:val="00577995"/>
    <w:rsid w:val="0058025E"/>
    <w:rsid w:val="005840D2"/>
    <w:rsid w:val="005840DE"/>
    <w:rsid w:val="00584BED"/>
    <w:rsid w:val="00584EC3"/>
    <w:rsid w:val="0058509F"/>
    <w:rsid w:val="005859FD"/>
    <w:rsid w:val="00585B7F"/>
    <w:rsid w:val="005863D0"/>
    <w:rsid w:val="00586695"/>
    <w:rsid w:val="00587A39"/>
    <w:rsid w:val="0059114C"/>
    <w:rsid w:val="00591CD9"/>
    <w:rsid w:val="005926ED"/>
    <w:rsid w:val="00592AF6"/>
    <w:rsid w:val="00593260"/>
    <w:rsid w:val="00593D9B"/>
    <w:rsid w:val="00595FE9"/>
    <w:rsid w:val="00596502"/>
    <w:rsid w:val="00597320"/>
    <w:rsid w:val="00597499"/>
    <w:rsid w:val="0059759C"/>
    <w:rsid w:val="005A0188"/>
    <w:rsid w:val="005A02D6"/>
    <w:rsid w:val="005A1109"/>
    <w:rsid w:val="005A1686"/>
    <w:rsid w:val="005A1852"/>
    <w:rsid w:val="005A1966"/>
    <w:rsid w:val="005A1C99"/>
    <w:rsid w:val="005A3143"/>
    <w:rsid w:val="005A334F"/>
    <w:rsid w:val="005A465C"/>
    <w:rsid w:val="005A4897"/>
    <w:rsid w:val="005A52C3"/>
    <w:rsid w:val="005A6312"/>
    <w:rsid w:val="005A68BA"/>
    <w:rsid w:val="005A68D2"/>
    <w:rsid w:val="005A69FD"/>
    <w:rsid w:val="005B0098"/>
    <w:rsid w:val="005B0137"/>
    <w:rsid w:val="005B067D"/>
    <w:rsid w:val="005B0711"/>
    <w:rsid w:val="005B0998"/>
    <w:rsid w:val="005B14E3"/>
    <w:rsid w:val="005B1FFA"/>
    <w:rsid w:val="005B2A4C"/>
    <w:rsid w:val="005B36CC"/>
    <w:rsid w:val="005B3774"/>
    <w:rsid w:val="005B4396"/>
    <w:rsid w:val="005B4837"/>
    <w:rsid w:val="005B52AA"/>
    <w:rsid w:val="005B5F90"/>
    <w:rsid w:val="005B6669"/>
    <w:rsid w:val="005B6E6E"/>
    <w:rsid w:val="005B74B0"/>
    <w:rsid w:val="005B7D45"/>
    <w:rsid w:val="005C133B"/>
    <w:rsid w:val="005C1F05"/>
    <w:rsid w:val="005C2447"/>
    <w:rsid w:val="005C29AE"/>
    <w:rsid w:val="005C2B27"/>
    <w:rsid w:val="005C41FA"/>
    <w:rsid w:val="005C4C2D"/>
    <w:rsid w:val="005C5518"/>
    <w:rsid w:val="005C5D5E"/>
    <w:rsid w:val="005C6E81"/>
    <w:rsid w:val="005C75CB"/>
    <w:rsid w:val="005C7DCE"/>
    <w:rsid w:val="005C7FD8"/>
    <w:rsid w:val="005D0493"/>
    <w:rsid w:val="005D05CD"/>
    <w:rsid w:val="005D0A13"/>
    <w:rsid w:val="005D1128"/>
    <w:rsid w:val="005D19A3"/>
    <w:rsid w:val="005D2D10"/>
    <w:rsid w:val="005D2D5D"/>
    <w:rsid w:val="005D2E09"/>
    <w:rsid w:val="005D32A5"/>
    <w:rsid w:val="005D34C5"/>
    <w:rsid w:val="005D4B5E"/>
    <w:rsid w:val="005D4E61"/>
    <w:rsid w:val="005D58FB"/>
    <w:rsid w:val="005D5962"/>
    <w:rsid w:val="005D60ED"/>
    <w:rsid w:val="005D66F4"/>
    <w:rsid w:val="005D6A1F"/>
    <w:rsid w:val="005D6AD2"/>
    <w:rsid w:val="005D6AE2"/>
    <w:rsid w:val="005D71DF"/>
    <w:rsid w:val="005D7B84"/>
    <w:rsid w:val="005E0B58"/>
    <w:rsid w:val="005E1249"/>
    <w:rsid w:val="005E1694"/>
    <w:rsid w:val="005E2BFD"/>
    <w:rsid w:val="005E2E06"/>
    <w:rsid w:val="005E343E"/>
    <w:rsid w:val="005E3CD0"/>
    <w:rsid w:val="005E4101"/>
    <w:rsid w:val="005E4191"/>
    <w:rsid w:val="005E4C70"/>
    <w:rsid w:val="005E53DE"/>
    <w:rsid w:val="005E5C5E"/>
    <w:rsid w:val="005E6139"/>
    <w:rsid w:val="005E63D5"/>
    <w:rsid w:val="005E652A"/>
    <w:rsid w:val="005E738A"/>
    <w:rsid w:val="005E7660"/>
    <w:rsid w:val="005F071C"/>
    <w:rsid w:val="005F0865"/>
    <w:rsid w:val="005F0BCD"/>
    <w:rsid w:val="005F1798"/>
    <w:rsid w:val="005F17C6"/>
    <w:rsid w:val="005F1CAC"/>
    <w:rsid w:val="005F27C9"/>
    <w:rsid w:val="005F2DBA"/>
    <w:rsid w:val="005F55C6"/>
    <w:rsid w:val="005F609F"/>
    <w:rsid w:val="005F65F1"/>
    <w:rsid w:val="005F6EFC"/>
    <w:rsid w:val="005F79F6"/>
    <w:rsid w:val="005F7FD5"/>
    <w:rsid w:val="0060048F"/>
    <w:rsid w:val="00601041"/>
    <w:rsid w:val="0060142D"/>
    <w:rsid w:val="00602596"/>
    <w:rsid w:val="0060259E"/>
    <w:rsid w:val="00602658"/>
    <w:rsid w:val="00602757"/>
    <w:rsid w:val="00602F3F"/>
    <w:rsid w:val="00602FDF"/>
    <w:rsid w:val="006037C3"/>
    <w:rsid w:val="00603CAA"/>
    <w:rsid w:val="00603CC9"/>
    <w:rsid w:val="00605095"/>
    <w:rsid w:val="00605473"/>
    <w:rsid w:val="00605D2E"/>
    <w:rsid w:val="006061E1"/>
    <w:rsid w:val="00607E52"/>
    <w:rsid w:val="006107A5"/>
    <w:rsid w:val="0061126A"/>
    <w:rsid w:val="00611A24"/>
    <w:rsid w:val="00611E39"/>
    <w:rsid w:val="00611FDB"/>
    <w:rsid w:val="00612007"/>
    <w:rsid w:val="006122B9"/>
    <w:rsid w:val="00612F42"/>
    <w:rsid w:val="006132C0"/>
    <w:rsid w:val="00613B54"/>
    <w:rsid w:val="00613C1E"/>
    <w:rsid w:val="00613C82"/>
    <w:rsid w:val="006146FE"/>
    <w:rsid w:val="0061472A"/>
    <w:rsid w:val="006149CB"/>
    <w:rsid w:val="00614FB3"/>
    <w:rsid w:val="006153E4"/>
    <w:rsid w:val="006154AD"/>
    <w:rsid w:val="00615699"/>
    <w:rsid w:val="00615A05"/>
    <w:rsid w:val="00616431"/>
    <w:rsid w:val="00616943"/>
    <w:rsid w:val="00616C21"/>
    <w:rsid w:val="006176B6"/>
    <w:rsid w:val="0062022E"/>
    <w:rsid w:val="0062035E"/>
    <w:rsid w:val="00620554"/>
    <w:rsid w:val="00620AA0"/>
    <w:rsid w:val="006211D7"/>
    <w:rsid w:val="00622849"/>
    <w:rsid w:val="00623816"/>
    <w:rsid w:val="00624804"/>
    <w:rsid w:val="00625EB4"/>
    <w:rsid w:val="00626101"/>
    <w:rsid w:val="006272F9"/>
    <w:rsid w:val="006277A7"/>
    <w:rsid w:val="00627C4D"/>
    <w:rsid w:val="00630149"/>
    <w:rsid w:val="006312F1"/>
    <w:rsid w:val="00631979"/>
    <w:rsid w:val="00631BCE"/>
    <w:rsid w:val="00631FB2"/>
    <w:rsid w:val="006325DD"/>
    <w:rsid w:val="006326B1"/>
    <w:rsid w:val="00634594"/>
    <w:rsid w:val="00634B7E"/>
    <w:rsid w:val="00634FFE"/>
    <w:rsid w:val="00635930"/>
    <w:rsid w:val="00635AC4"/>
    <w:rsid w:val="0063672C"/>
    <w:rsid w:val="00636FE9"/>
    <w:rsid w:val="00637347"/>
    <w:rsid w:val="006375C6"/>
    <w:rsid w:val="006378DB"/>
    <w:rsid w:val="00637AAE"/>
    <w:rsid w:val="00637ADD"/>
    <w:rsid w:val="00640184"/>
    <w:rsid w:val="00640E5B"/>
    <w:rsid w:val="006415DC"/>
    <w:rsid w:val="0064179C"/>
    <w:rsid w:val="00642642"/>
    <w:rsid w:val="00642A76"/>
    <w:rsid w:val="00642C36"/>
    <w:rsid w:val="00642F1B"/>
    <w:rsid w:val="00644808"/>
    <w:rsid w:val="00644D45"/>
    <w:rsid w:val="006462F1"/>
    <w:rsid w:val="00646460"/>
    <w:rsid w:val="006477B2"/>
    <w:rsid w:val="00647F02"/>
    <w:rsid w:val="00650BD9"/>
    <w:rsid w:val="006514DC"/>
    <w:rsid w:val="006517DE"/>
    <w:rsid w:val="00651982"/>
    <w:rsid w:val="00651D4B"/>
    <w:rsid w:val="00651F87"/>
    <w:rsid w:val="00653035"/>
    <w:rsid w:val="006532CB"/>
    <w:rsid w:val="006536C1"/>
    <w:rsid w:val="006557E1"/>
    <w:rsid w:val="0065612B"/>
    <w:rsid w:val="006565B1"/>
    <w:rsid w:val="00657300"/>
    <w:rsid w:val="0065748C"/>
    <w:rsid w:val="00657F27"/>
    <w:rsid w:val="006604EE"/>
    <w:rsid w:val="0066184B"/>
    <w:rsid w:val="00661BDC"/>
    <w:rsid w:val="00661EDA"/>
    <w:rsid w:val="00662A41"/>
    <w:rsid w:val="00663210"/>
    <w:rsid w:val="006637AB"/>
    <w:rsid w:val="006651E6"/>
    <w:rsid w:val="006657C4"/>
    <w:rsid w:val="006659CA"/>
    <w:rsid w:val="0066630A"/>
    <w:rsid w:val="00666793"/>
    <w:rsid w:val="00666E38"/>
    <w:rsid w:val="0067006F"/>
    <w:rsid w:val="00670BA6"/>
    <w:rsid w:val="00670DF7"/>
    <w:rsid w:val="006715EF"/>
    <w:rsid w:val="00671E80"/>
    <w:rsid w:val="00672638"/>
    <w:rsid w:val="00672BD9"/>
    <w:rsid w:val="00673290"/>
    <w:rsid w:val="00673632"/>
    <w:rsid w:val="00673EF9"/>
    <w:rsid w:val="006746A0"/>
    <w:rsid w:val="00674778"/>
    <w:rsid w:val="00674E02"/>
    <w:rsid w:val="006752D7"/>
    <w:rsid w:val="00675E32"/>
    <w:rsid w:val="0067661F"/>
    <w:rsid w:val="006774A6"/>
    <w:rsid w:val="00680255"/>
    <w:rsid w:val="00680CC5"/>
    <w:rsid w:val="006813BA"/>
    <w:rsid w:val="0068293C"/>
    <w:rsid w:val="00682DAB"/>
    <w:rsid w:val="006838E2"/>
    <w:rsid w:val="00684119"/>
    <w:rsid w:val="00684328"/>
    <w:rsid w:val="00684A19"/>
    <w:rsid w:val="00684AB3"/>
    <w:rsid w:val="00684C27"/>
    <w:rsid w:val="00685262"/>
    <w:rsid w:val="00685337"/>
    <w:rsid w:val="00685416"/>
    <w:rsid w:val="00685C8F"/>
    <w:rsid w:val="0068657A"/>
    <w:rsid w:val="00686615"/>
    <w:rsid w:val="00686CF8"/>
    <w:rsid w:val="00687110"/>
    <w:rsid w:val="006871EC"/>
    <w:rsid w:val="00687275"/>
    <w:rsid w:val="00687B9C"/>
    <w:rsid w:val="00687DA5"/>
    <w:rsid w:val="00690279"/>
    <w:rsid w:val="006905C9"/>
    <w:rsid w:val="006919F3"/>
    <w:rsid w:val="0069273C"/>
    <w:rsid w:val="006929A6"/>
    <w:rsid w:val="00692CF9"/>
    <w:rsid w:val="00694098"/>
    <w:rsid w:val="00694995"/>
    <w:rsid w:val="00694D96"/>
    <w:rsid w:val="00694EFE"/>
    <w:rsid w:val="00695E95"/>
    <w:rsid w:val="0069607C"/>
    <w:rsid w:val="00697406"/>
    <w:rsid w:val="006976D0"/>
    <w:rsid w:val="00697D6A"/>
    <w:rsid w:val="00697E5C"/>
    <w:rsid w:val="006A077B"/>
    <w:rsid w:val="006A0D82"/>
    <w:rsid w:val="006A0D91"/>
    <w:rsid w:val="006A0EDB"/>
    <w:rsid w:val="006A21AB"/>
    <w:rsid w:val="006A2616"/>
    <w:rsid w:val="006A26A2"/>
    <w:rsid w:val="006A36C6"/>
    <w:rsid w:val="006A412B"/>
    <w:rsid w:val="006A46DC"/>
    <w:rsid w:val="006A4DFD"/>
    <w:rsid w:val="006A4F7F"/>
    <w:rsid w:val="006A5C83"/>
    <w:rsid w:val="006A6826"/>
    <w:rsid w:val="006A70AE"/>
    <w:rsid w:val="006A725B"/>
    <w:rsid w:val="006A761E"/>
    <w:rsid w:val="006A7870"/>
    <w:rsid w:val="006A79E9"/>
    <w:rsid w:val="006A7AC3"/>
    <w:rsid w:val="006A7BA8"/>
    <w:rsid w:val="006B066C"/>
    <w:rsid w:val="006B0E52"/>
    <w:rsid w:val="006B1288"/>
    <w:rsid w:val="006B1B60"/>
    <w:rsid w:val="006B1D81"/>
    <w:rsid w:val="006B2F90"/>
    <w:rsid w:val="006B35A9"/>
    <w:rsid w:val="006B3AB7"/>
    <w:rsid w:val="006B46DA"/>
    <w:rsid w:val="006B4AB9"/>
    <w:rsid w:val="006B4DE0"/>
    <w:rsid w:val="006B52DF"/>
    <w:rsid w:val="006B6745"/>
    <w:rsid w:val="006B67EC"/>
    <w:rsid w:val="006B6842"/>
    <w:rsid w:val="006B6B18"/>
    <w:rsid w:val="006B6F3E"/>
    <w:rsid w:val="006B7359"/>
    <w:rsid w:val="006B794A"/>
    <w:rsid w:val="006C03D2"/>
    <w:rsid w:val="006C03E7"/>
    <w:rsid w:val="006C0D16"/>
    <w:rsid w:val="006C15EF"/>
    <w:rsid w:val="006C1CBA"/>
    <w:rsid w:val="006C27E1"/>
    <w:rsid w:val="006C3F8D"/>
    <w:rsid w:val="006C47BA"/>
    <w:rsid w:val="006C4FD7"/>
    <w:rsid w:val="006C6348"/>
    <w:rsid w:val="006C6699"/>
    <w:rsid w:val="006C6F3A"/>
    <w:rsid w:val="006D06DF"/>
    <w:rsid w:val="006D0D00"/>
    <w:rsid w:val="006D1CDC"/>
    <w:rsid w:val="006D22D3"/>
    <w:rsid w:val="006D2547"/>
    <w:rsid w:val="006D2AA6"/>
    <w:rsid w:val="006D4AC3"/>
    <w:rsid w:val="006D53CA"/>
    <w:rsid w:val="006D5639"/>
    <w:rsid w:val="006D5D9B"/>
    <w:rsid w:val="006D60DE"/>
    <w:rsid w:val="006D6A04"/>
    <w:rsid w:val="006D752E"/>
    <w:rsid w:val="006E06CC"/>
    <w:rsid w:val="006E13F9"/>
    <w:rsid w:val="006E23D5"/>
    <w:rsid w:val="006E2F77"/>
    <w:rsid w:val="006E3082"/>
    <w:rsid w:val="006E3A4D"/>
    <w:rsid w:val="006E3C10"/>
    <w:rsid w:val="006E4348"/>
    <w:rsid w:val="006E4665"/>
    <w:rsid w:val="006E4A82"/>
    <w:rsid w:val="006E5081"/>
    <w:rsid w:val="006E543D"/>
    <w:rsid w:val="006E5AE2"/>
    <w:rsid w:val="006E5F1E"/>
    <w:rsid w:val="006E70FE"/>
    <w:rsid w:val="006E776C"/>
    <w:rsid w:val="006E782C"/>
    <w:rsid w:val="006F0692"/>
    <w:rsid w:val="006F0A65"/>
    <w:rsid w:val="006F0B3D"/>
    <w:rsid w:val="006F101A"/>
    <w:rsid w:val="006F1906"/>
    <w:rsid w:val="006F19C5"/>
    <w:rsid w:val="006F1A7B"/>
    <w:rsid w:val="006F20D2"/>
    <w:rsid w:val="006F2100"/>
    <w:rsid w:val="006F2201"/>
    <w:rsid w:val="006F2B34"/>
    <w:rsid w:val="006F2C73"/>
    <w:rsid w:val="006F3792"/>
    <w:rsid w:val="006F4577"/>
    <w:rsid w:val="006F72C0"/>
    <w:rsid w:val="0070074F"/>
    <w:rsid w:val="00700F06"/>
    <w:rsid w:val="00701F1E"/>
    <w:rsid w:val="00702146"/>
    <w:rsid w:val="00702181"/>
    <w:rsid w:val="007029D5"/>
    <w:rsid w:val="007033FF"/>
    <w:rsid w:val="007034A1"/>
    <w:rsid w:val="00705751"/>
    <w:rsid w:val="00705F5D"/>
    <w:rsid w:val="00705F83"/>
    <w:rsid w:val="007067B4"/>
    <w:rsid w:val="00706BAB"/>
    <w:rsid w:val="00706BB8"/>
    <w:rsid w:val="00706E1C"/>
    <w:rsid w:val="00707127"/>
    <w:rsid w:val="007104A7"/>
    <w:rsid w:val="007106A9"/>
    <w:rsid w:val="00710C14"/>
    <w:rsid w:val="00710EBD"/>
    <w:rsid w:val="0071126F"/>
    <w:rsid w:val="00711342"/>
    <w:rsid w:val="00711435"/>
    <w:rsid w:val="00711442"/>
    <w:rsid w:val="00711729"/>
    <w:rsid w:val="00711BFA"/>
    <w:rsid w:val="00711FA1"/>
    <w:rsid w:val="007126F9"/>
    <w:rsid w:val="00713AAD"/>
    <w:rsid w:val="00714BE2"/>
    <w:rsid w:val="00714FE5"/>
    <w:rsid w:val="007160C5"/>
    <w:rsid w:val="0071613C"/>
    <w:rsid w:val="00716920"/>
    <w:rsid w:val="007169D9"/>
    <w:rsid w:val="00716A45"/>
    <w:rsid w:val="00716A78"/>
    <w:rsid w:val="007207BA"/>
    <w:rsid w:val="00721040"/>
    <w:rsid w:val="0072199E"/>
    <w:rsid w:val="00721C6E"/>
    <w:rsid w:val="00721FBF"/>
    <w:rsid w:val="0072251C"/>
    <w:rsid w:val="00722687"/>
    <w:rsid w:val="00722ED6"/>
    <w:rsid w:val="00722F46"/>
    <w:rsid w:val="007245DC"/>
    <w:rsid w:val="007246A7"/>
    <w:rsid w:val="00726333"/>
    <w:rsid w:val="00726567"/>
    <w:rsid w:val="0072670D"/>
    <w:rsid w:val="00726C4B"/>
    <w:rsid w:val="007270F9"/>
    <w:rsid w:val="00727403"/>
    <w:rsid w:val="00727492"/>
    <w:rsid w:val="00727E63"/>
    <w:rsid w:val="007305BF"/>
    <w:rsid w:val="00730865"/>
    <w:rsid w:val="00730AB6"/>
    <w:rsid w:val="00731208"/>
    <w:rsid w:val="00731D19"/>
    <w:rsid w:val="0073303D"/>
    <w:rsid w:val="00733342"/>
    <w:rsid w:val="0073339B"/>
    <w:rsid w:val="00734027"/>
    <w:rsid w:val="00734A2C"/>
    <w:rsid w:val="00734E60"/>
    <w:rsid w:val="00735206"/>
    <w:rsid w:val="0073526E"/>
    <w:rsid w:val="007353CD"/>
    <w:rsid w:val="0073560D"/>
    <w:rsid w:val="00735731"/>
    <w:rsid w:val="00735B6C"/>
    <w:rsid w:val="00736696"/>
    <w:rsid w:val="007368C1"/>
    <w:rsid w:val="00737302"/>
    <w:rsid w:val="00740849"/>
    <w:rsid w:val="00741406"/>
    <w:rsid w:val="00741851"/>
    <w:rsid w:val="00741AD3"/>
    <w:rsid w:val="0074242D"/>
    <w:rsid w:val="0074363F"/>
    <w:rsid w:val="00744125"/>
    <w:rsid w:val="0074444C"/>
    <w:rsid w:val="00744FDB"/>
    <w:rsid w:val="00745363"/>
    <w:rsid w:val="00745CA2"/>
    <w:rsid w:val="0074655B"/>
    <w:rsid w:val="00747724"/>
    <w:rsid w:val="0074790D"/>
    <w:rsid w:val="00747F4F"/>
    <w:rsid w:val="00747FE3"/>
    <w:rsid w:val="0075047B"/>
    <w:rsid w:val="0075073A"/>
    <w:rsid w:val="007508B8"/>
    <w:rsid w:val="00750CFF"/>
    <w:rsid w:val="00750E0C"/>
    <w:rsid w:val="007514C4"/>
    <w:rsid w:val="007516D8"/>
    <w:rsid w:val="00751899"/>
    <w:rsid w:val="00751F5B"/>
    <w:rsid w:val="00752071"/>
    <w:rsid w:val="007520FC"/>
    <w:rsid w:val="0075216F"/>
    <w:rsid w:val="007525AD"/>
    <w:rsid w:val="007530F5"/>
    <w:rsid w:val="00753204"/>
    <w:rsid w:val="007534E7"/>
    <w:rsid w:val="0075370D"/>
    <w:rsid w:val="007537A0"/>
    <w:rsid w:val="007539C0"/>
    <w:rsid w:val="00753A4A"/>
    <w:rsid w:val="00753DF4"/>
    <w:rsid w:val="0075402F"/>
    <w:rsid w:val="0075565C"/>
    <w:rsid w:val="00755C70"/>
    <w:rsid w:val="0075689D"/>
    <w:rsid w:val="007569BA"/>
    <w:rsid w:val="007572E6"/>
    <w:rsid w:val="0076171B"/>
    <w:rsid w:val="007627AD"/>
    <w:rsid w:val="007628D8"/>
    <w:rsid w:val="007637B1"/>
    <w:rsid w:val="00763F49"/>
    <w:rsid w:val="00763FA3"/>
    <w:rsid w:val="007663A5"/>
    <w:rsid w:val="00766DA3"/>
    <w:rsid w:val="0076754D"/>
    <w:rsid w:val="007679E1"/>
    <w:rsid w:val="00767C47"/>
    <w:rsid w:val="00767F1D"/>
    <w:rsid w:val="00770152"/>
    <w:rsid w:val="0077075F"/>
    <w:rsid w:val="00770C57"/>
    <w:rsid w:val="00770EEF"/>
    <w:rsid w:val="00770F25"/>
    <w:rsid w:val="0077105C"/>
    <w:rsid w:val="0077139C"/>
    <w:rsid w:val="0077148A"/>
    <w:rsid w:val="007715D9"/>
    <w:rsid w:val="007720BA"/>
    <w:rsid w:val="00772381"/>
    <w:rsid w:val="007730CF"/>
    <w:rsid w:val="007732F9"/>
    <w:rsid w:val="0077367E"/>
    <w:rsid w:val="007741D2"/>
    <w:rsid w:val="00774206"/>
    <w:rsid w:val="00775865"/>
    <w:rsid w:val="00775A9A"/>
    <w:rsid w:val="007771C6"/>
    <w:rsid w:val="007774DD"/>
    <w:rsid w:val="007778AE"/>
    <w:rsid w:val="00777F30"/>
    <w:rsid w:val="00780244"/>
    <w:rsid w:val="007803ED"/>
    <w:rsid w:val="0078041C"/>
    <w:rsid w:val="00780546"/>
    <w:rsid w:val="00780559"/>
    <w:rsid w:val="00780DC6"/>
    <w:rsid w:val="0078140F"/>
    <w:rsid w:val="007814B1"/>
    <w:rsid w:val="00782763"/>
    <w:rsid w:val="0078342D"/>
    <w:rsid w:val="00783B55"/>
    <w:rsid w:val="00783F8E"/>
    <w:rsid w:val="0078405B"/>
    <w:rsid w:val="0078481C"/>
    <w:rsid w:val="00784D28"/>
    <w:rsid w:val="00785D79"/>
    <w:rsid w:val="00786327"/>
    <w:rsid w:val="00786E64"/>
    <w:rsid w:val="007901E4"/>
    <w:rsid w:val="007909BE"/>
    <w:rsid w:val="007911C6"/>
    <w:rsid w:val="00791332"/>
    <w:rsid w:val="0079157D"/>
    <w:rsid w:val="00791C1D"/>
    <w:rsid w:val="00792134"/>
    <w:rsid w:val="007922E5"/>
    <w:rsid w:val="007927D4"/>
    <w:rsid w:val="007929CD"/>
    <w:rsid w:val="007929CE"/>
    <w:rsid w:val="00792D3A"/>
    <w:rsid w:val="007931A6"/>
    <w:rsid w:val="007935EE"/>
    <w:rsid w:val="007941E3"/>
    <w:rsid w:val="00794BDA"/>
    <w:rsid w:val="007957A3"/>
    <w:rsid w:val="00795884"/>
    <w:rsid w:val="00795DD0"/>
    <w:rsid w:val="00795E9F"/>
    <w:rsid w:val="0079683A"/>
    <w:rsid w:val="00796D57"/>
    <w:rsid w:val="00797223"/>
    <w:rsid w:val="00797FA6"/>
    <w:rsid w:val="007A06D1"/>
    <w:rsid w:val="007A06E9"/>
    <w:rsid w:val="007A1268"/>
    <w:rsid w:val="007A171E"/>
    <w:rsid w:val="007A1B44"/>
    <w:rsid w:val="007A2567"/>
    <w:rsid w:val="007A36DA"/>
    <w:rsid w:val="007A405A"/>
    <w:rsid w:val="007A491B"/>
    <w:rsid w:val="007A5028"/>
    <w:rsid w:val="007A550B"/>
    <w:rsid w:val="007A5714"/>
    <w:rsid w:val="007A5834"/>
    <w:rsid w:val="007A5DF2"/>
    <w:rsid w:val="007A5E61"/>
    <w:rsid w:val="007A64A6"/>
    <w:rsid w:val="007A6AB7"/>
    <w:rsid w:val="007A729D"/>
    <w:rsid w:val="007A7323"/>
    <w:rsid w:val="007A73FE"/>
    <w:rsid w:val="007A7608"/>
    <w:rsid w:val="007A7CD7"/>
    <w:rsid w:val="007B0ABE"/>
    <w:rsid w:val="007B189F"/>
    <w:rsid w:val="007B1B3C"/>
    <w:rsid w:val="007B1EB5"/>
    <w:rsid w:val="007B275D"/>
    <w:rsid w:val="007B2C8C"/>
    <w:rsid w:val="007B2F2B"/>
    <w:rsid w:val="007B3374"/>
    <w:rsid w:val="007B3CA1"/>
    <w:rsid w:val="007B47F0"/>
    <w:rsid w:val="007B530C"/>
    <w:rsid w:val="007B5489"/>
    <w:rsid w:val="007B5968"/>
    <w:rsid w:val="007B6811"/>
    <w:rsid w:val="007B6EDF"/>
    <w:rsid w:val="007B7150"/>
    <w:rsid w:val="007B7CA9"/>
    <w:rsid w:val="007C0844"/>
    <w:rsid w:val="007C0C85"/>
    <w:rsid w:val="007C0C9F"/>
    <w:rsid w:val="007C11EA"/>
    <w:rsid w:val="007C20C7"/>
    <w:rsid w:val="007C2BC5"/>
    <w:rsid w:val="007C3A0D"/>
    <w:rsid w:val="007C3D00"/>
    <w:rsid w:val="007C4433"/>
    <w:rsid w:val="007C45C7"/>
    <w:rsid w:val="007C4917"/>
    <w:rsid w:val="007C6348"/>
    <w:rsid w:val="007C6B27"/>
    <w:rsid w:val="007C6CA1"/>
    <w:rsid w:val="007C6D0E"/>
    <w:rsid w:val="007C6F6C"/>
    <w:rsid w:val="007C790C"/>
    <w:rsid w:val="007D080B"/>
    <w:rsid w:val="007D26F5"/>
    <w:rsid w:val="007D27E1"/>
    <w:rsid w:val="007D2DC0"/>
    <w:rsid w:val="007D2DEA"/>
    <w:rsid w:val="007D332B"/>
    <w:rsid w:val="007D3840"/>
    <w:rsid w:val="007D3A75"/>
    <w:rsid w:val="007D3CFE"/>
    <w:rsid w:val="007D3D32"/>
    <w:rsid w:val="007D3D95"/>
    <w:rsid w:val="007D4416"/>
    <w:rsid w:val="007D4AC9"/>
    <w:rsid w:val="007D540E"/>
    <w:rsid w:val="007D57A4"/>
    <w:rsid w:val="007D57BE"/>
    <w:rsid w:val="007D5A23"/>
    <w:rsid w:val="007D5C0F"/>
    <w:rsid w:val="007D62EE"/>
    <w:rsid w:val="007E134D"/>
    <w:rsid w:val="007E1789"/>
    <w:rsid w:val="007E2472"/>
    <w:rsid w:val="007E279F"/>
    <w:rsid w:val="007E2D37"/>
    <w:rsid w:val="007E311A"/>
    <w:rsid w:val="007E3322"/>
    <w:rsid w:val="007E3A18"/>
    <w:rsid w:val="007E3AEE"/>
    <w:rsid w:val="007E457D"/>
    <w:rsid w:val="007E468E"/>
    <w:rsid w:val="007E4826"/>
    <w:rsid w:val="007E48C3"/>
    <w:rsid w:val="007E4A14"/>
    <w:rsid w:val="007E4B2F"/>
    <w:rsid w:val="007E51A3"/>
    <w:rsid w:val="007E6277"/>
    <w:rsid w:val="007E6DC8"/>
    <w:rsid w:val="007E7F78"/>
    <w:rsid w:val="007F0884"/>
    <w:rsid w:val="007F0ACB"/>
    <w:rsid w:val="007F0F11"/>
    <w:rsid w:val="007F12D1"/>
    <w:rsid w:val="007F1323"/>
    <w:rsid w:val="007F1518"/>
    <w:rsid w:val="007F17C1"/>
    <w:rsid w:val="007F1B48"/>
    <w:rsid w:val="007F4E59"/>
    <w:rsid w:val="007F5B8E"/>
    <w:rsid w:val="007F6AB6"/>
    <w:rsid w:val="007F7D8E"/>
    <w:rsid w:val="007F7ED0"/>
    <w:rsid w:val="00800628"/>
    <w:rsid w:val="0080079A"/>
    <w:rsid w:val="00800AD8"/>
    <w:rsid w:val="00800B25"/>
    <w:rsid w:val="00800B80"/>
    <w:rsid w:val="008016DD"/>
    <w:rsid w:val="00801EA6"/>
    <w:rsid w:val="00801EB0"/>
    <w:rsid w:val="00802720"/>
    <w:rsid w:val="00802CB7"/>
    <w:rsid w:val="00802DDF"/>
    <w:rsid w:val="008030BD"/>
    <w:rsid w:val="0080355D"/>
    <w:rsid w:val="00803A8D"/>
    <w:rsid w:val="00804317"/>
    <w:rsid w:val="0080449A"/>
    <w:rsid w:val="00804514"/>
    <w:rsid w:val="00804A95"/>
    <w:rsid w:val="0080619B"/>
    <w:rsid w:val="00806B67"/>
    <w:rsid w:val="00807C72"/>
    <w:rsid w:val="00810226"/>
    <w:rsid w:val="00811A94"/>
    <w:rsid w:val="00812649"/>
    <w:rsid w:val="008129C2"/>
    <w:rsid w:val="0081344F"/>
    <w:rsid w:val="008138D8"/>
    <w:rsid w:val="00814B97"/>
    <w:rsid w:val="00815045"/>
    <w:rsid w:val="0081592E"/>
    <w:rsid w:val="00815A9B"/>
    <w:rsid w:val="00816091"/>
    <w:rsid w:val="00816424"/>
    <w:rsid w:val="00816D2F"/>
    <w:rsid w:val="0081777F"/>
    <w:rsid w:val="00817C4D"/>
    <w:rsid w:val="0082006B"/>
    <w:rsid w:val="00821096"/>
    <w:rsid w:val="008220C7"/>
    <w:rsid w:val="00822651"/>
    <w:rsid w:val="00822B87"/>
    <w:rsid w:val="00822F23"/>
    <w:rsid w:val="00823E10"/>
    <w:rsid w:val="00824416"/>
    <w:rsid w:val="00824D97"/>
    <w:rsid w:val="0082525C"/>
    <w:rsid w:val="00826283"/>
    <w:rsid w:val="0082773D"/>
    <w:rsid w:val="008278DC"/>
    <w:rsid w:val="008304E8"/>
    <w:rsid w:val="0083062A"/>
    <w:rsid w:val="00831636"/>
    <w:rsid w:val="0083267F"/>
    <w:rsid w:val="00832EEE"/>
    <w:rsid w:val="00833998"/>
    <w:rsid w:val="008339C2"/>
    <w:rsid w:val="00834931"/>
    <w:rsid w:val="00834AF3"/>
    <w:rsid w:val="008361C0"/>
    <w:rsid w:val="00837844"/>
    <w:rsid w:val="0084095A"/>
    <w:rsid w:val="00841BCD"/>
    <w:rsid w:val="008426A2"/>
    <w:rsid w:val="0084303D"/>
    <w:rsid w:val="0084377F"/>
    <w:rsid w:val="00843AE9"/>
    <w:rsid w:val="00843F29"/>
    <w:rsid w:val="008452A5"/>
    <w:rsid w:val="0084661F"/>
    <w:rsid w:val="008468DF"/>
    <w:rsid w:val="008471F0"/>
    <w:rsid w:val="00850277"/>
    <w:rsid w:val="008506DE"/>
    <w:rsid w:val="00850B20"/>
    <w:rsid w:val="008514BD"/>
    <w:rsid w:val="008525E5"/>
    <w:rsid w:val="00853401"/>
    <w:rsid w:val="00853838"/>
    <w:rsid w:val="00853EB5"/>
    <w:rsid w:val="00855F33"/>
    <w:rsid w:val="008562A3"/>
    <w:rsid w:val="00856763"/>
    <w:rsid w:val="00857737"/>
    <w:rsid w:val="00857BDC"/>
    <w:rsid w:val="00860270"/>
    <w:rsid w:val="008603D5"/>
    <w:rsid w:val="00860668"/>
    <w:rsid w:val="008608DC"/>
    <w:rsid w:val="00860EF0"/>
    <w:rsid w:val="00861CA9"/>
    <w:rsid w:val="00861EAB"/>
    <w:rsid w:val="0086234F"/>
    <w:rsid w:val="00863E20"/>
    <w:rsid w:val="00863F5C"/>
    <w:rsid w:val="0086402E"/>
    <w:rsid w:val="008645B6"/>
    <w:rsid w:val="00864B39"/>
    <w:rsid w:val="00864C8A"/>
    <w:rsid w:val="00864CBA"/>
    <w:rsid w:val="00865E60"/>
    <w:rsid w:val="0086652A"/>
    <w:rsid w:val="008671B6"/>
    <w:rsid w:val="008673EF"/>
    <w:rsid w:val="00867C04"/>
    <w:rsid w:val="008702FD"/>
    <w:rsid w:val="00870409"/>
    <w:rsid w:val="008706D1"/>
    <w:rsid w:val="008718A7"/>
    <w:rsid w:val="0087232B"/>
    <w:rsid w:val="008736FF"/>
    <w:rsid w:val="00874240"/>
    <w:rsid w:val="008745C1"/>
    <w:rsid w:val="00874A6C"/>
    <w:rsid w:val="00876E02"/>
    <w:rsid w:val="0087701D"/>
    <w:rsid w:val="00877AE8"/>
    <w:rsid w:val="00877D1E"/>
    <w:rsid w:val="00880F13"/>
    <w:rsid w:val="0088126E"/>
    <w:rsid w:val="0088129C"/>
    <w:rsid w:val="00881366"/>
    <w:rsid w:val="00881B1C"/>
    <w:rsid w:val="008828B8"/>
    <w:rsid w:val="00883855"/>
    <w:rsid w:val="00883BD0"/>
    <w:rsid w:val="00884245"/>
    <w:rsid w:val="00884617"/>
    <w:rsid w:val="00885376"/>
    <w:rsid w:val="008853C4"/>
    <w:rsid w:val="008854B1"/>
    <w:rsid w:val="008858FA"/>
    <w:rsid w:val="00885F06"/>
    <w:rsid w:val="00885F69"/>
    <w:rsid w:val="008866C8"/>
    <w:rsid w:val="00887EAC"/>
    <w:rsid w:val="00887F1E"/>
    <w:rsid w:val="0089032F"/>
    <w:rsid w:val="00890396"/>
    <w:rsid w:val="008906EB"/>
    <w:rsid w:val="0089087A"/>
    <w:rsid w:val="00890921"/>
    <w:rsid w:val="00890C8C"/>
    <w:rsid w:val="00890E2E"/>
    <w:rsid w:val="008910B8"/>
    <w:rsid w:val="008912B8"/>
    <w:rsid w:val="00891C99"/>
    <w:rsid w:val="00891F64"/>
    <w:rsid w:val="0089265A"/>
    <w:rsid w:val="00893778"/>
    <w:rsid w:val="008946D9"/>
    <w:rsid w:val="008955D1"/>
    <w:rsid w:val="008957C0"/>
    <w:rsid w:val="00895E86"/>
    <w:rsid w:val="00896893"/>
    <w:rsid w:val="00896988"/>
    <w:rsid w:val="00896A4D"/>
    <w:rsid w:val="00897014"/>
    <w:rsid w:val="00897594"/>
    <w:rsid w:val="00897701"/>
    <w:rsid w:val="008A0321"/>
    <w:rsid w:val="008A0453"/>
    <w:rsid w:val="008A0E90"/>
    <w:rsid w:val="008A202C"/>
    <w:rsid w:val="008A2519"/>
    <w:rsid w:val="008A2678"/>
    <w:rsid w:val="008A2E46"/>
    <w:rsid w:val="008A39B8"/>
    <w:rsid w:val="008A3A04"/>
    <w:rsid w:val="008A3AF5"/>
    <w:rsid w:val="008A3CE5"/>
    <w:rsid w:val="008A416F"/>
    <w:rsid w:val="008A5C45"/>
    <w:rsid w:val="008A7DAA"/>
    <w:rsid w:val="008B0140"/>
    <w:rsid w:val="008B0245"/>
    <w:rsid w:val="008B1215"/>
    <w:rsid w:val="008B15DF"/>
    <w:rsid w:val="008B1673"/>
    <w:rsid w:val="008B1743"/>
    <w:rsid w:val="008B1E4F"/>
    <w:rsid w:val="008B23C5"/>
    <w:rsid w:val="008B51E3"/>
    <w:rsid w:val="008B5675"/>
    <w:rsid w:val="008B68E6"/>
    <w:rsid w:val="008B6E2C"/>
    <w:rsid w:val="008B7F9A"/>
    <w:rsid w:val="008C025B"/>
    <w:rsid w:val="008C0267"/>
    <w:rsid w:val="008C08D9"/>
    <w:rsid w:val="008C1377"/>
    <w:rsid w:val="008C2756"/>
    <w:rsid w:val="008C2BD7"/>
    <w:rsid w:val="008C3EC6"/>
    <w:rsid w:val="008C4276"/>
    <w:rsid w:val="008C4722"/>
    <w:rsid w:val="008C4875"/>
    <w:rsid w:val="008C48E7"/>
    <w:rsid w:val="008C55E8"/>
    <w:rsid w:val="008C5845"/>
    <w:rsid w:val="008C6B6B"/>
    <w:rsid w:val="008C6B97"/>
    <w:rsid w:val="008C6BF5"/>
    <w:rsid w:val="008C73A7"/>
    <w:rsid w:val="008D05B2"/>
    <w:rsid w:val="008D0989"/>
    <w:rsid w:val="008D1289"/>
    <w:rsid w:val="008D2522"/>
    <w:rsid w:val="008D25C1"/>
    <w:rsid w:val="008D2B0C"/>
    <w:rsid w:val="008D3043"/>
    <w:rsid w:val="008D4C89"/>
    <w:rsid w:val="008D5717"/>
    <w:rsid w:val="008D6388"/>
    <w:rsid w:val="008D6447"/>
    <w:rsid w:val="008E021B"/>
    <w:rsid w:val="008E15D4"/>
    <w:rsid w:val="008E165C"/>
    <w:rsid w:val="008E180E"/>
    <w:rsid w:val="008E22BB"/>
    <w:rsid w:val="008E27D5"/>
    <w:rsid w:val="008E368C"/>
    <w:rsid w:val="008E3FF5"/>
    <w:rsid w:val="008E61C2"/>
    <w:rsid w:val="008E754A"/>
    <w:rsid w:val="008E7895"/>
    <w:rsid w:val="008F0255"/>
    <w:rsid w:val="008F0367"/>
    <w:rsid w:val="008F092F"/>
    <w:rsid w:val="008F0996"/>
    <w:rsid w:val="008F222D"/>
    <w:rsid w:val="008F26C8"/>
    <w:rsid w:val="008F3417"/>
    <w:rsid w:val="008F36E7"/>
    <w:rsid w:val="008F417B"/>
    <w:rsid w:val="008F4AFF"/>
    <w:rsid w:val="008F526E"/>
    <w:rsid w:val="008F5BCB"/>
    <w:rsid w:val="008F602B"/>
    <w:rsid w:val="008F6963"/>
    <w:rsid w:val="008F6C6A"/>
    <w:rsid w:val="008F6CBF"/>
    <w:rsid w:val="008F7979"/>
    <w:rsid w:val="008F7B25"/>
    <w:rsid w:val="0090096B"/>
    <w:rsid w:val="009011E0"/>
    <w:rsid w:val="009017DA"/>
    <w:rsid w:val="00901805"/>
    <w:rsid w:val="00902118"/>
    <w:rsid w:val="009025AA"/>
    <w:rsid w:val="00902992"/>
    <w:rsid w:val="00902F70"/>
    <w:rsid w:val="0090318C"/>
    <w:rsid w:val="00903314"/>
    <w:rsid w:val="009037D2"/>
    <w:rsid w:val="009048C1"/>
    <w:rsid w:val="00904A99"/>
    <w:rsid w:val="00905CDA"/>
    <w:rsid w:val="00905F82"/>
    <w:rsid w:val="00905FEF"/>
    <w:rsid w:val="0090695E"/>
    <w:rsid w:val="009074CD"/>
    <w:rsid w:val="00907977"/>
    <w:rsid w:val="009104BC"/>
    <w:rsid w:val="009105E1"/>
    <w:rsid w:val="009110DB"/>
    <w:rsid w:val="009113CD"/>
    <w:rsid w:val="00911495"/>
    <w:rsid w:val="009115C4"/>
    <w:rsid w:val="00911885"/>
    <w:rsid w:val="00911E00"/>
    <w:rsid w:val="00912501"/>
    <w:rsid w:val="009138F8"/>
    <w:rsid w:val="00913D1E"/>
    <w:rsid w:val="00914689"/>
    <w:rsid w:val="009148D6"/>
    <w:rsid w:val="00914C5B"/>
    <w:rsid w:val="00915704"/>
    <w:rsid w:val="0091687F"/>
    <w:rsid w:val="00916D01"/>
    <w:rsid w:val="009176C8"/>
    <w:rsid w:val="00917B35"/>
    <w:rsid w:val="009200D8"/>
    <w:rsid w:val="009202E4"/>
    <w:rsid w:val="0092096B"/>
    <w:rsid w:val="00920D91"/>
    <w:rsid w:val="00920E57"/>
    <w:rsid w:val="00921C41"/>
    <w:rsid w:val="00922EC3"/>
    <w:rsid w:val="00924049"/>
    <w:rsid w:val="00924811"/>
    <w:rsid w:val="00924B9A"/>
    <w:rsid w:val="009250D1"/>
    <w:rsid w:val="009250FC"/>
    <w:rsid w:val="009251BB"/>
    <w:rsid w:val="009264A1"/>
    <w:rsid w:val="00926BE9"/>
    <w:rsid w:val="009274EF"/>
    <w:rsid w:val="00927AC3"/>
    <w:rsid w:val="00927C6B"/>
    <w:rsid w:val="0093029E"/>
    <w:rsid w:val="00930570"/>
    <w:rsid w:val="00930577"/>
    <w:rsid w:val="009313E7"/>
    <w:rsid w:val="00931D01"/>
    <w:rsid w:val="00931D92"/>
    <w:rsid w:val="00931E74"/>
    <w:rsid w:val="0093215E"/>
    <w:rsid w:val="0093241E"/>
    <w:rsid w:val="00932753"/>
    <w:rsid w:val="0093279E"/>
    <w:rsid w:val="00932B7C"/>
    <w:rsid w:val="009331EF"/>
    <w:rsid w:val="0093407D"/>
    <w:rsid w:val="009342F4"/>
    <w:rsid w:val="00934300"/>
    <w:rsid w:val="00934560"/>
    <w:rsid w:val="00934769"/>
    <w:rsid w:val="00934EAB"/>
    <w:rsid w:val="00935091"/>
    <w:rsid w:val="009351D0"/>
    <w:rsid w:val="009354B2"/>
    <w:rsid w:val="00936E61"/>
    <w:rsid w:val="00936FCC"/>
    <w:rsid w:val="009374DA"/>
    <w:rsid w:val="00937D30"/>
    <w:rsid w:val="00940070"/>
    <w:rsid w:val="00940984"/>
    <w:rsid w:val="00941E28"/>
    <w:rsid w:val="0094200E"/>
    <w:rsid w:val="00943373"/>
    <w:rsid w:val="0094343E"/>
    <w:rsid w:val="009439DA"/>
    <w:rsid w:val="009443B7"/>
    <w:rsid w:val="009446A9"/>
    <w:rsid w:val="009447E5"/>
    <w:rsid w:val="00944DEF"/>
    <w:rsid w:val="0094527F"/>
    <w:rsid w:val="00945476"/>
    <w:rsid w:val="00946174"/>
    <w:rsid w:val="009475BF"/>
    <w:rsid w:val="00950094"/>
    <w:rsid w:val="0095046C"/>
    <w:rsid w:val="00951068"/>
    <w:rsid w:val="009511EE"/>
    <w:rsid w:val="009516A8"/>
    <w:rsid w:val="00951723"/>
    <w:rsid w:val="00951790"/>
    <w:rsid w:val="00951870"/>
    <w:rsid w:val="00951E34"/>
    <w:rsid w:val="00951F17"/>
    <w:rsid w:val="00952E61"/>
    <w:rsid w:val="00952E7B"/>
    <w:rsid w:val="009532F9"/>
    <w:rsid w:val="00953325"/>
    <w:rsid w:val="00954213"/>
    <w:rsid w:val="00954674"/>
    <w:rsid w:val="009546B2"/>
    <w:rsid w:val="00954853"/>
    <w:rsid w:val="00955783"/>
    <w:rsid w:val="00955DCA"/>
    <w:rsid w:val="00956911"/>
    <w:rsid w:val="00956B6B"/>
    <w:rsid w:val="00956F78"/>
    <w:rsid w:val="009573FE"/>
    <w:rsid w:val="00957C0C"/>
    <w:rsid w:val="00957E36"/>
    <w:rsid w:val="00960047"/>
    <w:rsid w:val="00960C48"/>
    <w:rsid w:val="00960D0E"/>
    <w:rsid w:val="009610D4"/>
    <w:rsid w:val="0096141E"/>
    <w:rsid w:val="00962272"/>
    <w:rsid w:val="0096281A"/>
    <w:rsid w:val="009633A5"/>
    <w:rsid w:val="009635BE"/>
    <w:rsid w:val="00963696"/>
    <w:rsid w:val="0096398B"/>
    <w:rsid w:val="00963BEF"/>
    <w:rsid w:val="009642EC"/>
    <w:rsid w:val="00965567"/>
    <w:rsid w:val="00965989"/>
    <w:rsid w:val="00965CC5"/>
    <w:rsid w:val="00965CD2"/>
    <w:rsid w:val="00965CE3"/>
    <w:rsid w:val="009667DB"/>
    <w:rsid w:val="009675C9"/>
    <w:rsid w:val="00967770"/>
    <w:rsid w:val="009678B9"/>
    <w:rsid w:val="00967C30"/>
    <w:rsid w:val="009700B4"/>
    <w:rsid w:val="00970F75"/>
    <w:rsid w:val="009711D3"/>
    <w:rsid w:val="00972165"/>
    <w:rsid w:val="00972856"/>
    <w:rsid w:val="00972922"/>
    <w:rsid w:val="009730B4"/>
    <w:rsid w:val="009730D9"/>
    <w:rsid w:val="00973BE4"/>
    <w:rsid w:val="00974995"/>
    <w:rsid w:val="00976654"/>
    <w:rsid w:val="00977544"/>
    <w:rsid w:val="0098059C"/>
    <w:rsid w:val="00982097"/>
    <w:rsid w:val="009824E1"/>
    <w:rsid w:val="00982BBF"/>
    <w:rsid w:val="0098306D"/>
    <w:rsid w:val="009835FA"/>
    <w:rsid w:val="00983DEE"/>
    <w:rsid w:val="00983EF9"/>
    <w:rsid w:val="009865B1"/>
    <w:rsid w:val="00986728"/>
    <w:rsid w:val="00987043"/>
    <w:rsid w:val="00987677"/>
    <w:rsid w:val="00987694"/>
    <w:rsid w:val="009876C1"/>
    <w:rsid w:val="00991429"/>
    <w:rsid w:val="00991CA3"/>
    <w:rsid w:val="0099217F"/>
    <w:rsid w:val="009934E6"/>
    <w:rsid w:val="00993A00"/>
    <w:rsid w:val="00994716"/>
    <w:rsid w:val="009947AD"/>
    <w:rsid w:val="00995566"/>
    <w:rsid w:val="00996FD1"/>
    <w:rsid w:val="00997140"/>
    <w:rsid w:val="00997669"/>
    <w:rsid w:val="00997A9A"/>
    <w:rsid w:val="00997E75"/>
    <w:rsid w:val="009A011D"/>
    <w:rsid w:val="009A0413"/>
    <w:rsid w:val="009A0D93"/>
    <w:rsid w:val="009A0EDF"/>
    <w:rsid w:val="009A0FCC"/>
    <w:rsid w:val="009A13B2"/>
    <w:rsid w:val="009A18AE"/>
    <w:rsid w:val="009A26B5"/>
    <w:rsid w:val="009A3DC6"/>
    <w:rsid w:val="009A4714"/>
    <w:rsid w:val="009A47D9"/>
    <w:rsid w:val="009A4AB5"/>
    <w:rsid w:val="009A4D14"/>
    <w:rsid w:val="009A53DB"/>
    <w:rsid w:val="009A6352"/>
    <w:rsid w:val="009A71D9"/>
    <w:rsid w:val="009A7C49"/>
    <w:rsid w:val="009A7D61"/>
    <w:rsid w:val="009B098D"/>
    <w:rsid w:val="009B1965"/>
    <w:rsid w:val="009B1EEF"/>
    <w:rsid w:val="009B20F5"/>
    <w:rsid w:val="009B214C"/>
    <w:rsid w:val="009B2581"/>
    <w:rsid w:val="009B3382"/>
    <w:rsid w:val="009B34E0"/>
    <w:rsid w:val="009B3EC5"/>
    <w:rsid w:val="009B3F38"/>
    <w:rsid w:val="009B4077"/>
    <w:rsid w:val="009B4A82"/>
    <w:rsid w:val="009B4DD2"/>
    <w:rsid w:val="009B5212"/>
    <w:rsid w:val="009B58D1"/>
    <w:rsid w:val="009B5AF1"/>
    <w:rsid w:val="009B5C83"/>
    <w:rsid w:val="009B711D"/>
    <w:rsid w:val="009B7400"/>
    <w:rsid w:val="009B7410"/>
    <w:rsid w:val="009C0078"/>
    <w:rsid w:val="009C0B4C"/>
    <w:rsid w:val="009C1473"/>
    <w:rsid w:val="009C1A8F"/>
    <w:rsid w:val="009C22A6"/>
    <w:rsid w:val="009C259D"/>
    <w:rsid w:val="009C2A92"/>
    <w:rsid w:val="009C39B2"/>
    <w:rsid w:val="009C4979"/>
    <w:rsid w:val="009C4B37"/>
    <w:rsid w:val="009C564A"/>
    <w:rsid w:val="009C5936"/>
    <w:rsid w:val="009C7156"/>
    <w:rsid w:val="009C75D4"/>
    <w:rsid w:val="009D0D3A"/>
    <w:rsid w:val="009D0F09"/>
    <w:rsid w:val="009D0F96"/>
    <w:rsid w:val="009D11C1"/>
    <w:rsid w:val="009D1AF5"/>
    <w:rsid w:val="009D2BCA"/>
    <w:rsid w:val="009D3364"/>
    <w:rsid w:val="009D3B15"/>
    <w:rsid w:val="009D3CEE"/>
    <w:rsid w:val="009D4CEA"/>
    <w:rsid w:val="009D6181"/>
    <w:rsid w:val="009D6B63"/>
    <w:rsid w:val="009D70CB"/>
    <w:rsid w:val="009D7A4D"/>
    <w:rsid w:val="009E1834"/>
    <w:rsid w:val="009E1FF4"/>
    <w:rsid w:val="009E2252"/>
    <w:rsid w:val="009E3722"/>
    <w:rsid w:val="009E3D43"/>
    <w:rsid w:val="009E416D"/>
    <w:rsid w:val="009E43C4"/>
    <w:rsid w:val="009E4797"/>
    <w:rsid w:val="009E4808"/>
    <w:rsid w:val="009E4CDA"/>
    <w:rsid w:val="009E55AD"/>
    <w:rsid w:val="009E59B9"/>
    <w:rsid w:val="009E5A15"/>
    <w:rsid w:val="009E5C16"/>
    <w:rsid w:val="009E61DF"/>
    <w:rsid w:val="009E70AA"/>
    <w:rsid w:val="009E72CB"/>
    <w:rsid w:val="009F0182"/>
    <w:rsid w:val="009F03A3"/>
    <w:rsid w:val="009F1218"/>
    <w:rsid w:val="009F263E"/>
    <w:rsid w:val="009F2787"/>
    <w:rsid w:val="009F2CCB"/>
    <w:rsid w:val="009F376E"/>
    <w:rsid w:val="009F3AC9"/>
    <w:rsid w:val="009F3D0D"/>
    <w:rsid w:val="009F43BA"/>
    <w:rsid w:val="009F4A7E"/>
    <w:rsid w:val="009F5470"/>
    <w:rsid w:val="009F59FA"/>
    <w:rsid w:val="009F65FE"/>
    <w:rsid w:val="009F66F3"/>
    <w:rsid w:val="009F67EF"/>
    <w:rsid w:val="009F685E"/>
    <w:rsid w:val="009F70CB"/>
    <w:rsid w:val="009F71D6"/>
    <w:rsid w:val="009F7CB6"/>
    <w:rsid w:val="00A001FE"/>
    <w:rsid w:val="00A008B9"/>
    <w:rsid w:val="00A00952"/>
    <w:rsid w:val="00A00E3E"/>
    <w:rsid w:val="00A01143"/>
    <w:rsid w:val="00A018A5"/>
    <w:rsid w:val="00A023BA"/>
    <w:rsid w:val="00A02B54"/>
    <w:rsid w:val="00A035C0"/>
    <w:rsid w:val="00A03B8D"/>
    <w:rsid w:val="00A03EAF"/>
    <w:rsid w:val="00A04137"/>
    <w:rsid w:val="00A0416E"/>
    <w:rsid w:val="00A047BC"/>
    <w:rsid w:val="00A051FE"/>
    <w:rsid w:val="00A05DC5"/>
    <w:rsid w:val="00A06492"/>
    <w:rsid w:val="00A06951"/>
    <w:rsid w:val="00A06A6F"/>
    <w:rsid w:val="00A06F11"/>
    <w:rsid w:val="00A07230"/>
    <w:rsid w:val="00A07276"/>
    <w:rsid w:val="00A072F3"/>
    <w:rsid w:val="00A1050B"/>
    <w:rsid w:val="00A1068B"/>
    <w:rsid w:val="00A1090F"/>
    <w:rsid w:val="00A10AD3"/>
    <w:rsid w:val="00A11675"/>
    <w:rsid w:val="00A1255D"/>
    <w:rsid w:val="00A13191"/>
    <w:rsid w:val="00A13DD0"/>
    <w:rsid w:val="00A13FC9"/>
    <w:rsid w:val="00A14324"/>
    <w:rsid w:val="00A14508"/>
    <w:rsid w:val="00A14542"/>
    <w:rsid w:val="00A15101"/>
    <w:rsid w:val="00A15DF8"/>
    <w:rsid w:val="00A16285"/>
    <w:rsid w:val="00A166A4"/>
    <w:rsid w:val="00A171DF"/>
    <w:rsid w:val="00A1781C"/>
    <w:rsid w:val="00A1788F"/>
    <w:rsid w:val="00A179DC"/>
    <w:rsid w:val="00A17C97"/>
    <w:rsid w:val="00A20AC3"/>
    <w:rsid w:val="00A20F8E"/>
    <w:rsid w:val="00A2109F"/>
    <w:rsid w:val="00A210FD"/>
    <w:rsid w:val="00A21956"/>
    <w:rsid w:val="00A21F13"/>
    <w:rsid w:val="00A21FC8"/>
    <w:rsid w:val="00A22853"/>
    <w:rsid w:val="00A22F8B"/>
    <w:rsid w:val="00A23031"/>
    <w:rsid w:val="00A2458F"/>
    <w:rsid w:val="00A24EF3"/>
    <w:rsid w:val="00A25782"/>
    <w:rsid w:val="00A25F2E"/>
    <w:rsid w:val="00A262E7"/>
    <w:rsid w:val="00A26B63"/>
    <w:rsid w:val="00A26B7E"/>
    <w:rsid w:val="00A26B96"/>
    <w:rsid w:val="00A26DB7"/>
    <w:rsid w:val="00A271EF"/>
    <w:rsid w:val="00A3101A"/>
    <w:rsid w:val="00A3122F"/>
    <w:rsid w:val="00A3182B"/>
    <w:rsid w:val="00A31E92"/>
    <w:rsid w:val="00A329AF"/>
    <w:rsid w:val="00A33CAA"/>
    <w:rsid w:val="00A343E5"/>
    <w:rsid w:val="00A34645"/>
    <w:rsid w:val="00A34DA2"/>
    <w:rsid w:val="00A352D0"/>
    <w:rsid w:val="00A35506"/>
    <w:rsid w:val="00A3588E"/>
    <w:rsid w:val="00A35FFB"/>
    <w:rsid w:val="00A36217"/>
    <w:rsid w:val="00A37DB2"/>
    <w:rsid w:val="00A37EC0"/>
    <w:rsid w:val="00A40F91"/>
    <w:rsid w:val="00A41029"/>
    <w:rsid w:val="00A41A13"/>
    <w:rsid w:val="00A41A67"/>
    <w:rsid w:val="00A42BC6"/>
    <w:rsid w:val="00A43E3F"/>
    <w:rsid w:val="00A43FFD"/>
    <w:rsid w:val="00A45018"/>
    <w:rsid w:val="00A45DCA"/>
    <w:rsid w:val="00A47A57"/>
    <w:rsid w:val="00A50619"/>
    <w:rsid w:val="00A50EEA"/>
    <w:rsid w:val="00A521DD"/>
    <w:rsid w:val="00A5272A"/>
    <w:rsid w:val="00A530AD"/>
    <w:rsid w:val="00A53207"/>
    <w:rsid w:val="00A53736"/>
    <w:rsid w:val="00A5470E"/>
    <w:rsid w:val="00A5497D"/>
    <w:rsid w:val="00A54B60"/>
    <w:rsid w:val="00A5547C"/>
    <w:rsid w:val="00A55973"/>
    <w:rsid w:val="00A55BCF"/>
    <w:rsid w:val="00A569B7"/>
    <w:rsid w:val="00A56E59"/>
    <w:rsid w:val="00A56F63"/>
    <w:rsid w:val="00A57622"/>
    <w:rsid w:val="00A602DF"/>
    <w:rsid w:val="00A60417"/>
    <w:rsid w:val="00A605CB"/>
    <w:rsid w:val="00A60B5F"/>
    <w:rsid w:val="00A60BA7"/>
    <w:rsid w:val="00A612D6"/>
    <w:rsid w:val="00A61644"/>
    <w:rsid w:val="00A616A5"/>
    <w:rsid w:val="00A618D5"/>
    <w:rsid w:val="00A619AC"/>
    <w:rsid w:val="00A61A73"/>
    <w:rsid w:val="00A61EE0"/>
    <w:rsid w:val="00A62561"/>
    <w:rsid w:val="00A62906"/>
    <w:rsid w:val="00A62B28"/>
    <w:rsid w:val="00A62FE4"/>
    <w:rsid w:val="00A6324B"/>
    <w:rsid w:val="00A643CA"/>
    <w:rsid w:val="00A650F5"/>
    <w:rsid w:val="00A6520A"/>
    <w:rsid w:val="00A652A3"/>
    <w:rsid w:val="00A66625"/>
    <w:rsid w:val="00A66675"/>
    <w:rsid w:val="00A6691F"/>
    <w:rsid w:val="00A66C7A"/>
    <w:rsid w:val="00A671E1"/>
    <w:rsid w:val="00A7078D"/>
    <w:rsid w:val="00A7327F"/>
    <w:rsid w:val="00A73623"/>
    <w:rsid w:val="00A7405B"/>
    <w:rsid w:val="00A74962"/>
    <w:rsid w:val="00A749B2"/>
    <w:rsid w:val="00A74A0F"/>
    <w:rsid w:val="00A7597E"/>
    <w:rsid w:val="00A76FD3"/>
    <w:rsid w:val="00A77D95"/>
    <w:rsid w:val="00A80361"/>
    <w:rsid w:val="00A81419"/>
    <w:rsid w:val="00A81B4E"/>
    <w:rsid w:val="00A81F5B"/>
    <w:rsid w:val="00A82167"/>
    <w:rsid w:val="00A822E8"/>
    <w:rsid w:val="00A82683"/>
    <w:rsid w:val="00A82764"/>
    <w:rsid w:val="00A83344"/>
    <w:rsid w:val="00A833FF"/>
    <w:rsid w:val="00A839A6"/>
    <w:rsid w:val="00A83C3A"/>
    <w:rsid w:val="00A83EB5"/>
    <w:rsid w:val="00A84127"/>
    <w:rsid w:val="00A84255"/>
    <w:rsid w:val="00A849A3"/>
    <w:rsid w:val="00A85198"/>
    <w:rsid w:val="00A855AA"/>
    <w:rsid w:val="00A86CB1"/>
    <w:rsid w:val="00A90456"/>
    <w:rsid w:val="00A905BB"/>
    <w:rsid w:val="00A90857"/>
    <w:rsid w:val="00A913DE"/>
    <w:rsid w:val="00A918A9"/>
    <w:rsid w:val="00A92658"/>
    <w:rsid w:val="00A92FCE"/>
    <w:rsid w:val="00A93280"/>
    <w:rsid w:val="00A937B4"/>
    <w:rsid w:val="00A9383F"/>
    <w:rsid w:val="00A9462E"/>
    <w:rsid w:val="00A94A7D"/>
    <w:rsid w:val="00A958EE"/>
    <w:rsid w:val="00A9685E"/>
    <w:rsid w:val="00A96DE4"/>
    <w:rsid w:val="00A970A2"/>
    <w:rsid w:val="00A971D1"/>
    <w:rsid w:val="00AA0208"/>
    <w:rsid w:val="00AA052F"/>
    <w:rsid w:val="00AA096D"/>
    <w:rsid w:val="00AA0AA2"/>
    <w:rsid w:val="00AA0C5A"/>
    <w:rsid w:val="00AA17A6"/>
    <w:rsid w:val="00AA19A5"/>
    <w:rsid w:val="00AA1A11"/>
    <w:rsid w:val="00AA21CC"/>
    <w:rsid w:val="00AA2425"/>
    <w:rsid w:val="00AA2921"/>
    <w:rsid w:val="00AA2F12"/>
    <w:rsid w:val="00AA4253"/>
    <w:rsid w:val="00AA4481"/>
    <w:rsid w:val="00AA49D1"/>
    <w:rsid w:val="00AA5558"/>
    <w:rsid w:val="00AA57B1"/>
    <w:rsid w:val="00AA5C50"/>
    <w:rsid w:val="00AA5F42"/>
    <w:rsid w:val="00AA6450"/>
    <w:rsid w:val="00AA6A2F"/>
    <w:rsid w:val="00AA72E5"/>
    <w:rsid w:val="00AA768E"/>
    <w:rsid w:val="00AA7A92"/>
    <w:rsid w:val="00AB027E"/>
    <w:rsid w:val="00AB0777"/>
    <w:rsid w:val="00AB08A9"/>
    <w:rsid w:val="00AB0C2E"/>
    <w:rsid w:val="00AB0C9C"/>
    <w:rsid w:val="00AB139E"/>
    <w:rsid w:val="00AB15F9"/>
    <w:rsid w:val="00AB1727"/>
    <w:rsid w:val="00AB2439"/>
    <w:rsid w:val="00AB245C"/>
    <w:rsid w:val="00AB384D"/>
    <w:rsid w:val="00AB49D0"/>
    <w:rsid w:val="00AB58B8"/>
    <w:rsid w:val="00AB5C3F"/>
    <w:rsid w:val="00AB6358"/>
    <w:rsid w:val="00AB7372"/>
    <w:rsid w:val="00AB75B9"/>
    <w:rsid w:val="00AB7824"/>
    <w:rsid w:val="00AC0AA2"/>
    <w:rsid w:val="00AC1942"/>
    <w:rsid w:val="00AC1B54"/>
    <w:rsid w:val="00AC35FC"/>
    <w:rsid w:val="00AC4363"/>
    <w:rsid w:val="00AC468A"/>
    <w:rsid w:val="00AC485C"/>
    <w:rsid w:val="00AC4864"/>
    <w:rsid w:val="00AC5141"/>
    <w:rsid w:val="00AC5478"/>
    <w:rsid w:val="00AC54C1"/>
    <w:rsid w:val="00AC5C09"/>
    <w:rsid w:val="00AC5D18"/>
    <w:rsid w:val="00AC76FB"/>
    <w:rsid w:val="00AC7CF7"/>
    <w:rsid w:val="00AD00D5"/>
    <w:rsid w:val="00AD0CB0"/>
    <w:rsid w:val="00AD10A1"/>
    <w:rsid w:val="00AD119B"/>
    <w:rsid w:val="00AD1B95"/>
    <w:rsid w:val="00AD23E2"/>
    <w:rsid w:val="00AD2535"/>
    <w:rsid w:val="00AD2B30"/>
    <w:rsid w:val="00AD30B1"/>
    <w:rsid w:val="00AD3ACC"/>
    <w:rsid w:val="00AD476D"/>
    <w:rsid w:val="00AD49C2"/>
    <w:rsid w:val="00AD4D49"/>
    <w:rsid w:val="00AD6830"/>
    <w:rsid w:val="00AD699E"/>
    <w:rsid w:val="00AD6ACD"/>
    <w:rsid w:val="00AD7F42"/>
    <w:rsid w:val="00AE05B1"/>
    <w:rsid w:val="00AE14EF"/>
    <w:rsid w:val="00AE2238"/>
    <w:rsid w:val="00AE2ABE"/>
    <w:rsid w:val="00AE2FF7"/>
    <w:rsid w:val="00AE3180"/>
    <w:rsid w:val="00AE3EB1"/>
    <w:rsid w:val="00AE51CD"/>
    <w:rsid w:val="00AE5B9F"/>
    <w:rsid w:val="00AE60FC"/>
    <w:rsid w:val="00AE6469"/>
    <w:rsid w:val="00AE6CFF"/>
    <w:rsid w:val="00AE6E1F"/>
    <w:rsid w:val="00AE7760"/>
    <w:rsid w:val="00AE7B17"/>
    <w:rsid w:val="00AE7BD0"/>
    <w:rsid w:val="00AF0755"/>
    <w:rsid w:val="00AF0B1F"/>
    <w:rsid w:val="00AF1BD3"/>
    <w:rsid w:val="00AF215C"/>
    <w:rsid w:val="00AF2CB2"/>
    <w:rsid w:val="00AF33FA"/>
    <w:rsid w:val="00AF3762"/>
    <w:rsid w:val="00AF51B5"/>
    <w:rsid w:val="00AF5882"/>
    <w:rsid w:val="00AF5B88"/>
    <w:rsid w:val="00AF661A"/>
    <w:rsid w:val="00AF665B"/>
    <w:rsid w:val="00AF71FE"/>
    <w:rsid w:val="00AF7418"/>
    <w:rsid w:val="00AF7DCD"/>
    <w:rsid w:val="00B00313"/>
    <w:rsid w:val="00B01B23"/>
    <w:rsid w:val="00B02370"/>
    <w:rsid w:val="00B02E9E"/>
    <w:rsid w:val="00B032AC"/>
    <w:rsid w:val="00B0375A"/>
    <w:rsid w:val="00B03B25"/>
    <w:rsid w:val="00B03E8B"/>
    <w:rsid w:val="00B04840"/>
    <w:rsid w:val="00B04E68"/>
    <w:rsid w:val="00B056A7"/>
    <w:rsid w:val="00B05E35"/>
    <w:rsid w:val="00B0605B"/>
    <w:rsid w:val="00B065C6"/>
    <w:rsid w:val="00B06CBC"/>
    <w:rsid w:val="00B06D1A"/>
    <w:rsid w:val="00B077D7"/>
    <w:rsid w:val="00B0792C"/>
    <w:rsid w:val="00B105AA"/>
    <w:rsid w:val="00B11DB7"/>
    <w:rsid w:val="00B12A8A"/>
    <w:rsid w:val="00B14101"/>
    <w:rsid w:val="00B14629"/>
    <w:rsid w:val="00B157EC"/>
    <w:rsid w:val="00B15EF3"/>
    <w:rsid w:val="00B1623B"/>
    <w:rsid w:val="00B162C7"/>
    <w:rsid w:val="00B165F8"/>
    <w:rsid w:val="00B16F62"/>
    <w:rsid w:val="00B171C7"/>
    <w:rsid w:val="00B17828"/>
    <w:rsid w:val="00B17D81"/>
    <w:rsid w:val="00B201F3"/>
    <w:rsid w:val="00B2057A"/>
    <w:rsid w:val="00B20876"/>
    <w:rsid w:val="00B20881"/>
    <w:rsid w:val="00B21302"/>
    <w:rsid w:val="00B214BF"/>
    <w:rsid w:val="00B21BCD"/>
    <w:rsid w:val="00B21BF8"/>
    <w:rsid w:val="00B21C13"/>
    <w:rsid w:val="00B226F5"/>
    <w:rsid w:val="00B229B3"/>
    <w:rsid w:val="00B22F3D"/>
    <w:rsid w:val="00B239BA"/>
    <w:rsid w:val="00B239EB"/>
    <w:rsid w:val="00B24784"/>
    <w:rsid w:val="00B24B43"/>
    <w:rsid w:val="00B252DA"/>
    <w:rsid w:val="00B25678"/>
    <w:rsid w:val="00B25A66"/>
    <w:rsid w:val="00B25DBC"/>
    <w:rsid w:val="00B25F04"/>
    <w:rsid w:val="00B26A55"/>
    <w:rsid w:val="00B2752A"/>
    <w:rsid w:val="00B27B73"/>
    <w:rsid w:val="00B27BB0"/>
    <w:rsid w:val="00B312CA"/>
    <w:rsid w:val="00B31783"/>
    <w:rsid w:val="00B31B27"/>
    <w:rsid w:val="00B31B5A"/>
    <w:rsid w:val="00B32094"/>
    <w:rsid w:val="00B3267A"/>
    <w:rsid w:val="00B32796"/>
    <w:rsid w:val="00B32B13"/>
    <w:rsid w:val="00B331A0"/>
    <w:rsid w:val="00B33552"/>
    <w:rsid w:val="00B33F4E"/>
    <w:rsid w:val="00B3441C"/>
    <w:rsid w:val="00B3541B"/>
    <w:rsid w:val="00B35532"/>
    <w:rsid w:val="00B355E5"/>
    <w:rsid w:val="00B35B3F"/>
    <w:rsid w:val="00B35B6D"/>
    <w:rsid w:val="00B36E05"/>
    <w:rsid w:val="00B37CA1"/>
    <w:rsid w:val="00B4012C"/>
    <w:rsid w:val="00B404B2"/>
    <w:rsid w:val="00B40BD2"/>
    <w:rsid w:val="00B41423"/>
    <w:rsid w:val="00B4152D"/>
    <w:rsid w:val="00B41537"/>
    <w:rsid w:val="00B41781"/>
    <w:rsid w:val="00B42360"/>
    <w:rsid w:val="00B42892"/>
    <w:rsid w:val="00B42BC1"/>
    <w:rsid w:val="00B438AB"/>
    <w:rsid w:val="00B43F3F"/>
    <w:rsid w:val="00B43F72"/>
    <w:rsid w:val="00B44112"/>
    <w:rsid w:val="00B44659"/>
    <w:rsid w:val="00B44B49"/>
    <w:rsid w:val="00B44C1C"/>
    <w:rsid w:val="00B452AA"/>
    <w:rsid w:val="00B45816"/>
    <w:rsid w:val="00B45D65"/>
    <w:rsid w:val="00B46EC2"/>
    <w:rsid w:val="00B477D3"/>
    <w:rsid w:val="00B477E2"/>
    <w:rsid w:val="00B47894"/>
    <w:rsid w:val="00B479F9"/>
    <w:rsid w:val="00B51304"/>
    <w:rsid w:val="00B51E0D"/>
    <w:rsid w:val="00B51E6C"/>
    <w:rsid w:val="00B52455"/>
    <w:rsid w:val="00B526E7"/>
    <w:rsid w:val="00B5345D"/>
    <w:rsid w:val="00B535D4"/>
    <w:rsid w:val="00B53D2E"/>
    <w:rsid w:val="00B53FCA"/>
    <w:rsid w:val="00B54334"/>
    <w:rsid w:val="00B553A3"/>
    <w:rsid w:val="00B55FCC"/>
    <w:rsid w:val="00B566BF"/>
    <w:rsid w:val="00B56781"/>
    <w:rsid w:val="00B60125"/>
    <w:rsid w:val="00B60936"/>
    <w:rsid w:val="00B60C6C"/>
    <w:rsid w:val="00B60DA9"/>
    <w:rsid w:val="00B61066"/>
    <w:rsid w:val="00B61C37"/>
    <w:rsid w:val="00B61FBD"/>
    <w:rsid w:val="00B6211F"/>
    <w:rsid w:val="00B626E5"/>
    <w:rsid w:val="00B62805"/>
    <w:rsid w:val="00B629D3"/>
    <w:rsid w:val="00B62AAF"/>
    <w:rsid w:val="00B62D3C"/>
    <w:rsid w:val="00B630BC"/>
    <w:rsid w:val="00B633BE"/>
    <w:rsid w:val="00B6452B"/>
    <w:rsid w:val="00B6672C"/>
    <w:rsid w:val="00B668DB"/>
    <w:rsid w:val="00B66E8D"/>
    <w:rsid w:val="00B677CC"/>
    <w:rsid w:val="00B70376"/>
    <w:rsid w:val="00B711B0"/>
    <w:rsid w:val="00B712A5"/>
    <w:rsid w:val="00B712DD"/>
    <w:rsid w:val="00B72019"/>
    <w:rsid w:val="00B72701"/>
    <w:rsid w:val="00B72B1A"/>
    <w:rsid w:val="00B734B4"/>
    <w:rsid w:val="00B750A3"/>
    <w:rsid w:val="00B75749"/>
    <w:rsid w:val="00B75BE2"/>
    <w:rsid w:val="00B76A56"/>
    <w:rsid w:val="00B76C8C"/>
    <w:rsid w:val="00B80132"/>
    <w:rsid w:val="00B80803"/>
    <w:rsid w:val="00B812AB"/>
    <w:rsid w:val="00B824EC"/>
    <w:rsid w:val="00B82917"/>
    <w:rsid w:val="00B82A35"/>
    <w:rsid w:val="00B82AA3"/>
    <w:rsid w:val="00B82B83"/>
    <w:rsid w:val="00B84661"/>
    <w:rsid w:val="00B8495A"/>
    <w:rsid w:val="00B85288"/>
    <w:rsid w:val="00B8530B"/>
    <w:rsid w:val="00B85D6A"/>
    <w:rsid w:val="00B877BA"/>
    <w:rsid w:val="00B905DB"/>
    <w:rsid w:val="00B93661"/>
    <w:rsid w:val="00B943F6"/>
    <w:rsid w:val="00B94779"/>
    <w:rsid w:val="00B954AA"/>
    <w:rsid w:val="00B95D97"/>
    <w:rsid w:val="00B966B1"/>
    <w:rsid w:val="00B97CDA"/>
    <w:rsid w:val="00B97E08"/>
    <w:rsid w:val="00BA23CF"/>
    <w:rsid w:val="00BA2632"/>
    <w:rsid w:val="00BA2FDD"/>
    <w:rsid w:val="00BA44EE"/>
    <w:rsid w:val="00BA495B"/>
    <w:rsid w:val="00BA5D5D"/>
    <w:rsid w:val="00BA6467"/>
    <w:rsid w:val="00BA6484"/>
    <w:rsid w:val="00BA6A7E"/>
    <w:rsid w:val="00BA6BC6"/>
    <w:rsid w:val="00BA6D1B"/>
    <w:rsid w:val="00BA740A"/>
    <w:rsid w:val="00BA74FA"/>
    <w:rsid w:val="00BA7D3C"/>
    <w:rsid w:val="00BA7ED4"/>
    <w:rsid w:val="00BB0190"/>
    <w:rsid w:val="00BB0609"/>
    <w:rsid w:val="00BB0910"/>
    <w:rsid w:val="00BB1E71"/>
    <w:rsid w:val="00BB37FC"/>
    <w:rsid w:val="00BB41B2"/>
    <w:rsid w:val="00BB44C9"/>
    <w:rsid w:val="00BB5548"/>
    <w:rsid w:val="00BB5B31"/>
    <w:rsid w:val="00BB5DDB"/>
    <w:rsid w:val="00BB667D"/>
    <w:rsid w:val="00BB6938"/>
    <w:rsid w:val="00BB6C1D"/>
    <w:rsid w:val="00BB72D1"/>
    <w:rsid w:val="00BB749A"/>
    <w:rsid w:val="00BB7EAA"/>
    <w:rsid w:val="00BC047D"/>
    <w:rsid w:val="00BC0CBA"/>
    <w:rsid w:val="00BC1714"/>
    <w:rsid w:val="00BC1E82"/>
    <w:rsid w:val="00BC3135"/>
    <w:rsid w:val="00BC4EFB"/>
    <w:rsid w:val="00BC4F46"/>
    <w:rsid w:val="00BC537E"/>
    <w:rsid w:val="00BC6358"/>
    <w:rsid w:val="00BC6368"/>
    <w:rsid w:val="00BC71B9"/>
    <w:rsid w:val="00BC793D"/>
    <w:rsid w:val="00BC7CF2"/>
    <w:rsid w:val="00BD013B"/>
    <w:rsid w:val="00BD0752"/>
    <w:rsid w:val="00BD1821"/>
    <w:rsid w:val="00BD32CE"/>
    <w:rsid w:val="00BD4191"/>
    <w:rsid w:val="00BD42B6"/>
    <w:rsid w:val="00BD4C96"/>
    <w:rsid w:val="00BD5E0E"/>
    <w:rsid w:val="00BD5F7F"/>
    <w:rsid w:val="00BD67D6"/>
    <w:rsid w:val="00BD6BA2"/>
    <w:rsid w:val="00BD7201"/>
    <w:rsid w:val="00BE0636"/>
    <w:rsid w:val="00BE09BB"/>
    <w:rsid w:val="00BE1A6B"/>
    <w:rsid w:val="00BE1D1A"/>
    <w:rsid w:val="00BE2416"/>
    <w:rsid w:val="00BE2A51"/>
    <w:rsid w:val="00BE36CD"/>
    <w:rsid w:val="00BE3A34"/>
    <w:rsid w:val="00BE3B0C"/>
    <w:rsid w:val="00BE5566"/>
    <w:rsid w:val="00BE5FA9"/>
    <w:rsid w:val="00BE679D"/>
    <w:rsid w:val="00BE68B1"/>
    <w:rsid w:val="00BE6C13"/>
    <w:rsid w:val="00BF0279"/>
    <w:rsid w:val="00BF1923"/>
    <w:rsid w:val="00BF212B"/>
    <w:rsid w:val="00BF28C8"/>
    <w:rsid w:val="00BF374C"/>
    <w:rsid w:val="00BF3826"/>
    <w:rsid w:val="00BF45CE"/>
    <w:rsid w:val="00BF4EC0"/>
    <w:rsid w:val="00BF55F2"/>
    <w:rsid w:val="00BF738E"/>
    <w:rsid w:val="00BF78DF"/>
    <w:rsid w:val="00BF7D5C"/>
    <w:rsid w:val="00C00E6D"/>
    <w:rsid w:val="00C0112F"/>
    <w:rsid w:val="00C01A6E"/>
    <w:rsid w:val="00C02795"/>
    <w:rsid w:val="00C03132"/>
    <w:rsid w:val="00C03555"/>
    <w:rsid w:val="00C03871"/>
    <w:rsid w:val="00C0421F"/>
    <w:rsid w:val="00C042D8"/>
    <w:rsid w:val="00C047BE"/>
    <w:rsid w:val="00C04A61"/>
    <w:rsid w:val="00C05353"/>
    <w:rsid w:val="00C0542F"/>
    <w:rsid w:val="00C06778"/>
    <w:rsid w:val="00C07031"/>
    <w:rsid w:val="00C07AC7"/>
    <w:rsid w:val="00C10492"/>
    <w:rsid w:val="00C10CB0"/>
    <w:rsid w:val="00C10F12"/>
    <w:rsid w:val="00C117EB"/>
    <w:rsid w:val="00C11A3B"/>
    <w:rsid w:val="00C11DA5"/>
    <w:rsid w:val="00C12396"/>
    <w:rsid w:val="00C12A3B"/>
    <w:rsid w:val="00C12B2D"/>
    <w:rsid w:val="00C12F23"/>
    <w:rsid w:val="00C13664"/>
    <w:rsid w:val="00C13816"/>
    <w:rsid w:val="00C13D2E"/>
    <w:rsid w:val="00C149F0"/>
    <w:rsid w:val="00C16227"/>
    <w:rsid w:val="00C1780C"/>
    <w:rsid w:val="00C17ADC"/>
    <w:rsid w:val="00C20A35"/>
    <w:rsid w:val="00C2146F"/>
    <w:rsid w:val="00C222F4"/>
    <w:rsid w:val="00C2498C"/>
    <w:rsid w:val="00C24F23"/>
    <w:rsid w:val="00C2596F"/>
    <w:rsid w:val="00C25E73"/>
    <w:rsid w:val="00C263E5"/>
    <w:rsid w:val="00C26593"/>
    <w:rsid w:val="00C26988"/>
    <w:rsid w:val="00C27003"/>
    <w:rsid w:val="00C272C3"/>
    <w:rsid w:val="00C27831"/>
    <w:rsid w:val="00C27CB0"/>
    <w:rsid w:val="00C27DB4"/>
    <w:rsid w:val="00C27E34"/>
    <w:rsid w:val="00C3089C"/>
    <w:rsid w:val="00C31080"/>
    <w:rsid w:val="00C3165D"/>
    <w:rsid w:val="00C31BB7"/>
    <w:rsid w:val="00C325B3"/>
    <w:rsid w:val="00C32980"/>
    <w:rsid w:val="00C32DA5"/>
    <w:rsid w:val="00C3363B"/>
    <w:rsid w:val="00C3449F"/>
    <w:rsid w:val="00C349D9"/>
    <w:rsid w:val="00C34E47"/>
    <w:rsid w:val="00C3581E"/>
    <w:rsid w:val="00C36140"/>
    <w:rsid w:val="00C3614C"/>
    <w:rsid w:val="00C36662"/>
    <w:rsid w:val="00C366AA"/>
    <w:rsid w:val="00C371B1"/>
    <w:rsid w:val="00C372E2"/>
    <w:rsid w:val="00C3777E"/>
    <w:rsid w:val="00C37DEE"/>
    <w:rsid w:val="00C40382"/>
    <w:rsid w:val="00C40560"/>
    <w:rsid w:val="00C4060E"/>
    <w:rsid w:val="00C40635"/>
    <w:rsid w:val="00C40E58"/>
    <w:rsid w:val="00C416E1"/>
    <w:rsid w:val="00C420CB"/>
    <w:rsid w:val="00C42759"/>
    <w:rsid w:val="00C42C52"/>
    <w:rsid w:val="00C434F5"/>
    <w:rsid w:val="00C43CB9"/>
    <w:rsid w:val="00C43FA3"/>
    <w:rsid w:val="00C44DA9"/>
    <w:rsid w:val="00C454B2"/>
    <w:rsid w:val="00C454E7"/>
    <w:rsid w:val="00C45EF1"/>
    <w:rsid w:val="00C45F01"/>
    <w:rsid w:val="00C46312"/>
    <w:rsid w:val="00C46CA1"/>
    <w:rsid w:val="00C477ED"/>
    <w:rsid w:val="00C51E74"/>
    <w:rsid w:val="00C51F37"/>
    <w:rsid w:val="00C53144"/>
    <w:rsid w:val="00C538C5"/>
    <w:rsid w:val="00C5420C"/>
    <w:rsid w:val="00C545DB"/>
    <w:rsid w:val="00C5521B"/>
    <w:rsid w:val="00C55B38"/>
    <w:rsid w:val="00C55D59"/>
    <w:rsid w:val="00C56095"/>
    <w:rsid w:val="00C5622A"/>
    <w:rsid w:val="00C6043A"/>
    <w:rsid w:val="00C6055F"/>
    <w:rsid w:val="00C6269A"/>
    <w:rsid w:val="00C62BE3"/>
    <w:rsid w:val="00C62CE6"/>
    <w:rsid w:val="00C62F03"/>
    <w:rsid w:val="00C62FCE"/>
    <w:rsid w:val="00C63024"/>
    <w:rsid w:val="00C63310"/>
    <w:rsid w:val="00C63C9E"/>
    <w:rsid w:val="00C64007"/>
    <w:rsid w:val="00C64065"/>
    <w:rsid w:val="00C645D7"/>
    <w:rsid w:val="00C64FE7"/>
    <w:rsid w:val="00C6599C"/>
    <w:rsid w:val="00C65E36"/>
    <w:rsid w:val="00C661BC"/>
    <w:rsid w:val="00C67437"/>
    <w:rsid w:val="00C67777"/>
    <w:rsid w:val="00C70B89"/>
    <w:rsid w:val="00C70E85"/>
    <w:rsid w:val="00C71132"/>
    <w:rsid w:val="00C722E2"/>
    <w:rsid w:val="00C7476C"/>
    <w:rsid w:val="00C750A7"/>
    <w:rsid w:val="00C7537F"/>
    <w:rsid w:val="00C754FA"/>
    <w:rsid w:val="00C757D3"/>
    <w:rsid w:val="00C7585E"/>
    <w:rsid w:val="00C773CA"/>
    <w:rsid w:val="00C77B41"/>
    <w:rsid w:val="00C80042"/>
    <w:rsid w:val="00C80C03"/>
    <w:rsid w:val="00C8349F"/>
    <w:rsid w:val="00C83E4C"/>
    <w:rsid w:val="00C84589"/>
    <w:rsid w:val="00C8495A"/>
    <w:rsid w:val="00C84DCF"/>
    <w:rsid w:val="00C85916"/>
    <w:rsid w:val="00C87149"/>
    <w:rsid w:val="00C90A98"/>
    <w:rsid w:val="00C90B9A"/>
    <w:rsid w:val="00C91509"/>
    <w:rsid w:val="00C91739"/>
    <w:rsid w:val="00C921E1"/>
    <w:rsid w:val="00C927AB"/>
    <w:rsid w:val="00C92950"/>
    <w:rsid w:val="00C93411"/>
    <w:rsid w:val="00C93EF3"/>
    <w:rsid w:val="00C93F6C"/>
    <w:rsid w:val="00C944AE"/>
    <w:rsid w:val="00C94B4E"/>
    <w:rsid w:val="00C95681"/>
    <w:rsid w:val="00C96641"/>
    <w:rsid w:val="00C96E54"/>
    <w:rsid w:val="00C97B6A"/>
    <w:rsid w:val="00CA0035"/>
    <w:rsid w:val="00CA019E"/>
    <w:rsid w:val="00CA03BD"/>
    <w:rsid w:val="00CA04E3"/>
    <w:rsid w:val="00CA1339"/>
    <w:rsid w:val="00CA236E"/>
    <w:rsid w:val="00CA40CE"/>
    <w:rsid w:val="00CA4165"/>
    <w:rsid w:val="00CA501D"/>
    <w:rsid w:val="00CA51AF"/>
    <w:rsid w:val="00CA5207"/>
    <w:rsid w:val="00CA52EF"/>
    <w:rsid w:val="00CA531C"/>
    <w:rsid w:val="00CA610C"/>
    <w:rsid w:val="00CA6852"/>
    <w:rsid w:val="00CA7084"/>
    <w:rsid w:val="00CA7347"/>
    <w:rsid w:val="00CA737D"/>
    <w:rsid w:val="00CA7ADF"/>
    <w:rsid w:val="00CA7C12"/>
    <w:rsid w:val="00CB00D2"/>
    <w:rsid w:val="00CB0A65"/>
    <w:rsid w:val="00CB1A00"/>
    <w:rsid w:val="00CB2186"/>
    <w:rsid w:val="00CB236E"/>
    <w:rsid w:val="00CB23C1"/>
    <w:rsid w:val="00CB3077"/>
    <w:rsid w:val="00CB3DFF"/>
    <w:rsid w:val="00CB4230"/>
    <w:rsid w:val="00CB47FA"/>
    <w:rsid w:val="00CB4CA3"/>
    <w:rsid w:val="00CB551D"/>
    <w:rsid w:val="00CB5B63"/>
    <w:rsid w:val="00CB5F4F"/>
    <w:rsid w:val="00CB673D"/>
    <w:rsid w:val="00CB6BC4"/>
    <w:rsid w:val="00CB6DFD"/>
    <w:rsid w:val="00CB6E2D"/>
    <w:rsid w:val="00CB758B"/>
    <w:rsid w:val="00CB7666"/>
    <w:rsid w:val="00CC1806"/>
    <w:rsid w:val="00CC1B66"/>
    <w:rsid w:val="00CC32AF"/>
    <w:rsid w:val="00CC33AC"/>
    <w:rsid w:val="00CC3A34"/>
    <w:rsid w:val="00CC488E"/>
    <w:rsid w:val="00CC4B89"/>
    <w:rsid w:val="00CC4BFC"/>
    <w:rsid w:val="00CC5040"/>
    <w:rsid w:val="00CC682A"/>
    <w:rsid w:val="00CD0D39"/>
    <w:rsid w:val="00CD1BD5"/>
    <w:rsid w:val="00CD1EA6"/>
    <w:rsid w:val="00CD24FD"/>
    <w:rsid w:val="00CD2779"/>
    <w:rsid w:val="00CD29A4"/>
    <w:rsid w:val="00CD3382"/>
    <w:rsid w:val="00CD3586"/>
    <w:rsid w:val="00CD3AE5"/>
    <w:rsid w:val="00CD3CA5"/>
    <w:rsid w:val="00CD4B28"/>
    <w:rsid w:val="00CD580A"/>
    <w:rsid w:val="00CD60E9"/>
    <w:rsid w:val="00CD6522"/>
    <w:rsid w:val="00CD6794"/>
    <w:rsid w:val="00CD70EF"/>
    <w:rsid w:val="00CE1AEB"/>
    <w:rsid w:val="00CE200B"/>
    <w:rsid w:val="00CE22E0"/>
    <w:rsid w:val="00CE2741"/>
    <w:rsid w:val="00CE2EC5"/>
    <w:rsid w:val="00CE328B"/>
    <w:rsid w:val="00CE3499"/>
    <w:rsid w:val="00CE3914"/>
    <w:rsid w:val="00CE3B81"/>
    <w:rsid w:val="00CE3B8E"/>
    <w:rsid w:val="00CE3C81"/>
    <w:rsid w:val="00CE477E"/>
    <w:rsid w:val="00CE4D66"/>
    <w:rsid w:val="00CE4F56"/>
    <w:rsid w:val="00CE64B5"/>
    <w:rsid w:val="00CE68D5"/>
    <w:rsid w:val="00CE6F4E"/>
    <w:rsid w:val="00CE79B6"/>
    <w:rsid w:val="00CF0488"/>
    <w:rsid w:val="00CF05CA"/>
    <w:rsid w:val="00CF1066"/>
    <w:rsid w:val="00CF1536"/>
    <w:rsid w:val="00CF18E3"/>
    <w:rsid w:val="00CF1E04"/>
    <w:rsid w:val="00CF21B5"/>
    <w:rsid w:val="00CF2673"/>
    <w:rsid w:val="00CF33EB"/>
    <w:rsid w:val="00CF4F05"/>
    <w:rsid w:val="00CF514E"/>
    <w:rsid w:val="00CF59E2"/>
    <w:rsid w:val="00CF5CDA"/>
    <w:rsid w:val="00CF65B9"/>
    <w:rsid w:val="00CF6A0C"/>
    <w:rsid w:val="00D00DBD"/>
    <w:rsid w:val="00D00FF7"/>
    <w:rsid w:val="00D0140C"/>
    <w:rsid w:val="00D044D4"/>
    <w:rsid w:val="00D0452C"/>
    <w:rsid w:val="00D04B34"/>
    <w:rsid w:val="00D050D6"/>
    <w:rsid w:val="00D059AA"/>
    <w:rsid w:val="00D05F2A"/>
    <w:rsid w:val="00D06551"/>
    <w:rsid w:val="00D06738"/>
    <w:rsid w:val="00D07798"/>
    <w:rsid w:val="00D07A4F"/>
    <w:rsid w:val="00D10BF1"/>
    <w:rsid w:val="00D11065"/>
    <w:rsid w:val="00D11A9F"/>
    <w:rsid w:val="00D122E3"/>
    <w:rsid w:val="00D12734"/>
    <w:rsid w:val="00D12E41"/>
    <w:rsid w:val="00D1337B"/>
    <w:rsid w:val="00D13EA7"/>
    <w:rsid w:val="00D1410E"/>
    <w:rsid w:val="00D1416A"/>
    <w:rsid w:val="00D14260"/>
    <w:rsid w:val="00D147F3"/>
    <w:rsid w:val="00D148B3"/>
    <w:rsid w:val="00D14B51"/>
    <w:rsid w:val="00D1507F"/>
    <w:rsid w:val="00D15789"/>
    <w:rsid w:val="00D15918"/>
    <w:rsid w:val="00D165A0"/>
    <w:rsid w:val="00D1680C"/>
    <w:rsid w:val="00D16C21"/>
    <w:rsid w:val="00D16E53"/>
    <w:rsid w:val="00D204F4"/>
    <w:rsid w:val="00D21387"/>
    <w:rsid w:val="00D219AB"/>
    <w:rsid w:val="00D21B06"/>
    <w:rsid w:val="00D21F7D"/>
    <w:rsid w:val="00D2215C"/>
    <w:rsid w:val="00D22A6E"/>
    <w:rsid w:val="00D24175"/>
    <w:rsid w:val="00D24796"/>
    <w:rsid w:val="00D24A47"/>
    <w:rsid w:val="00D254AA"/>
    <w:rsid w:val="00D256E7"/>
    <w:rsid w:val="00D25B2E"/>
    <w:rsid w:val="00D25CF7"/>
    <w:rsid w:val="00D25D2B"/>
    <w:rsid w:val="00D2604A"/>
    <w:rsid w:val="00D27040"/>
    <w:rsid w:val="00D2784F"/>
    <w:rsid w:val="00D27F6A"/>
    <w:rsid w:val="00D3080D"/>
    <w:rsid w:val="00D30EFD"/>
    <w:rsid w:val="00D31975"/>
    <w:rsid w:val="00D31D3A"/>
    <w:rsid w:val="00D32849"/>
    <w:rsid w:val="00D3305C"/>
    <w:rsid w:val="00D3308A"/>
    <w:rsid w:val="00D33234"/>
    <w:rsid w:val="00D33AFB"/>
    <w:rsid w:val="00D341B9"/>
    <w:rsid w:val="00D34AF4"/>
    <w:rsid w:val="00D35198"/>
    <w:rsid w:val="00D35830"/>
    <w:rsid w:val="00D3625B"/>
    <w:rsid w:val="00D37143"/>
    <w:rsid w:val="00D3714F"/>
    <w:rsid w:val="00D37535"/>
    <w:rsid w:val="00D404AE"/>
    <w:rsid w:val="00D407B0"/>
    <w:rsid w:val="00D40F9D"/>
    <w:rsid w:val="00D41063"/>
    <w:rsid w:val="00D43D61"/>
    <w:rsid w:val="00D44CEC"/>
    <w:rsid w:val="00D450C6"/>
    <w:rsid w:val="00D45EF3"/>
    <w:rsid w:val="00D464B6"/>
    <w:rsid w:val="00D46D05"/>
    <w:rsid w:val="00D4727C"/>
    <w:rsid w:val="00D47BAF"/>
    <w:rsid w:val="00D50291"/>
    <w:rsid w:val="00D50894"/>
    <w:rsid w:val="00D50B38"/>
    <w:rsid w:val="00D523D5"/>
    <w:rsid w:val="00D52A63"/>
    <w:rsid w:val="00D52B0C"/>
    <w:rsid w:val="00D52DA5"/>
    <w:rsid w:val="00D53447"/>
    <w:rsid w:val="00D54232"/>
    <w:rsid w:val="00D543A7"/>
    <w:rsid w:val="00D551DA"/>
    <w:rsid w:val="00D56027"/>
    <w:rsid w:val="00D57922"/>
    <w:rsid w:val="00D57ADE"/>
    <w:rsid w:val="00D6021B"/>
    <w:rsid w:val="00D6157E"/>
    <w:rsid w:val="00D61C32"/>
    <w:rsid w:val="00D61FD5"/>
    <w:rsid w:val="00D62743"/>
    <w:rsid w:val="00D63136"/>
    <w:rsid w:val="00D6351F"/>
    <w:rsid w:val="00D64A25"/>
    <w:rsid w:val="00D65D7C"/>
    <w:rsid w:val="00D66BC8"/>
    <w:rsid w:val="00D66EBF"/>
    <w:rsid w:val="00D66F44"/>
    <w:rsid w:val="00D67007"/>
    <w:rsid w:val="00D6702D"/>
    <w:rsid w:val="00D67159"/>
    <w:rsid w:val="00D70314"/>
    <w:rsid w:val="00D703BC"/>
    <w:rsid w:val="00D703C5"/>
    <w:rsid w:val="00D7099B"/>
    <w:rsid w:val="00D70C46"/>
    <w:rsid w:val="00D71249"/>
    <w:rsid w:val="00D71CFE"/>
    <w:rsid w:val="00D72A73"/>
    <w:rsid w:val="00D72B2F"/>
    <w:rsid w:val="00D72B7F"/>
    <w:rsid w:val="00D72EF7"/>
    <w:rsid w:val="00D74ED9"/>
    <w:rsid w:val="00D7546F"/>
    <w:rsid w:val="00D76105"/>
    <w:rsid w:val="00D7667D"/>
    <w:rsid w:val="00D77E39"/>
    <w:rsid w:val="00D77FF5"/>
    <w:rsid w:val="00D8061B"/>
    <w:rsid w:val="00D80938"/>
    <w:rsid w:val="00D80D6A"/>
    <w:rsid w:val="00D81812"/>
    <w:rsid w:val="00D81F7D"/>
    <w:rsid w:val="00D826F8"/>
    <w:rsid w:val="00D8298A"/>
    <w:rsid w:val="00D82A78"/>
    <w:rsid w:val="00D82B79"/>
    <w:rsid w:val="00D82EFA"/>
    <w:rsid w:val="00D83A39"/>
    <w:rsid w:val="00D83C29"/>
    <w:rsid w:val="00D85417"/>
    <w:rsid w:val="00D8552B"/>
    <w:rsid w:val="00D86195"/>
    <w:rsid w:val="00D86C8B"/>
    <w:rsid w:val="00D87003"/>
    <w:rsid w:val="00D90487"/>
    <w:rsid w:val="00D91CB5"/>
    <w:rsid w:val="00D91CCF"/>
    <w:rsid w:val="00D92267"/>
    <w:rsid w:val="00D9265B"/>
    <w:rsid w:val="00D931B0"/>
    <w:rsid w:val="00D9378E"/>
    <w:rsid w:val="00D9386C"/>
    <w:rsid w:val="00D938AB"/>
    <w:rsid w:val="00D93912"/>
    <w:rsid w:val="00D93F17"/>
    <w:rsid w:val="00D951CA"/>
    <w:rsid w:val="00D95321"/>
    <w:rsid w:val="00D959D6"/>
    <w:rsid w:val="00D975D7"/>
    <w:rsid w:val="00DA0A62"/>
    <w:rsid w:val="00DA12A2"/>
    <w:rsid w:val="00DA1D50"/>
    <w:rsid w:val="00DA2A71"/>
    <w:rsid w:val="00DA2BF4"/>
    <w:rsid w:val="00DA4857"/>
    <w:rsid w:val="00DA4DB9"/>
    <w:rsid w:val="00DA5DE7"/>
    <w:rsid w:val="00DA5EBA"/>
    <w:rsid w:val="00DA6469"/>
    <w:rsid w:val="00DB1004"/>
    <w:rsid w:val="00DB1F1E"/>
    <w:rsid w:val="00DB2536"/>
    <w:rsid w:val="00DB3009"/>
    <w:rsid w:val="00DB3210"/>
    <w:rsid w:val="00DB34DD"/>
    <w:rsid w:val="00DB37F4"/>
    <w:rsid w:val="00DB3AEC"/>
    <w:rsid w:val="00DB5B37"/>
    <w:rsid w:val="00DB5FC1"/>
    <w:rsid w:val="00DC112B"/>
    <w:rsid w:val="00DC1347"/>
    <w:rsid w:val="00DC2902"/>
    <w:rsid w:val="00DC2C8E"/>
    <w:rsid w:val="00DC38E2"/>
    <w:rsid w:val="00DC3A23"/>
    <w:rsid w:val="00DC3CBD"/>
    <w:rsid w:val="00DC3FE7"/>
    <w:rsid w:val="00DC4857"/>
    <w:rsid w:val="00DC4DE6"/>
    <w:rsid w:val="00DC5496"/>
    <w:rsid w:val="00DC6119"/>
    <w:rsid w:val="00DC6F0B"/>
    <w:rsid w:val="00DC7835"/>
    <w:rsid w:val="00DD03C7"/>
    <w:rsid w:val="00DD106C"/>
    <w:rsid w:val="00DD1D28"/>
    <w:rsid w:val="00DD2582"/>
    <w:rsid w:val="00DD292B"/>
    <w:rsid w:val="00DD32DB"/>
    <w:rsid w:val="00DD3A0E"/>
    <w:rsid w:val="00DD3D2F"/>
    <w:rsid w:val="00DD4577"/>
    <w:rsid w:val="00DD4DD3"/>
    <w:rsid w:val="00DD4EAA"/>
    <w:rsid w:val="00DD536D"/>
    <w:rsid w:val="00DD5662"/>
    <w:rsid w:val="00DD56AE"/>
    <w:rsid w:val="00DD62E6"/>
    <w:rsid w:val="00DD6CFC"/>
    <w:rsid w:val="00DD7E5A"/>
    <w:rsid w:val="00DE04D9"/>
    <w:rsid w:val="00DE183C"/>
    <w:rsid w:val="00DE1B15"/>
    <w:rsid w:val="00DE22EB"/>
    <w:rsid w:val="00DE2A08"/>
    <w:rsid w:val="00DE3B35"/>
    <w:rsid w:val="00DE3B3C"/>
    <w:rsid w:val="00DE3B9B"/>
    <w:rsid w:val="00DE43B4"/>
    <w:rsid w:val="00DE508E"/>
    <w:rsid w:val="00DE5336"/>
    <w:rsid w:val="00DE57FB"/>
    <w:rsid w:val="00DE5B8A"/>
    <w:rsid w:val="00DE5D7F"/>
    <w:rsid w:val="00DE5F97"/>
    <w:rsid w:val="00DE617A"/>
    <w:rsid w:val="00DE62BA"/>
    <w:rsid w:val="00DE67FC"/>
    <w:rsid w:val="00DE6EB0"/>
    <w:rsid w:val="00DE736C"/>
    <w:rsid w:val="00DE77FA"/>
    <w:rsid w:val="00DE7898"/>
    <w:rsid w:val="00DE7E8E"/>
    <w:rsid w:val="00DE7FFD"/>
    <w:rsid w:val="00DF063C"/>
    <w:rsid w:val="00DF080C"/>
    <w:rsid w:val="00DF083B"/>
    <w:rsid w:val="00DF0A08"/>
    <w:rsid w:val="00DF0C70"/>
    <w:rsid w:val="00DF0DCE"/>
    <w:rsid w:val="00DF1F7D"/>
    <w:rsid w:val="00DF22ED"/>
    <w:rsid w:val="00DF2BF0"/>
    <w:rsid w:val="00DF3DC3"/>
    <w:rsid w:val="00DF45F7"/>
    <w:rsid w:val="00DF5AEA"/>
    <w:rsid w:val="00DF5D98"/>
    <w:rsid w:val="00DF6132"/>
    <w:rsid w:val="00DF6C98"/>
    <w:rsid w:val="00DF7AA9"/>
    <w:rsid w:val="00DF7AB2"/>
    <w:rsid w:val="00E001DD"/>
    <w:rsid w:val="00E0021A"/>
    <w:rsid w:val="00E00837"/>
    <w:rsid w:val="00E0296F"/>
    <w:rsid w:val="00E02C9E"/>
    <w:rsid w:val="00E032AE"/>
    <w:rsid w:val="00E03AD4"/>
    <w:rsid w:val="00E03E0B"/>
    <w:rsid w:val="00E04D4A"/>
    <w:rsid w:val="00E0560D"/>
    <w:rsid w:val="00E059A3"/>
    <w:rsid w:val="00E05F43"/>
    <w:rsid w:val="00E06303"/>
    <w:rsid w:val="00E06EAC"/>
    <w:rsid w:val="00E06EF5"/>
    <w:rsid w:val="00E07EF9"/>
    <w:rsid w:val="00E10342"/>
    <w:rsid w:val="00E1048B"/>
    <w:rsid w:val="00E10DCE"/>
    <w:rsid w:val="00E10F20"/>
    <w:rsid w:val="00E119D0"/>
    <w:rsid w:val="00E119E2"/>
    <w:rsid w:val="00E12EDF"/>
    <w:rsid w:val="00E1386C"/>
    <w:rsid w:val="00E13EFF"/>
    <w:rsid w:val="00E146AD"/>
    <w:rsid w:val="00E155B9"/>
    <w:rsid w:val="00E15809"/>
    <w:rsid w:val="00E15E4D"/>
    <w:rsid w:val="00E162F5"/>
    <w:rsid w:val="00E17AE0"/>
    <w:rsid w:val="00E2022D"/>
    <w:rsid w:val="00E20AA7"/>
    <w:rsid w:val="00E20C21"/>
    <w:rsid w:val="00E21036"/>
    <w:rsid w:val="00E21606"/>
    <w:rsid w:val="00E22061"/>
    <w:rsid w:val="00E22315"/>
    <w:rsid w:val="00E23FD5"/>
    <w:rsid w:val="00E250C2"/>
    <w:rsid w:val="00E255DA"/>
    <w:rsid w:val="00E25BA5"/>
    <w:rsid w:val="00E25BF6"/>
    <w:rsid w:val="00E25E2D"/>
    <w:rsid w:val="00E25E3F"/>
    <w:rsid w:val="00E26869"/>
    <w:rsid w:val="00E26BDE"/>
    <w:rsid w:val="00E30CDA"/>
    <w:rsid w:val="00E31ADC"/>
    <w:rsid w:val="00E31B63"/>
    <w:rsid w:val="00E31F9A"/>
    <w:rsid w:val="00E33293"/>
    <w:rsid w:val="00E33620"/>
    <w:rsid w:val="00E3424E"/>
    <w:rsid w:val="00E3448C"/>
    <w:rsid w:val="00E35BD0"/>
    <w:rsid w:val="00E360C3"/>
    <w:rsid w:val="00E36290"/>
    <w:rsid w:val="00E36525"/>
    <w:rsid w:val="00E41336"/>
    <w:rsid w:val="00E428BF"/>
    <w:rsid w:val="00E4344A"/>
    <w:rsid w:val="00E43AA8"/>
    <w:rsid w:val="00E43F5B"/>
    <w:rsid w:val="00E43F6F"/>
    <w:rsid w:val="00E44645"/>
    <w:rsid w:val="00E446D8"/>
    <w:rsid w:val="00E44957"/>
    <w:rsid w:val="00E44996"/>
    <w:rsid w:val="00E45C7A"/>
    <w:rsid w:val="00E463D7"/>
    <w:rsid w:val="00E46441"/>
    <w:rsid w:val="00E4649C"/>
    <w:rsid w:val="00E471F0"/>
    <w:rsid w:val="00E474ED"/>
    <w:rsid w:val="00E50264"/>
    <w:rsid w:val="00E50670"/>
    <w:rsid w:val="00E50D1C"/>
    <w:rsid w:val="00E50E1D"/>
    <w:rsid w:val="00E51066"/>
    <w:rsid w:val="00E51175"/>
    <w:rsid w:val="00E51569"/>
    <w:rsid w:val="00E51B8C"/>
    <w:rsid w:val="00E51F42"/>
    <w:rsid w:val="00E51F53"/>
    <w:rsid w:val="00E537EC"/>
    <w:rsid w:val="00E53E9D"/>
    <w:rsid w:val="00E54329"/>
    <w:rsid w:val="00E5439D"/>
    <w:rsid w:val="00E54BAE"/>
    <w:rsid w:val="00E554ED"/>
    <w:rsid w:val="00E55B85"/>
    <w:rsid w:val="00E562AC"/>
    <w:rsid w:val="00E56E38"/>
    <w:rsid w:val="00E57878"/>
    <w:rsid w:val="00E57A71"/>
    <w:rsid w:val="00E57D2B"/>
    <w:rsid w:val="00E605A1"/>
    <w:rsid w:val="00E62C89"/>
    <w:rsid w:val="00E62D0F"/>
    <w:rsid w:val="00E62F9B"/>
    <w:rsid w:val="00E63625"/>
    <w:rsid w:val="00E6542F"/>
    <w:rsid w:val="00E65AC6"/>
    <w:rsid w:val="00E66B11"/>
    <w:rsid w:val="00E67046"/>
    <w:rsid w:val="00E67219"/>
    <w:rsid w:val="00E67570"/>
    <w:rsid w:val="00E67628"/>
    <w:rsid w:val="00E67793"/>
    <w:rsid w:val="00E67D74"/>
    <w:rsid w:val="00E71000"/>
    <w:rsid w:val="00E71E11"/>
    <w:rsid w:val="00E72EB6"/>
    <w:rsid w:val="00E72ED9"/>
    <w:rsid w:val="00E73CAD"/>
    <w:rsid w:val="00E73EAF"/>
    <w:rsid w:val="00E740AF"/>
    <w:rsid w:val="00E74263"/>
    <w:rsid w:val="00E7478B"/>
    <w:rsid w:val="00E7483B"/>
    <w:rsid w:val="00E75144"/>
    <w:rsid w:val="00E75163"/>
    <w:rsid w:val="00E75254"/>
    <w:rsid w:val="00E7547D"/>
    <w:rsid w:val="00E75BA9"/>
    <w:rsid w:val="00E764F6"/>
    <w:rsid w:val="00E7658C"/>
    <w:rsid w:val="00E7672A"/>
    <w:rsid w:val="00E76930"/>
    <w:rsid w:val="00E76E7D"/>
    <w:rsid w:val="00E77826"/>
    <w:rsid w:val="00E77D48"/>
    <w:rsid w:val="00E818D8"/>
    <w:rsid w:val="00E82E89"/>
    <w:rsid w:val="00E830CD"/>
    <w:rsid w:val="00E83717"/>
    <w:rsid w:val="00E84A76"/>
    <w:rsid w:val="00E84D5E"/>
    <w:rsid w:val="00E85276"/>
    <w:rsid w:val="00E854B1"/>
    <w:rsid w:val="00E85608"/>
    <w:rsid w:val="00E85DC0"/>
    <w:rsid w:val="00E86318"/>
    <w:rsid w:val="00E87808"/>
    <w:rsid w:val="00E8798B"/>
    <w:rsid w:val="00E879BE"/>
    <w:rsid w:val="00E879F6"/>
    <w:rsid w:val="00E87D70"/>
    <w:rsid w:val="00E9017E"/>
    <w:rsid w:val="00E908DE"/>
    <w:rsid w:val="00E91F16"/>
    <w:rsid w:val="00E91FA3"/>
    <w:rsid w:val="00E925C7"/>
    <w:rsid w:val="00E929E1"/>
    <w:rsid w:val="00E92AD8"/>
    <w:rsid w:val="00E92E66"/>
    <w:rsid w:val="00E93B3E"/>
    <w:rsid w:val="00E9458D"/>
    <w:rsid w:val="00E95555"/>
    <w:rsid w:val="00E96005"/>
    <w:rsid w:val="00E96BD3"/>
    <w:rsid w:val="00E96DF0"/>
    <w:rsid w:val="00E97246"/>
    <w:rsid w:val="00E97BB3"/>
    <w:rsid w:val="00EA120F"/>
    <w:rsid w:val="00EA1840"/>
    <w:rsid w:val="00EA1AA9"/>
    <w:rsid w:val="00EA1D0C"/>
    <w:rsid w:val="00EA2459"/>
    <w:rsid w:val="00EA2879"/>
    <w:rsid w:val="00EA2A24"/>
    <w:rsid w:val="00EA2B39"/>
    <w:rsid w:val="00EA32AA"/>
    <w:rsid w:val="00EA3864"/>
    <w:rsid w:val="00EA4629"/>
    <w:rsid w:val="00EA4823"/>
    <w:rsid w:val="00EA4ED9"/>
    <w:rsid w:val="00EA52A9"/>
    <w:rsid w:val="00EA7318"/>
    <w:rsid w:val="00EA7596"/>
    <w:rsid w:val="00EA7A0C"/>
    <w:rsid w:val="00EB07C9"/>
    <w:rsid w:val="00EB09B3"/>
    <w:rsid w:val="00EB0EDF"/>
    <w:rsid w:val="00EB0FF7"/>
    <w:rsid w:val="00EB10E5"/>
    <w:rsid w:val="00EB1D78"/>
    <w:rsid w:val="00EB76B2"/>
    <w:rsid w:val="00EB780D"/>
    <w:rsid w:val="00EC027E"/>
    <w:rsid w:val="00EC12B2"/>
    <w:rsid w:val="00EC1420"/>
    <w:rsid w:val="00EC168A"/>
    <w:rsid w:val="00EC206A"/>
    <w:rsid w:val="00EC2422"/>
    <w:rsid w:val="00EC2BE0"/>
    <w:rsid w:val="00EC3B53"/>
    <w:rsid w:val="00EC4DAB"/>
    <w:rsid w:val="00EC6B61"/>
    <w:rsid w:val="00EC6FEA"/>
    <w:rsid w:val="00EC7EAD"/>
    <w:rsid w:val="00ED0D6F"/>
    <w:rsid w:val="00ED19F9"/>
    <w:rsid w:val="00ED326B"/>
    <w:rsid w:val="00ED32E8"/>
    <w:rsid w:val="00ED3471"/>
    <w:rsid w:val="00ED36B9"/>
    <w:rsid w:val="00ED3D9C"/>
    <w:rsid w:val="00ED48B4"/>
    <w:rsid w:val="00ED4B94"/>
    <w:rsid w:val="00ED4D1C"/>
    <w:rsid w:val="00ED4E80"/>
    <w:rsid w:val="00ED54E3"/>
    <w:rsid w:val="00ED5521"/>
    <w:rsid w:val="00ED7113"/>
    <w:rsid w:val="00ED77F7"/>
    <w:rsid w:val="00EE087D"/>
    <w:rsid w:val="00EE08B5"/>
    <w:rsid w:val="00EE2E03"/>
    <w:rsid w:val="00EE409D"/>
    <w:rsid w:val="00EE55C2"/>
    <w:rsid w:val="00EE57CA"/>
    <w:rsid w:val="00EE5868"/>
    <w:rsid w:val="00EE5A83"/>
    <w:rsid w:val="00EE63D9"/>
    <w:rsid w:val="00EE64B5"/>
    <w:rsid w:val="00EE64FA"/>
    <w:rsid w:val="00EE669C"/>
    <w:rsid w:val="00EE67DA"/>
    <w:rsid w:val="00EE6DC1"/>
    <w:rsid w:val="00EE6F03"/>
    <w:rsid w:val="00EE7389"/>
    <w:rsid w:val="00EE7ED2"/>
    <w:rsid w:val="00EF0420"/>
    <w:rsid w:val="00EF0C2B"/>
    <w:rsid w:val="00EF0C75"/>
    <w:rsid w:val="00EF17A4"/>
    <w:rsid w:val="00EF1DB5"/>
    <w:rsid w:val="00EF1FB7"/>
    <w:rsid w:val="00EF3076"/>
    <w:rsid w:val="00EF3381"/>
    <w:rsid w:val="00EF35C9"/>
    <w:rsid w:val="00EF3C6B"/>
    <w:rsid w:val="00EF4289"/>
    <w:rsid w:val="00EF46BB"/>
    <w:rsid w:val="00EF48C6"/>
    <w:rsid w:val="00EF4922"/>
    <w:rsid w:val="00EF5F80"/>
    <w:rsid w:val="00EF681E"/>
    <w:rsid w:val="00EF711D"/>
    <w:rsid w:val="00EF7431"/>
    <w:rsid w:val="00EF79F3"/>
    <w:rsid w:val="00EF7BD2"/>
    <w:rsid w:val="00EF7D9F"/>
    <w:rsid w:val="00F0017F"/>
    <w:rsid w:val="00F006DB"/>
    <w:rsid w:val="00F011C0"/>
    <w:rsid w:val="00F025ED"/>
    <w:rsid w:val="00F02BD9"/>
    <w:rsid w:val="00F03CFC"/>
    <w:rsid w:val="00F03D29"/>
    <w:rsid w:val="00F03D90"/>
    <w:rsid w:val="00F05027"/>
    <w:rsid w:val="00F050EC"/>
    <w:rsid w:val="00F057A7"/>
    <w:rsid w:val="00F057B3"/>
    <w:rsid w:val="00F05DC2"/>
    <w:rsid w:val="00F061BB"/>
    <w:rsid w:val="00F07865"/>
    <w:rsid w:val="00F1005D"/>
    <w:rsid w:val="00F10A7B"/>
    <w:rsid w:val="00F10DAE"/>
    <w:rsid w:val="00F10F2B"/>
    <w:rsid w:val="00F114FC"/>
    <w:rsid w:val="00F115A1"/>
    <w:rsid w:val="00F11A71"/>
    <w:rsid w:val="00F12C52"/>
    <w:rsid w:val="00F12CC9"/>
    <w:rsid w:val="00F12E60"/>
    <w:rsid w:val="00F12FA0"/>
    <w:rsid w:val="00F130A1"/>
    <w:rsid w:val="00F14041"/>
    <w:rsid w:val="00F155F3"/>
    <w:rsid w:val="00F15BE2"/>
    <w:rsid w:val="00F15C5E"/>
    <w:rsid w:val="00F15E46"/>
    <w:rsid w:val="00F16FC9"/>
    <w:rsid w:val="00F1714B"/>
    <w:rsid w:val="00F1718B"/>
    <w:rsid w:val="00F1788A"/>
    <w:rsid w:val="00F21B4D"/>
    <w:rsid w:val="00F21C7D"/>
    <w:rsid w:val="00F21CF7"/>
    <w:rsid w:val="00F21DB0"/>
    <w:rsid w:val="00F22986"/>
    <w:rsid w:val="00F2299E"/>
    <w:rsid w:val="00F22B17"/>
    <w:rsid w:val="00F22BEC"/>
    <w:rsid w:val="00F22C41"/>
    <w:rsid w:val="00F24667"/>
    <w:rsid w:val="00F249DE"/>
    <w:rsid w:val="00F24BF3"/>
    <w:rsid w:val="00F24F5C"/>
    <w:rsid w:val="00F26B29"/>
    <w:rsid w:val="00F26F5B"/>
    <w:rsid w:val="00F27358"/>
    <w:rsid w:val="00F276E2"/>
    <w:rsid w:val="00F27A34"/>
    <w:rsid w:val="00F3084E"/>
    <w:rsid w:val="00F309CF"/>
    <w:rsid w:val="00F30E76"/>
    <w:rsid w:val="00F313C7"/>
    <w:rsid w:val="00F31EF6"/>
    <w:rsid w:val="00F31FC9"/>
    <w:rsid w:val="00F32370"/>
    <w:rsid w:val="00F32381"/>
    <w:rsid w:val="00F3330B"/>
    <w:rsid w:val="00F33526"/>
    <w:rsid w:val="00F33684"/>
    <w:rsid w:val="00F33D10"/>
    <w:rsid w:val="00F340C7"/>
    <w:rsid w:val="00F34E25"/>
    <w:rsid w:val="00F359F6"/>
    <w:rsid w:val="00F36F07"/>
    <w:rsid w:val="00F372D9"/>
    <w:rsid w:val="00F40969"/>
    <w:rsid w:val="00F4150F"/>
    <w:rsid w:val="00F4264A"/>
    <w:rsid w:val="00F42997"/>
    <w:rsid w:val="00F42F8B"/>
    <w:rsid w:val="00F4315B"/>
    <w:rsid w:val="00F44277"/>
    <w:rsid w:val="00F457E2"/>
    <w:rsid w:val="00F4792A"/>
    <w:rsid w:val="00F47BBA"/>
    <w:rsid w:val="00F47D48"/>
    <w:rsid w:val="00F47FAA"/>
    <w:rsid w:val="00F50843"/>
    <w:rsid w:val="00F51353"/>
    <w:rsid w:val="00F51AD3"/>
    <w:rsid w:val="00F51BF0"/>
    <w:rsid w:val="00F52021"/>
    <w:rsid w:val="00F52343"/>
    <w:rsid w:val="00F52760"/>
    <w:rsid w:val="00F53AA0"/>
    <w:rsid w:val="00F53E56"/>
    <w:rsid w:val="00F53FEE"/>
    <w:rsid w:val="00F54DC5"/>
    <w:rsid w:val="00F5521B"/>
    <w:rsid w:val="00F55A69"/>
    <w:rsid w:val="00F55FB4"/>
    <w:rsid w:val="00F56352"/>
    <w:rsid w:val="00F569AD"/>
    <w:rsid w:val="00F56EDA"/>
    <w:rsid w:val="00F56FDB"/>
    <w:rsid w:val="00F57102"/>
    <w:rsid w:val="00F57AA6"/>
    <w:rsid w:val="00F61345"/>
    <w:rsid w:val="00F616B9"/>
    <w:rsid w:val="00F61AB5"/>
    <w:rsid w:val="00F61D46"/>
    <w:rsid w:val="00F62250"/>
    <w:rsid w:val="00F6236D"/>
    <w:rsid w:val="00F63017"/>
    <w:rsid w:val="00F6357F"/>
    <w:rsid w:val="00F63988"/>
    <w:rsid w:val="00F646D0"/>
    <w:rsid w:val="00F65926"/>
    <w:rsid w:val="00F65F4C"/>
    <w:rsid w:val="00F662E9"/>
    <w:rsid w:val="00F66385"/>
    <w:rsid w:val="00F66FA1"/>
    <w:rsid w:val="00F676C2"/>
    <w:rsid w:val="00F67C9C"/>
    <w:rsid w:val="00F703FC"/>
    <w:rsid w:val="00F7092C"/>
    <w:rsid w:val="00F720C3"/>
    <w:rsid w:val="00F7235B"/>
    <w:rsid w:val="00F72D4E"/>
    <w:rsid w:val="00F731FD"/>
    <w:rsid w:val="00F73282"/>
    <w:rsid w:val="00F736E3"/>
    <w:rsid w:val="00F73F93"/>
    <w:rsid w:val="00F7441D"/>
    <w:rsid w:val="00F74DE6"/>
    <w:rsid w:val="00F75C11"/>
    <w:rsid w:val="00F75DF9"/>
    <w:rsid w:val="00F778E0"/>
    <w:rsid w:val="00F803D6"/>
    <w:rsid w:val="00F80843"/>
    <w:rsid w:val="00F80BF8"/>
    <w:rsid w:val="00F8156A"/>
    <w:rsid w:val="00F81953"/>
    <w:rsid w:val="00F82323"/>
    <w:rsid w:val="00F8350E"/>
    <w:rsid w:val="00F83ECE"/>
    <w:rsid w:val="00F843C0"/>
    <w:rsid w:val="00F847C0"/>
    <w:rsid w:val="00F864F0"/>
    <w:rsid w:val="00F86854"/>
    <w:rsid w:val="00F86F30"/>
    <w:rsid w:val="00F86FBF"/>
    <w:rsid w:val="00F9022F"/>
    <w:rsid w:val="00F908C9"/>
    <w:rsid w:val="00F910EA"/>
    <w:rsid w:val="00F916D7"/>
    <w:rsid w:val="00F9297C"/>
    <w:rsid w:val="00F93FF9"/>
    <w:rsid w:val="00F94754"/>
    <w:rsid w:val="00F95D82"/>
    <w:rsid w:val="00F95EBD"/>
    <w:rsid w:val="00F96B12"/>
    <w:rsid w:val="00F96B71"/>
    <w:rsid w:val="00F97141"/>
    <w:rsid w:val="00F97333"/>
    <w:rsid w:val="00F974AD"/>
    <w:rsid w:val="00F97505"/>
    <w:rsid w:val="00FA0DD3"/>
    <w:rsid w:val="00FA142D"/>
    <w:rsid w:val="00FA174C"/>
    <w:rsid w:val="00FA17BB"/>
    <w:rsid w:val="00FA19BA"/>
    <w:rsid w:val="00FA2145"/>
    <w:rsid w:val="00FA2FB2"/>
    <w:rsid w:val="00FA3EB4"/>
    <w:rsid w:val="00FA4688"/>
    <w:rsid w:val="00FA4774"/>
    <w:rsid w:val="00FA4944"/>
    <w:rsid w:val="00FA49F6"/>
    <w:rsid w:val="00FA4F80"/>
    <w:rsid w:val="00FA59FF"/>
    <w:rsid w:val="00FA6D3F"/>
    <w:rsid w:val="00FA7234"/>
    <w:rsid w:val="00FA734F"/>
    <w:rsid w:val="00FA7D84"/>
    <w:rsid w:val="00FB02BC"/>
    <w:rsid w:val="00FB058E"/>
    <w:rsid w:val="00FB158B"/>
    <w:rsid w:val="00FB15F0"/>
    <w:rsid w:val="00FB15F3"/>
    <w:rsid w:val="00FB1C30"/>
    <w:rsid w:val="00FB2074"/>
    <w:rsid w:val="00FB2755"/>
    <w:rsid w:val="00FB2A3F"/>
    <w:rsid w:val="00FB2BEA"/>
    <w:rsid w:val="00FB33E9"/>
    <w:rsid w:val="00FB583F"/>
    <w:rsid w:val="00FB67B3"/>
    <w:rsid w:val="00FB6BD1"/>
    <w:rsid w:val="00FB7278"/>
    <w:rsid w:val="00FC032B"/>
    <w:rsid w:val="00FC0621"/>
    <w:rsid w:val="00FC0799"/>
    <w:rsid w:val="00FC07D2"/>
    <w:rsid w:val="00FC0B92"/>
    <w:rsid w:val="00FC0D51"/>
    <w:rsid w:val="00FC10F7"/>
    <w:rsid w:val="00FC135C"/>
    <w:rsid w:val="00FC17CB"/>
    <w:rsid w:val="00FC1DA1"/>
    <w:rsid w:val="00FC2203"/>
    <w:rsid w:val="00FC294C"/>
    <w:rsid w:val="00FC317E"/>
    <w:rsid w:val="00FC384F"/>
    <w:rsid w:val="00FC3B0A"/>
    <w:rsid w:val="00FC3E8F"/>
    <w:rsid w:val="00FC42A2"/>
    <w:rsid w:val="00FC49B8"/>
    <w:rsid w:val="00FC4D08"/>
    <w:rsid w:val="00FC4EA1"/>
    <w:rsid w:val="00FC517F"/>
    <w:rsid w:val="00FC536C"/>
    <w:rsid w:val="00FC5ADB"/>
    <w:rsid w:val="00FC73DF"/>
    <w:rsid w:val="00FC7F70"/>
    <w:rsid w:val="00FD0D39"/>
    <w:rsid w:val="00FD25ED"/>
    <w:rsid w:val="00FD2979"/>
    <w:rsid w:val="00FD2F8B"/>
    <w:rsid w:val="00FD32EC"/>
    <w:rsid w:val="00FD3658"/>
    <w:rsid w:val="00FD45AF"/>
    <w:rsid w:val="00FD4721"/>
    <w:rsid w:val="00FD47A2"/>
    <w:rsid w:val="00FD4DB2"/>
    <w:rsid w:val="00FD51A3"/>
    <w:rsid w:val="00FD56DB"/>
    <w:rsid w:val="00FD587D"/>
    <w:rsid w:val="00FD58C5"/>
    <w:rsid w:val="00FD5A28"/>
    <w:rsid w:val="00FD7D39"/>
    <w:rsid w:val="00FE1B17"/>
    <w:rsid w:val="00FE2441"/>
    <w:rsid w:val="00FE257B"/>
    <w:rsid w:val="00FE37DE"/>
    <w:rsid w:val="00FE3918"/>
    <w:rsid w:val="00FE3CFC"/>
    <w:rsid w:val="00FE4065"/>
    <w:rsid w:val="00FE484C"/>
    <w:rsid w:val="00FE494F"/>
    <w:rsid w:val="00FE4DDB"/>
    <w:rsid w:val="00FE563A"/>
    <w:rsid w:val="00FE56C4"/>
    <w:rsid w:val="00FE5754"/>
    <w:rsid w:val="00FE5FFB"/>
    <w:rsid w:val="00FE65BA"/>
    <w:rsid w:val="00FE6CCD"/>
    <w:rsid w:val="00FE7298"/>
    <w:rsid w:val="00FE7709"/>
    <w:rsid w:val="00FF0F9E"/>
    <w:rsid w:val="00FF1419"/>
    <w:rsid w:val="00FF155C"/>
    <w:rsid w:val="00FF25A0"/>
    <w:rsid w:val="00FF28C8"/>
    <w:rsid w:val="00FF30B2"/>
    <w:rsid w:val="00FF3844"/>
    <w:rsid w:val="00FF4405"/>
    <w:rsid w:val="00FF4A81"/>
    <w:rsid w:val="00FF4FA5"/>
    <w:rsid w:val="00FF573A"/>
    <w:rsid w:val="00FF585C"/>
    <w:rsid w:val="00FF5C4D"/>
    <w:rsid w:val="00FF5DEF"/>
    <w:rsid w:val="00FF7354"/>
    <w:rsid w:val="0442E610"/>
    <w:rsid w:val="06DDC501"/>
    <w:rsid w:val="3030CA45"/>
    <w:rsid w:val="36BB33F3"/>
    <w:rsid w:val="470AC82C"/>
    <w:rsid w:val="4946BF04"/>
    <w:rsid w:val="49FB6901"/>
    <w:rsid w:val="607BC272"/>
    <w:rsid w:val="6794C43B"/>
    <w:rsid w:val="759F28E0"/>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B70E4"/>
  <w15:docId w15:val="{97D19FFA-2632-462E-87A1-817C05AE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2F77"/>
    <w:pPr>
      <w:widowControl w:val="0"/>
      <w:autoSpaceDE w:val="0"/>
      <w:autoSpaceDN w:val="0"/>
      <w:jc w:val="both"/>
    </w:pPr>
    <w:rPr>
      <w:rFonts w:ascii="Tahoma" w:eastAsia="굴림체" w:hAnsi="Tahoma"/>
      <w:kern w:val="2"/>
      <w:sz w:val="18"/>
      <w:szCs w:val="18"/>
    </w:rPr>
  </w:style>
  <w:style w:type="paragraph" w:styleId="1">
    <w:name w:val="heading 1"/>
    <w:aliases w:val="TCC 1"/>
    <w:basedOn w:val="a1"/>
    <w:next w:val="a1"/>
    <w:link w:val="1Char"/>
    <w:qFormat/>
    <w:rsid w:val="004047C3"/>
    <w:pPr>
      <w:keepNext/>
      <w:pageBreakBefore/>
      <w:numPr>
        <w:numId w:val="57"/>
      </w:numPr>
      <w:spacing w:before="240" w:after="240"/>
      <w:jc w:val="center"/>
      <w:outlineLvl w:val="0"/>
    </w:pPr>
    <w:rPr>
      <w:rFonts w:eastAsia="굴림"/>
      <w:b/>
      <w:bCs/>
      <w:smallCaps/>
      <w:color w:val="255B98"/>
      <w:kern w:val="0"/>
      <w:sz w:val="36"/>
      <w:szCs w:val="22"/>
    </w:rPr>
  </w:style>
  <w:style w:type="paragraph" w:styleId="21">
    <w:name w:val="heading 2"/>
    <w:aliases w:val="TCC 2"/>
    <w:basedOn w:val="a1"/>
    <w:next w:val="a1"/>
    <w:link w:val="2Char"/>
    <w:qFormat/>
    <w:rsid w:val="004047C3"/>
    <w:pPr>
      <w:keepNext/>
      <w:numPr>
        <w:ilvl w:val="1"/>
        <w:numId w:val="57"/>
      </w:numPr>
      <w:tabs>
        <w:tab w:val="clear" w:pos="5387"/>
        <w:tab w:val="num" w:pos="567"/>
      </w:tabs>
      <w:wordWrap w:val="0"/>
      <w:spacing w:before="240" w:after="240" w:line="120" w:lineRule="atLeast"/>
      <w:ind w:left="567" w:right="181"/>
      <w:jc w:val="left"/>
      <w:outlineLvl w:val="1"/>
    </w:pPr>
    <w:rPr>
      <w:rFonts w:eastAsia="굴림"/>
      <w:b/>
      <w:bCs/>
      <w:color w:val="255B98"/>
      <w:sz w:val="28"/>
      <w:szCs w:val="20"/>
    </w:rPr>
  </w:style>
  <w:style w:type="paragraph" w:styleId="31">
    <w:name w:val="heading 3"/>
    <w:aliases w:val="TCC 3"/>
    <w:basedOn w:val="a1"/>
    <w:next w:val="a1"/>
    <w:link w:val="3Char"/>
    <w:qFormat/>
    <w:rsid w:val="004A647B"/>
    <w:pPr>
      <w:keepNext/>
      <w:numPr>
        <w:ilvl w:val="2"/>
        <w:numId w:val="57"/>
      </w:numPr>
      <w:spacing w:before="180" w:after="180" w:line="240" w:lineRule="atLeast"/>
      <w:ind w:left="928" w:hanging="928"/>
      <w:outlineLvl w:val="2"/>
    </w:pPr>
    <w:rPr>
      <w:rFonts w:eastAsia="굴림"/>
      <w:b/>
      <w:bCs/>
      <w:color w:val="255B98"/>
      <w:kern w:val="0"/>
      <w:sz w:val="24"/>
      <w:szCs w:val="20"/>
    </w:rPr>
  </w:style>
  <w:style w:type="paragraph" w:styleId="40">
    <w:name w:val="heading 4"/>
    <w:aliases w:val="TCC 4"/>
    <w:basedOn w:val="a1"/>
    <w:next w:val="a1"/>
    <w:link w:val="4Char"/>
    <w:qFormat/>
    <w:rsid w:val="004047C3"/>
    <w:pPr>
      <w:keepNext/>
      <w:numPr>
        <w:ilvl w:val="3"/>
        <w:numId w:val="57"/>
      </w:numPr>
      <w:spacing w:before="180" w:after="180"/>
      <w:outlineLvl w:val="3"/>
    </w:pPr>
    <w:rPr>
      <w:rFonts w:eastAsia="굴림"/>
      <w:b/>
      <w:bCs/>
      <w:color w:val="255B98"/>
      <w:kern w:val="0"/>
      <w:sz w:val="20"/>
      <w:szCs w:val="20"/>
    </w:rPr>
  </w:style>
  <w:style w:type="paragraph" w:styleId="51">
    <w:name w:val="heading 5"/>
    <w:aliases w:val="TCC 5"/>
    <w:basedOn w:val="a1"/>
    <w:next w:val="a1"/>
    <w:link w:val="5Char"/>
    <w:qFormat/>
    <w:rsid w:val="004047C3"/>
    <w:pPr>
      <w:keepNext/>
      <w:numPr>
        <w:ilvl w:val="4"/>
        <w:numId w:val="57"/>
      </w:numPr>
      <w:tabs>
        <w:tab w:val="left" w:pos="1260"/>
      </w:tabs>
      <w:spacing w:before="180" w:after="180"/>
      <w:outlineLvl w:val="4"/>
    </w:pPr>
    <w:rPr>
      <w:rFonts w:eastAsia="굴림"/>
      <w:b/>
      <w:bCs/>
      <w:color w:val="255B98"/>
      <w:sz w:val="20"/>
    </w:rPr>
  </w:style>
  <w:style w:type="paragraph" w:styleId="6">
    <w:name w:val="heading 6"/>
    <w:basedOn w:val="a1"/>
    <w:next w:val="a1"/>
    <w:link w:val="6Char"/>
    <w:qFormat/>
    <w:rsid w:val="00FD45AF"/>
    <w:pPr>
      <w:keepNext/>
      <w:numPr>
        <w:ilvl w:val="5"/>
        <w:numId w:val="10"/>
      </w:numPr>
      <w:outlineLvl w:val="5"/>
    </w:pPr>
    <w:rPr>
      <w:rFonts w:eastAsia="굴림"/>
      <w:b/>
      <w:bCs/>
      <w:szCs w:val="16"/>
    </w:rPr>
  </w:style>
  <w:style w:type="paragraph" w:styleId="7">
    <w:name w:val="heading 7"/>
    <w:basedOn w:val="a1"/>
    <w:next w:val="a1"/>
    <w:link w:val="7Char"/>
    <w:qFormat/>
    <w:rsid w:val="00FD45AF"/>
    <w:pPr>
      <w:keepNext/>
      <w:numPr>
        <w:ilvl w:val="6"/>
        <w:numId w:val="10"/>
      </w:numPr>
      <w:outlineLvl w:val="6"/>
    </w:pPr>
    <w:rPr>
      <w:rFonts w:eastAsia="굴림"/>
      <w:b/>
      <w:bCs/>
      <w:szCs w:val="16"/>
    </w:rPr>
  </w:style>
  <w:style w:type="paragraph" w:styleId="8">
    <w:name w:val="heading 8"/>
    <w:basedOn w:val="a1"/>
    <w:next w:val="a1"/>
    <w:link w:val="8Char"/>
    <w:qFormat/>
    <w:rsid w:val="00FD45AF"/>
    <w:pPr>
      <w:keepNext/>
      <w:numPr>
        <w:ilvl w:val="7"/>
        <w:numId w:val="10"/>
      </w:numPr>
      <w:outlineLvl w:val="7"/>
    </w:pPr>
    <w:rPr>
      <w:rFonts w:eastAsia="굴림"/>
      <w:b/>
      <w:iCs/>
      <w:szCs w:val="16"/>
    </w:rPr>
  </w:style>
  <w:style w:type="paragraph" w:styleId="9">
    <w:name w:val="heading 9"/>
    <w:basedOn w:val="a1"/>
    <w:next w:val="a1"/>
    <w:link w:val="9Char"/>
    <w:qFormat/>
    <w:rsid w:val="00FD45AF"/>
    <w:pPr>
      <w:keepNext/>
      <w:numPr>
        <w:ilvl w:val="8"/>
        <w:numId w:val="10"/>
      </w:numPr>
      <w:outlineLvl w:val="8"/>
    </w:pPr>
    <w:rPr>
      <w:rFonts w:eastAsia="굴림"/>
      <w:b/>
      <w:bCs/>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rsid w:val="00FD45AF"/>
    <w:pPr>
      <w:tabs>
        <w:tab w:val="center" w:pos="4252"/>
        <w:tab w:val="right" w:pos="8504"/>
      </w:tabs>
      <w:snapToGrid w:val="0"/>
    </w:pPr>
  </w:style>
  <w:style w:type="paragraph" w:styleId="a6">
    <w:name w:val="footer"/>
    <w:basedOn w:val="a1"/>
    <w:link w:val="Char0"/>
    <w:unhideWhenUsed/>
    <w:rsid w:val="004A55DD"/>
    <w:pPr>
      <w:tabs>
        <w:tab w:val="center" w:pos="4513"/>
        <w:tab w:val="right" w:pos="9026"/>
      </w:tabs>
      <w:snapToGrid w:val="0"/>
    </w:pPr>
  </w:style>
  <w:style w:type="character" w:customStyle="1" w:styleId="Char0">
    <w:name w:val="바닥글 Char"/>
    <w:basedOn w:val="a2"/>
    <w:link w:val="a6"/>
    <w:uiPriority w:val="99"/>
    <w:rsid w:val="004A55DD"/>
    <w:rPr>
      <w:rFonts w:ascii="Arial" w:eastAsia="굴림체" w:hAnsi="Arial"/>
      <w:kern w:val="2"/>
      <w:sz w:val="18"/>
      <w:szCs w:val="18"/>
    </w:rPr>
  </w:style>
  <w:style w:type="paragraph" w:styleId="a7">
    <w:name w:val="caption"/>
    <w:aliases w:val="TCC TABLE CAPTION,TCC 표 캡션,표캡션TCC"/>
    <w:basedOn w:val="a1"/>
    <w:next w:val="a1"/>
    <w:link w:val="Char1"/>
    <w:qFormat/>
    <w:rsid w:val="00B812AB"/>
    <w:pPr>
      <w:spacing w:before="200"/>
      <w:jc w:val="center"/>
    </w:pPr>
    <w:rPr>
      <w:rFonts w:cs="Arial"/>
      <w:b/>
      <w:bCs/>
      <w:kern w:val="0"/>
      <w:sz w:val="20"/>
      <w:szCs w:val="20"/>
    </w:rPr>
  </w:style>
  <w:style w:type="character" w:customStyle="1" w:styleId="Char1">
    <w:name w:val="캡션 Char"/>
    <w:aliases w:val="TCC TABLE CAPTION Char,TCC 표 캡션 Char,표캡션TCC Char"/>
    <w:link w:val="a7"/>
    <w:rsid w:val="00B812AB"/>
    <w:rPr>
      <w:rFonts w:ascii="Arial" w:eastAsia="굴림체" w:hAnsi="Arial" w:cs="Arial"/>
      <w:b/>
      <w:bCs/>
    </w:rPr>
  </w:style>
  <w:style w:type="paragraph" w:styleId="a">
    <w:name w:val="List Number"/>
    <w:basedOn w:val="a1"/>
    <w:rsid w:val="00FD45AF"/>
    <w:pPr>
      <w:numPr>
        <w:numId w:val="2"/>
      </w:numPr>
    </w:pPr>
  </w:style>
  <w:style w:type="character" w:styleId="a8">
    <w:name w:val="Hyperlink"/>
    <w:uiPriority w:val="99"/>
    <w:rsid w:val="00FD45AF"/>
    <w:rPr>
      <w:color w:val="0000FF"/>
      <w:u w:val="single"/>
    </w:rPr>
  </w:style>
  <w:style w:type="paragraph" w:styleId="10">
    <w:name w:val="toc 1"/>
    <w:basedOn w:val="a1"/>
    <w:next w:val="a1"/>
    <w:autoRedefine/>
    <w:uiPriority w:val="39"/>
    <w:rsid w:val="00113BEB"/>
    <w:pPr>
      <w:tabs>
        <w:tab w:val="left" w:pos="426"/>
        <w:tab w:val="right" w:leader="dot" w:pos="10468"/>
      </w:tabs>
    </w:pPr>
  </w:style>
  <w:style w:type="paragraph" w:styleId="22">
    <w:name w:val="toc 2"/>
    <w:basedOn w:val="a1"/>
    <w:next w:val="a1"/>
    <w:autoRedefine/>
    <w:uiPriority w:val="39"/>
    <w:rsid w:val="004F0D2A"/>
    <w:pPr>
      <w:tabs>
        <w:tab w:val="left" w:pos="720"/>
        <w:tab w:val="right" w:leader="dot" w:pos="10469"/>
      </w:tabs>
      <w:ind w:leftChars="100" w:left="180"/>
    </w:pPr>
  </w:style>
  <w:style w:type="paragraph" w:styleId="32">
    <w:name w:val="toc 3"/>
    <w:basedOn w:val="a1"/>
    <w:next w:val="a1"/>
    <w:autoRedefine/>
    <w:uiPriority w:val="39"/>
    <w:rsid w:val="00857737"/>
    <w:pPr>
      <w:tabs>
        <w:tab w:val="left" w:pos="360"/>
        <w:tab w:val="left" w:pos="1134"/>
        <w:tab w:val="right" w:leader="dot" w:pos="10469"/>
      </w:tabs>
      <w:ind w:leftChars="200" w:left="360"/>
    </w:pPr>
  </w:style>
  <w:style w:type="paragraph" w:styleId="41">
    <w:name w:val="toc 4"/>
    <w:basedOn w:val="a1"/>
    <w:next w:val="a1"/>
    <w:autoRedefine/>
    <w:uiPriority w:val="39"/>
    <w:rsid w:val="00857737"/>
    <w:pPr>
      <w:tabs>
        <w:tab w:val="left" w:pos="1418"/>
        <w:tab w:val="right" w:leader="dot" w:pos="10468"/>
      </w:tabs>
      <w:ind w:leftChars="300" w:left="540"/>
    </w:pPr>
  </w:style>
  <w:style w:type="paragraph" w:styleId="52">
    <w:name w:val="toc 5"/>
    <w:basedOn w:val="a1"/>
    <w:next w:val="a1"/>
    <w:autoRedefine/>
    <w:uiPriority w:val="39"/>
    <w:rsid w:val="00857737"/>
    <w:pPr>
      <w:tabs>
        <w:tab w:val="left" w:pos="900"/>
        <w:tab w:val="right" w:leader="dot" w:pos="10469"/>
      </w:tabs>
      <w:ind w:leftChars="500" w:left="500"/>
    </w:pPr>
  </w:style>
  <w:style w:type="paragraph" w:styleId="60">
    <w:name w:val="toc 6"/>
    <w:basedOn w:val="a1"/>
    <w:next w:val="a1"/>
    <w:autoRedefine/>
    <w:uiPriority w:val="39"/>
    <w:rsid w:val="00FD45AF"/>
    <w:pPr>
      <w:ind w:leftChars="1000" w:left="2125"/>
    </w:pPr>
  </w:style>
  <w:style w:type="paragraph" w:styleId="70">
    <w:name w:val="toc 7"/>
    <w:basedOn w:val="a1"/>
    <w:next w:val="a1"/>
    <w:autoRedefine/>
    <w:uiPriority w:val="39"/>
    <w:rsid w:val="00FD45AF"/>
    <w:pPr>
      <w:ind w:leftChars="1200" w:left="2550"/>
    </w:pPr>
  </w:style>
  <w:style w:type="paragraph" w:styleId="80">
    <w:name w:val="toc 8"/>
    <w:basedOn w:val="a1"/>
    <w:next w:val="a1"/>
    <w:autoRedefine/>
    <w:uiPriority w:val="39"/>
    <w:rsid w:val="00FD45AF"/>
    <w:pPr>
      <w:ind w:leftChars="1400" w:left="2975"/>
    </w:pPr>
  </w:style>
  <w:style w:type="paragraph" w:styleId="90">
    <w:name w:val="toc 9"/>
    <w:basedOn w:val="a1"/>
    <w:next w:val="a1"/>
    <w:autoRedefine/>
    <w:uiPriority w:val="39"/>
    <w:rsid w:val="00FD45AF"/>
    <w:pPr>
      <w:ind w:leftChars="1600" w:left="3400"/>
    </w:pPr>
  </w:style>
  <w:style w:type="paragraph" w:styleId="a9">
    <w:name w:val="table of figures"/>
    <w:basedOn w:val="a1"/>
    <w:next w:val="a1"/>
    <w:uiPriority w:val="99"/>
    <w:rsid w:val="00FD45AF"/>
    <w:pPr>
      <w:ind w:leftChars="400" w:left="850" w:hangingChars="200" w:hanging="425"/>
    </w:pPr>
  </w:style>
  <w:style w:type="paragraph" w:customStyle="1" w:styleId="RegisterNameTCC">
    <w:name w:val="RegisterNameTCC"/>
    <w:basedOn w:val="a1"/>
    <w:next w:val="a1"/>
    <w:rsid w:val="00FD45AF"/>
    <w:pPr>
      <w:tabs>
        <w:tab w:val="right" w:pos="9080"/>
      </w:tabs>
    </w:pPr>
    <w:rPr>
      <w:rFonts w:eastAsia="바탕" w:cs="Arial"/>
      <w:b/>
      <w:bCs/>
      <w:kern w:val="0"/>
    </w:rPr>
  </w:style>
  <w:style w:type="character" w:styleId="aa">
    <w:name w:val="annotation reference"/>
    <w:rsid w:val="00FD45AF"/>
    <w:rPr>
      <w:sz w:val="18"/>
      <w:szCs w:val="18"/>
    </w:rPr>
  </w:style>
  <w:style w:type="paragraph" w:styleId="ab">
    <w:name w:val="annotation text"/>
    <w:basedOn w:val="a1"/>
    <w:link w:val="Char2"/>
    <w:uiPriority w:val="99"/>
    <w:rsid w:val="00FD45AF"/>
    <w:pPr>
      <w:jc w:val="left"/>
    </w:pPr>
  </w:style>
  <w:style w:type="paragraph" w:customStyle="1" w:styleId="TCC18">
    <w:name w:val="TCC 문서소제목18"/>
    <w:basedOn w:val="TCC22"/>
    <w:next w:val="a1"/>
    <w:qFormat/>
    <w:rsid w:val="009C564A"/>
    <w:rPr>
      <w:sz w:val="36"/>
    </w:rPr>
  </w:style>
  <w:style w:type="paragraph" w:customStyle="1" w:styleId="RevDate">
    <w:name w:val="RevDate"/>
    <w:basedOn w:val="a1"/>
    <w:next w:val="a1"/>
    <w:link w:val="RevDateChar"/>
    <w:rsid w:val="00FD45AF"/>
    <w:pPr>
      <w:spacing w:line="360" w:lineRule="auto"/>
      <w:jc w:val="right"/>
    </w:pPr>
    <w:rPr>
      <w:rFonts w:cs="Arial"/>
      <w:b/>
      <w:bCs/>
      <w:sz w:val="24"/>
    </w:rPr>
  </w:style>
  <w:style w:type="character" w:customStyle="1" w:styleId="RevDateChar">
    <w:name w:val="RevDate Char"/>
    <w:link w:val="RevDate"/>
    <w:rsid w:val="00FD45AF"/>
    <w:rPr>
      <w:rFonts w:ascii="Arial" w:eastAsia="굴림체" w:hAnsi="Arial" w:cs="Arial"/>
      <w:b/>
      <w:bCs/>
      <w:kern w:val="2"/>
      <w:sz w:val="24"/>
      <w:szCs w:val="18"/>
      <w:lang w:val="en-US" w:eastAsia="ko-KR" w:bidi="ar-SA"/>
    </w:rPr>
  </w:style>
  <w:style w:type="paragraph" w:styleId="ac">
    <w:name w:val="footnote text"/>
    <w:basedOn w:val="a1"/>
    <w:semiHidden/>
    <w:rsid w:val="00FD45AF"/>
    <w:pPr>
      <w:snapToGrid w:val="0"/>
      <w:jc w:val="left"/>
    </w:pPr>
  </w:style>
  <w:style w:type="paragraph" w:styleId="ad">
    <w:name w:val="Note Heading"/>
    <w:basedOn w:val="a1"/>
    <w:next w:val="a1"/>
    <w:rsid w:val="00FD45AF"/>
    <w:pPr>
      <w:jc w:val="center"/>
    </w:pPr>
  </w:style>
  <w:style w:type="paragraph" w:styleId="a0">
    <w:name w:val="List Bullet"/>
    <w:basedOn w:val="a1"/>
    <w:autoRedefine/>
    <w:rsid w:val="002872EB"/>
    <w:pPr>
      <w:numPr>
        <w:numId w:val="5"/>
      </w:numPr>
      <w:tabs>
        <w:tab w:val="clear" w:pos="361"/>
        <w:tab w:val="left" w:pos="180"/>
      </w:tabs>
      <w:ind w:leftChars="100" w:left="100" w:hanging="357"/>
    </w:pPr>
  </w:style>
  <w:style w:type="paragraph" w:styleId="20">
    <w:name w:val="List Bullet 2"/>
    <w:basedOn w:val="a1"/>
    <w:autoRedefine/>
    <w:rsid w:val="00FD45AF"/>
    <w:pPr>
      <w:numPr>
        <w:numId w:val="6"/>
      </w:numPr>
    </w:pPr>
  </w:style>
  <w:style w:type="paragraph" w:styleId="30">
    <w:name w:val="List Bullet 3"/>
    <w:basedOn w:val="a1"/>
    <w:autoRedefine/>
    <w:rsid w:val="00FD45AF"/>
    <w:pPr>
      <w:numPr>
        <w:numId w:val="7"/>
      </w:numPr>
    </w:pPr>
  </w:style>
  <w:style w:type="paragraph" w:styleId="4">
    <w:name w:val="List Bullet 4"/>
    <w:basedOn w:val="a1"/>
    <w:autoRedefine/>
    <w:rsid w:val="00FD45AF"/>
    <w:pPr>
      <w:numPr>
        <w:numId w:val="8"/>
      </w:numPr>
    </w:pPr>
  </w:style>
  <w:style w:type="paragraph" w:styleId="50">
    <w:name w:val="List Bullet 5"/>
    <w:basedOn w:val="a1"/>
    <w:autoRedefine/>
    <w:rsid w:val="00FD45AF"/>
    <w:pPr>
      <w:numPr>
        <w:numId w:val="9"/>
      </w:numPr>
    </w:pPr>
  </w:style>
  <w:style w:type="paragraph" w:styleId="ae">
    <w:name w:val="List"/>
    <w:basedOn w:val="a1"/>
    <w:rsid w:val="00FD45AF"/>
    <w:pPr>
      <w:ind w:leftChars="200" w:left="100" w:hangingChars="200" w:hanging="200"/>
    </w:pPr>
  </w:style>
  <w:style w:type="paragraph" w:styleId="23">
    <w:name w:val="List 2"/>
    <w:basedOn w:val="a1"/>
    <w:rsid w:val="00FD45AF"/>
    <w:pPr>
      <w:ind w:leftChars="400" w:left="100" w:hangingChars="200" w:hanging="200"/>
    </w:pPr>
  </w:style>
  <w:style w:type="paragraph" w:styleId="33">
    <w:name w:val="List 3"/>
    <w:basedOn w:val="a1"/>
    <w:rsid w:val="00FD45AF"/>
    <w:pPr>
      <w:ind w:leftChars="600" w:left="100" w:hangingChars="200" w:hanging="200"/>
    </w:pPr>
  </w:style>
  <w:style w:type="paragraph" w:styleId="42">
    <w:name w:val="List 4"/>
    <w:basedOn w:val="a1"/>
    <w:rsid w:val="00FD45AF"/>
    <w:pPr>
      <w:ind w:leftChars="800" w:left="100" w:hangingChars="200" w:hanging="200"/>
    </w:pPr>
  </w:style>
  <w:style w:type="paragraph" w:styleId="53">
    <w:name w:val="List 5"/>
    <w:basedOn w:val="a1"/>
    <w:rsid w:val="00FD45AF"/>
    <w:pPr>
      <w:ind w:leftChars="1000" w:left="100" w:hangingChars="200" w:hanging="200"/>
    </w:pPr>
  </w:style>
  <w:style w:type="paragraph" w:styleId="af">
    <w:name w:val="List Continue"/>
    <w:basedOn w:val="a1"/>
    <w:rsid w:val="00FD45AF"/>
    <w:pPr>
      <w:spacing w:after="180"/>
      <w:ind w:leftChars="200" w:left="425"/>
    </w:pPr>
  </w:style>
  <w:style w:type="paragraph" w:styleId="24">
    <w:name w:val="List Continue 2"/>
    <w:basedOn w:val="a1"/>
    <w:rsid w:val="00FD45AF"/>
    <w:pPr>
      <w:spacing w:after="180"/>
      <w:ind w:leftChars="400" w:left="850"/>
    </w:pPr>
  </w:style>
  <w:style w:type="paragraph" w:styleId="34">
    <w:name w:val="List Continue 3"/>
    <w:basedOn w:val="a1"/>
    <w:rsid w:val="00FD45AF"/>
    <w:pPr>
      <w:spacing w:after="180"/>
      <w:ind w:leftChars="600" w:left="1275"/>
    </w:pPr>
  </w:style>
  <w:style w:type="paragraph" w:styleId="43">
    <w:name w:val="List Continue 4"/>
    <w:basedOn w:val="a1"/>
    <w:rsid w:val="00FD45AF"/>
    <w:pPr>
      <w:spacing w:after="180"/>
      <w:ind w:leftChars="800" w:left="1700"/>
    </w:pPr>
  </w:style>
  <w:style w:type="paragraph" w:styleId="54">
    <w:name w:val="List Continue 5"/>
    <w:basedOn w:val="a1"/>
    <w:rsid w:val="00FD45AF"/>
    <w:pPr>
      <w:spacing w:after="180"/>
      <w:ind w:leftChars="1000" w:left="2125"/>
    </w:pPr>
  </w:style>
  <w:style w:type="paragraph" w:styleId="af0">
    <w:name w:val="endnote text"/>
    <w:basedOn w:val="a1"/>
    <w:semiHidden/>
    <w:rsid w:val="00FD45AF"/>
    <w:pPr>
      <w:snapToGrid w:val="0"/>
      <w:jc w:val="left"/>
    </w:pPr>
  </w:style>
  <w:style w:type="paragraph" w:styleId="2">
    <w:name w:val="List Number 2"/>
    <w:basedOn w:val="a1"/>
    <w:rsid w:val="00FD45AF"/>
    <w:pPr>
      <w:numPr>
        <w:numId w:val="3"/>
      </w:numPr>
    </w:pPr>
  </w:style>
  <w:style w:type="paragraph" w:styleId="3">
    <w:name w:val="List Number 3"/>
    <w:basedOn w:val="a1"/>
    <w:rsid w:val="00FD45AF"/>
    <w:pPr>
      <w:numPr>
        <w:numId w:val="4"/>
      </w:numPr>
    </w:pPr>
  </w:style>
  <w:style w:type="paragraph" w:styleId="44">
    <w:name w:val="List Number 4"/>
    <w:basedOn w:val="a1"/>
    <w:rsid w:val="00FD45AF"/>
  </w:style>
  <w:style w:type="paragraph" w:styleId="5">
    <w:name w:val="List Number 5"/>
    <w:basedOn w:val="a1"/>
    <w:rsid w:val="00FD45AF"/>
    <w:pPr>
      <w:numPr>
        <w:numId w:val="1"/>
      </w:numPr>
    </w:pPr>
  </w:style>
  <w:style w:type="paragraph" w:styleId="25">
    <w:name w:val="Body Text First Indent 2"/>
    <w:basedOn w:val="a1"/>
    <w:rsid w:val="009C564A"/>
    <w:pPr>
      <w:spacing w:after="180"/>
      <w:ind w:leftChars="400" w:left="851" w:firstLineChars="100" w:firstLine="210"/>
    </w:pPr>
  </w:style>
  <w:style w:type="paragraph" w:styleId="11">
    <w:name w:val="index 1"/>
    <w:basedOn w:val="a1"/>
    <w:next w:val="a1"/>
    <w:autoRedefine/>
    <w:semiHidden/>
    <w:rsid w:val="00FD45AF"/>
    <w:pPr>
      <w:ind w:leftChars="200" w:left="200" w:hangingChars="200" w:hanging="2000"/>
    </w:pPr>
  </w:style>
  <w:style w:type="paragraph" w:styleId="26">
    <w:name w:val="index 2"/>
    <w:basedOn w:val="a1"/>
    <w:next w:val="a1"/>
    <w:autoRedefine/>
    <w:semiHidden/>
    <w:rsid w:val="00FD45AF"/>
    <w:pPr>
      <w:ind w:leftChars="400" w:left="400" w:hangingChars="200" w:hanging="2000"/>
    </w:pPr>
  </w:style>
  <w:style w:type="paragraph" w:styleId="35">
    <w:name w:val="index 3"/>
    <w:basedOn w:val="a1"/>
    <w:next w:val="a1"/>
    <w:autoRedefine/>
    <w:semiHidden/>
    <w:rsid w:val="00FD45AF"/>
    <w:pPr>
      <w:ind w:leftChars="600" w:left="600" w:hangingChars="200" w:hanging="2000"/>
    </w:pPr>
  </w:style>
  <w:style w:type="paragraph" w:styleId="45">
    <w:name w:val="index 4"/>
    <w:basedOn w:val="a1"/>
    <w:next w:val="a1"/>
    <w:autoRedefine/>
    <w:semiHidden/>
    <w:rsid w:val="00FD45AF"/>
    <w:pPr>
      <w:ind w:leftChars="800" w:left="800" w:hangingChars="200" w:hanging="2000"/>
    </w:pPr>
  </w:style>
  <w:style w:type="paragraph" w:styleId="55">
    <w:name w:val="index 5"/>
    <w:basedOn w:val="a1"/>
    <w:next w:val="a1"/>
    <w:autoRedefine/>
    <w:semiHidden/>
    <w:rsid w:val="00FD45AF"/>
    <w:pPr>
      <w:ind w:leftChars="1000" w:left="1000" w:hangingChars="200" w:hanging="2000"/>
    </w:pPr>
  </w:style>
  <w:style w:type="paragraph" w:styleId="61">
    <w:name w:val="index 6"/>
    <w:basedOn w:val="a1"/>
    <w:next w:val="a1"/>
    <w:autoRedefine/>
    <w:semiHidden/>
    <w:rsid w:val="00FD45AF"/>
    <w:pPr>
      <w:ind w:leftChars="1200" w:left="1200" w:hangingChars="200" w:hanging="2000"/>
    </w:pPr>
  </w:style>
  <w:style w:type="paragraph" w:styleId="71">
    <w:name w:val="index 7"/>
    <w:basedOn w:val="a1"/>
    <w:next w:val="a1"/>
    <w:autoRedefine/>
    <w:semiHidden/>
    <w:rsid w:val="00FD45AF"/>
    <w:pPr>
      <w:ind w:leftChars="1400" w:left="1400" w:hangingChars="200" w:hanging="2000"/>
    </w:pPr>
  </w:style>
  <w:style w:type="paragraph" w:styleId="81">
    <w:name w:val="index 8"/>
    <w:basedOn w:val="a1"/>
    <w:next w:val="a1"/>
    <w:autoRedefine/>
    <w:semiHidden/>
    <w:rsid w:val="00FD45AF"/>
    <w:pPr>
      <w:ind w:leftChars="1600" w:left="1600" w:hangingChars="200" w:hanging="2000"/>
    </w:pPr>
  </w:style>
  <w:style w:type="paragraph" w:styleId="91">
    <w:name w:val="index 9"/>
    <w:basedOn w:val="a1"/>
    <w:next w:val="a1"/>
    <w:autoRedefine/>
    <w:semiHidden/>
    <w:rsid w:val="00FD45AF"/>
    <w:pPr>
      <w:ind w:leftChars="1800" w:left="1800" w:hangingChars="200" w:hanging="2000"/>
    </w:pPr>
  </w:style>
  <w:style w:type="paragraph" w:styleId="af1">
    <w:name w:val="index heading"/>
    <w:basedOn w:val="a1"/>
    <w:next w:val="11"/>
    <w:semiHidden/>
    <w:rsid w:val="00FD45AF"/>
    <w:rPr>
      <w:rFonts w:cs="Arial"/>
      <w:b/>
      <w:bCs/>
    </w:rPr>
  </w:style>
  <w:style w:type="paragraph" w:styleId="af2">
    <w:name w:val="Salutation"/>
    <w:basedOn w:val="a1"/>
    <w:next w:val="a1"/>
    <w:rsid w:val="00FD45AF"/>
  </w:style>
  <w:style w:type="paragraph" w:styleId="af3">
    <w:name w:val="E-mail Signature"/>
    <w:basedOn w:val="a1"/>
    <w:rsid w:val="00FD45AF"/>
  </w:style>
  <w:style w:type="paragraph" w:styleId="af4">
    <w:name w:val="Normal (Web)"/>
    <w:basedOn w:val="a1"/>
    <w:uiPriority w:val="99"/>
    <w:rsid w:val="00FD45AF"/>
    <w:rPr>
      <w:rFonts w:ascii="Times New Roman" w:hAnsi="Times New Roman"/>
      <w:sz w:val="24"/>
    </w:rPr>
  </w:style>
  <w:style w:type="paragraph" w:styleId="HTML">
    <w:name w:val="HTML Address"/>
    <w:basedOn w:val="a1"/>
    <w:rsid w:val="00FD45AF"/>
    <w:rPr>
      <w:i/>
      <w:iCs/>
    </w:rPr>
  </w:style>
  <w:style w:type="character" w:styleId="af5">
    <w:name w:val="FollowedHyperlink"/>
    <w:rsid w:val="00FD45AF"/>
    <w:rPr>
      <w:color w:val="800080"/>
      <w:u w:val="single"/>
    </w:rPr>
  </w:style>
  <w:style w:type="paragraph" w:styleId="af6">
    <w:name w:val="Balloon Text"/>
    <w:basedOn w:val="a1"/>
    <w:link w:val="Char3"/>
    <w:rsid w:val="00FD45AF"/>
    <w:rPr>
      <w:rFonts w:eastAsia="돋움"/>
    </w:rPr>
  </w:style>
  <w:style w:type="table" w:styleId="af7">
    <w:name w:val="Table Grid"/>
    <w:basedOn w:val="a3"/>
    <w:rsid w:val="00FD45AF"/>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a1"/>
    <w:next w:val="a1"/>
    <w:qFormat/>
    <w:rsid w:val="000F162F"/>
    <w:rPr>
      <w:b/>
      <w:caps/>
      <w:sz w:val="22"/>
      <w:szCs w:val="22"/>
    </w:rPr>
  </w:style>
  <w:style w:type="character" w:styleId="af8">
    <w:name w:val="page number"/>
    <w:basedOn w:val="a2"/>
    <w:rsid w:val="00FD45AF"/>
  </w:style>
  <w:style w:type="paragraph" w:customStyle="1" w:styleId="TCCFigureCaption">
    <w:name w:val="TCC Figure Caption"/>
    <w:basedOn w:val="a1"/>
    <w:next w:val="a1"/>
    <w:link w:val="TCCFigureCaptionChar"/>
    <w:qFormat/>
    <w:rsid w:val="006153E4"/>
    <w:pPr>
      <w:spacing w:before="100" w:after="180"/>
      <w:jc w:val="center"/>
    </w:pPr>
    <w:rPr>
      <w:rFonts w:cs="바탕"/>
      <w:b/>
      <w:bCs/>
      <w:sz w:val="20"/>
    </w:rPr>
  </w:style>
  <w:style w:type="character" w:styleId="af9">
    <w:name w:val="footnote reference"/>
    <w:semiHidden/>
    <w:rsid w:val="00FD45AF"/>
    <w:rPr>
      <w:vertAlign w:val="superscript"/>
    </w:rPr>
  </w:style>
  <w:style w:type="paragraph" w:customStyle="1" w:styleId="12">
    <w:name w:val="스타일1"/>
    <w:basedOn w:val="RegisterNameTCC"/>
    <w:rsid w:val="00FD45AF"/>
    <w:rPr>
      <w:sz w:val="24"/>
      <w:szCs w:val="24"/>
    </w:rPr>
  </w:style>
  <w:style w:type="paragraph" w:customStyle="1" w:styleId="1TCC0ptRevisionHistory">
    <w:name w:val="스타일 제목 1TCC + 왼쪽:  0 pt 첫Revision History"/>
    <w:basedOn w:val="1"/>
    <w:rsid w:val="00FD45AF"/>
    <w:pPr>
      <w:spacing w:line="240" w:lineRule="exact"/>
      <w:ind w:firstLine="0"/>
    </w:pPr>
    <w:rPr>
      <w:rFonts w:cs="바탕"/>
      <w:szCs w:val="20"/>
    </w:rPr>
  </w:style>
  <w:style w:type="character" w:customStyle="1" w:styleId="RevisionHistory">
    <w:name w:val="RevisionHistory"/>
    <w:rsid w:val="00FD45AF"/>
    <w:rPr>
      <w:rFonts w:eastAsia="Arial"/>
      <w:b/>
      <w:bCs/>
      <w:sz w:val="22"/>
    </w:rPr>
  </w:style>
  <w:style w:type="paragraph" w:customStyle="1" w:styleId="DISCLAIMER">
    <w:name w:val="DISCLAIMER 본문"/>
    <w:basedOn w:val="a1"/>
    <w:rsid w:val="00FD45AF"/>
    <w:pPr>
      <w:spacing w:line="288" w:lineRule="exact"/>
    </w:pPr>
    <w:rPr>
      <w:rFonts w:cs="바탕"/>
      <w:sz w:val="20"/>
      <w:szCs w:val="20"/>
    </w:rPr>
  </w:style>
  <w:style w:type="paragraph" w:customStyle="1" w:styleId="DISCLAIMER0">
    <w:name w:val="DISCLAIMER 소제목"/>
    <w:basedOn w:val="a1"/>
    <w:rsid w:val="00FD45AF"/>
    <w:pPr>
      <w:spacing w:line="260" w:lineRule="atLeast"/>
    </w:pPr>
    <w:rPr>
      <w:b/>
      <w:sz w:val="28"/>
      <w:szCs w:val="28"/>
    </w:rPr>
  </w:style>
  <w:style w:type="numbering" w:customStyle="1" w:styleId="TCCrevision">
    <w:name w:val="TCC revision 목록"/>
    <w:basedOn w:val="a4"/>
    <w:rsid w:val="00FD45AF"/>
  </w:style>
  <w:style w:type="numbering" w:styleId="111111">
    <w:name w:val="Outline List 2"/>
    <w:basedOn w:val="a4"/>
    <w:rsid w:val="004F3FA0"/>
    <w:pPr>
      <w:numPr>
        <w:numId w:val="17"/>
      </w:numPr>
    </w:pPr>
  </w:style>
  <w:style w:type="character" w:customStyle="1" w:styleId="TCCChar">
    <w:name w:val="TCC 그림캡션 Char"/>
    <w:link w:val="TCC6"/>
    <w:rsid w:val="00B812AB"/>
    <w:rPr>
      <w:rFonts w:ascii="Verdana" w:eastAsia="굴림체" w:hAnsi="Verdana" w:cs="Arial"/>
      <w:b/>
      <w:bCs/>
    </w:rPr>
  </w:style>
  <w:style w:type="character" w:customStyle="1" w:styleId="TCC7">
    <w:name w:val="TCC 강조"/>
    <w:rsid w:val="00486908"/>
    <w:rPr>
      <w:rFonts w:ascii="Arial" w:hAnsi="Arial" w:cs="Times New Roman"/>
      <w:b/>
      <w:i/>
      <w:iCs/>
    </w:rPr>
  </w:style>
  <w:style w:type="numbering" w:customStyle="1" w:styleId="TCC">
    <w:name w:val="TCC 본문목록"/>
    <w:basedOn w:val="a4"/>
    <w:rsid w:val="00FD45AF"/>
    <w:pPr>
      <w:numPr>
        <w:numId w:val="18"/>
      </w:numPr>
    </w:pPr>
  </w:style>
  <w:style w:type="paragraph" w:customStyle="1" w:styleId="TCC0">
    <w:name w:val="TCC 본문목록단락"/>
    <w:basedOn w:val="a1"/>
    <w:link w:val="TCCCharChar"/>
    <w:rsid w:val="009E4808"/>
    <w:pPr>
      <w:numPr>
        <w:numId w:val="20"/>
      </w:numPr>
      <w:adjustRightInd w:val="0"/>
      <w:snapToGrid w:val="0"/>
      <w:spacing w:line="240" w:lineRule="exact"/>
      <w:ind w:left="0"/>
      <w:jc w:val="left"/>
    </w:pPr>
    <w:rPr>
      <w:rFonts w:eastAsia="굴림" w:cs="Book Antiqua"/>
      <w:snapToGrid w:val="0"/>
      <w:kern w:val="0"/>
    </w:rPr>
  </w:style>
  <w:style w:type="character" w:customStyle="1" w:styleId="TCCCharChar">
    <w:name w:val="TCC 본문목록단락 Char Char"/>
    <w:link w:val="TCC0"/>
    <w:rsid w:val="003C5D5D"/>
    <w:rPr>
      <w:rFonts w:ascii="Tahoma" w:eastAsia="굴림" w:hAnsi="Tahoma" w:cs="Book Antiqua"/>
      <w:snapToGrid w:val="0"/>
      <w:sz w:val="18"/>
      <w:szCs w:val="18"/>
    </w:rPr>
  </w:style>
  <w:style w:type="paragraph" w:customStyle="1" w:styleId="TCC6">
    <w:name w:val="TCC 그림캡션"/>
    <w:basedOn w:val="a1"/>
    <w:link w:val="TCCChar"/>
    <w:rsid w:val="00B812AB"/>
    <w:pPr>
      <w:keepLines/>
      <w:spacing w:after="144" w:line="260" w:lineRule="atLeast"/>
      <w:jc w:val="right"/>
    </w:pPr>
    <w:rPr>
      <w:rFonts w:ascii="Verdana" w:hAnsi="Verdana" w:cs="Arial"/>
      <w:b/>
      <w:bCs/>
      <w:kern w:val="0"/>
      <w:sz w:val="20"/>
      <w:szCs w:val="20"/>
    </w:rPr>
  </w:style>
  <w:style w:type="character" w:customStyle="1" w:styleId="TCC2Char">
    <w:name w:val="TCC 레지스터이름캡션2 Char"/>
    <w:link w:val="TCC23"/>
    <w:rsid w:val="00055A64"/>
    <w:rPr>
      <w:rFonts w:ascii="Tahoma" w:eastAsia="굴림" w:hAnsi="Tahoma"/>
      <w:b/>
      <w:color w:val="000000"/>
    </w:rPr>
  </w:style>
  <w:style w:type="table" w:customStyle="1" w:styleId="TCC8">
    <w:name w:val="TCC 레지스터"/>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eastAsia="굴림" w:hAnsi="Arial"/>
        <w:b/>
        <w:i w:val="0"/>
        <w:sz w:val="18"/>
        <w:szCs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seCell">
      <w:rPr>
        <w:rFonts w:ascii="Arial" w:eastAsia="굴림" w:hAnsi="Arial"/>
        <w:sz w:val="16"/>
      </w:rPr>
    </w:tblStylePr>
  </w:style>
  <w:style w:type="table" w:customStyle="1" w:styleId="TCC9">
    <w:name w:val="TCC 레지스터비트표"/>
    <w:basedOn w:val="a3"/>
    <w:rsid w:val="00D37143"/>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shd w:val="clear" w:color="auto" w:fill="auto"/>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wordWrap/>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paragraph" w:customStyle="1" w:styleId="TCCRegisterCaption">
    <w:name w:val="TCC Register Caption"/>
    <w:basedOn w:val="a1"/>
    <w:next w:val="a1"/>
    <w:link w:val="TCCRegisterCaptionChar"/>
    <w:qFormat/>
    <w:rsid w:val="00055A64"/>
    <w:pPr>
      <w:keepNext/>
      <w:tabs>
        <w:tab w:val="right" w:pos="10440"/>
      </w:tabs>
      <w:spacing w:before="120" w:after="48" w:line="260" w:lineRule="atLeast"/>
      <w:jc w:val="left"/>
      <w:outlineLvl w:val="5"/>
    </w:pPr>
    <w:rPr>
      <w:b/>
      <w:bCs/>
      <w:kern w:val="0"/>
      <w:sz w:val="20"/>
      <w:szCs w:val="20"/>
    </w:rPr>
  </w:style>
  <w:style w:type="paragraph" w:customStyle="1" w:styleId="TCCa">
    <w:name w:val="TCC 표캡션"/>
    <w:basedOn w:val="a1"/>
    <w:next w:val="a1"/>
    <w:qFormat/>
    <w:rsid w:val="00B812AB"/>
    <w:pPr>
      <w:keepNext/>
      <w:spacing w:before="240"/>
      <w:jc w:val="center"/>
    </w:pPr>
    <w:rPr>
      <w:rFonts w:cs="Arial"/>
      <w:b/>
      <w:bCs/>
      <w:kern w:val="0"/>
      <w:sz w:val="20"/>
      <w:szCs w:val="20"/>
    </w:rPr>
  </w:style>
  <w:style w:type="table" w:customStyle="1" w:styleId="TCCb">
    <w:name w:val="TCC 표일반"/>
    <w:basedOn w:val="a3"/>
    <w:rsid w:val="00D37143"/>
    <w:pPr>
      <w:jc w:val="both"/>
    </w:pPr>
    <w:rPr>
      <w:rFonts w:ascii="Arial" w:eastAsia="굴림" w:hAnsi="Arial"/>
      <w:sz w:val="18"/>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vAlign w:val="center"/>
    </w:tcPr>
    <w:tblStylePr w:type="firstRow">
      <w:pPr>
        <w:jc w:val="center"/>
      </w:pPr>
      <w:rPr>
        <w:rFonts w:ascii="Arial" w:eastAsia="굴림" w:hAnsi="Arial"/>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paragraph" w:customStyle="1" w:styleId="TCC5">
    <w:name w:val="TCC 본문 숫자"/>
    <w:basedOn w:val="a1"/>
    <w:rsid w:val="00FD45AF"/>
    <w:pPr>
      <w:numPr>
        <w:numId w:val="15"/>
      </w:numPr>
      <w:spacing w:line="260" w:lineRule="atLeast"/>
    </w:pPr>
    <w:rPr>
      <w:szCs w:val="24"/>
    </w:rPr>
  </w:style>
  <w:style w:type="paragraph" w:customStyle="1" w:styleId="TCCc">
    <w:name w:val="TCC 표 내용 왼쪽"/>
    <w:basedOn w:val="a1"/>
    <w:link w:val="TCCCharChar0"/>
    <w:rsid w:val="00FD45AF"/>
    <w:pPr>
      <w:adjustRightInd w:val="0"/>
      <w:spacing w:line="260" w:lineRule="atLeast"/>
    </w:pPr>
    <w:rPr>
      <w:rFonts w:ascii="Times New Roman" w:eastAsia="돋움" w:hAnsi="Times New Roman" w:cs="Book Antiqua"/>
      <w:sz w:val="20"/>
    </w:rPr>
  </w:style>
  <w:style w:type="character" w:customStyle="1" w:styleId="TCCCharChar0">
    <w:name w:val="TCC 표 내용 왼쪽 Char Char"/>
    <w:link w:val="TCCc"/>
    <w:rsid w:val="00FD45AF"/>
    <w:rPr>
      <w:rFonts w:eastAsia="돋움" w:cs="Book Antiqua"/>
      <w:kern w:val="2"/>
      <w:szCs w:val="18"/>
      <w:lang w:val="en-US" w:eastAsia="ko-KR" w:bidi="ar-SA"/>
    </w:rPr>
  </w:style>
  <w:style w:type="numbering" w:customStyle="1" w:styleId="TCCd">
    <w:name w:val="TCC 본문 목록 숫자"/>
    <w:basedOn w:val="a4"/>
    <w:rsid w:val="00FD45AF"/>
  </w:style>
  <w:style w:type="paragraph" w:customStyle="1" w:styleId="TCCe">
    <w:name w:val="TCC 표 내용 가운데"/>
    <w:basedOn w:val="TCCc"/>
    <w:link w:val="TCCChar0"/>
    <w:rsid w:val="00FD45AF"/>
    <w:pPr>
      <w:jc w:val="center"/>
    </w:pPr>
    <w:rPr>
      <w:rFonts w:cs="바탕"/>
    </w:rPr>
  </w:style>
  <w:style w:type="paragraph" w:customStyle="1" w:styleId="TCCf">
    <w:name w:val="TCC 표 내용 가운데 취소"/>
    <w:basedOn w:val="TCCe"/>
    <w:link w:val="TCCChar1"/>
    <w:rsid w:val="00FD45AF"/>
    <w:rPr>
      <w:strike/>
      <w:color w:val="FF0000"/>
    </w:rPr>
  </w:style>
  <w:style w:type="paragraph" w:customStyle="1" w:styleId="TCC23">
    <w:name w:val="TCC 레지스터이름캡션2"/>
    <w:basedOn w:val="a1"/>
    <w:link w:val="TCC2Char"/>
    <w:rsid w:val="00055A64"/>
    <w:pPr>
      <w:keepNext/>
      <w:keepLines/>
      <w:tabs>
        <w:tab w:val="right" w:pos="10440"/>
      </w:tabs>
      <w:kinsoku w:val="0"/>
      <w:overflowPunct w:val="0"/>
      <w:spacing w:before="120" w:after="48" w:line="260" w:lineRule="atLeast"/>
      <w:jc w:val="left"/>
      <w:outlineLvl w:val="4"/>
    </w:pPr>
    <w:rPr>
      <w:rFonts w:eastAsia="굴림"/>
      <w:b/>
      <w:color w:val="000000"/>
      <w:kern w:val="0"/>
      <w:sz w:val="20"/>
      <w:szCs w:val="20"/>
    </w:rPr>
  </w:style>
  <w:style w:type="character" w:customStyle="1" w:styleId="TCCf0">
    <w:name w:val="TCC 본문 변경 사항"/>
    <w:rsid w:val="00FD45AF"/>
    <w:rPr>
      <w:rFonts w:ascii="Arial" w:eastAsia="굴림" w:hAnsi="Arial"/>
      <w:snapToGrid w:val="0"/>
      <w:color w:val="FF0000"/>
      <w:spacing w:val="0"/>
      <w:kern w:val="0"/>
      <w:szCs w:val="22"/>
      <w:lang w:val="en-US" w:eastAsia="ko-KR" w:bidi="ar-SA"/>
    </w:rPr>
  </w:style>
  <w:style w:type="paragraph" w:customStyle="1" w:styleId="TCCSub-headingofBodyText">
    <w:name w:val="TCC Sub-heading of Body Text"/>
    <w:basedOn w:val="TCCf1"/>
    <w:qFormat/>
    <w:rsid w:val="002D5911"/>
    <w:pPr>
      <w:spacing w:before="240" w:after="144" w:line="240" w:lineRule="exact"/>
    </w:pPr>
    <w:rPr>
      <w:b/>
      <w:bCs/>
      <w:sz w:val="20"/>
      <w:u w:val="single"/>
    </w:rPr>
  </w:style>
  <w:style w:type="paragraph" w:customStyle="1" w:styleId="TCCf2">
    <w:name w:val="TCC 표 내용 왼쪽 취소"/>
    <w:basedOn w:val="TCCf"/>
    <w:link w:val="TCCChar2"/>
    <w:rsid w:val="00FD45AF"/>
    <w:pPr>
      <w:jc w:val="left"/>
    </w:pPr>
  </w:style>
  <w:style w:type="character" w:customStyle="1" w:styleId="TCCChar3">
    <w:name w:val="TCC 본문 Char"/>
    <w:link w:val="TCCf1"/>
    <w:rsid w:val="003B1E86"/>
    <w:rPr>
      <w:rFonts w:ascii="Arial" w:eastAsia="굴림" w:hAnsi="Arial"/>
      <w:snapToGrid w:val="0"/>
      <w:sz w:val="18"/>
      <w:szCs w:val="22"/>
    </w:rPr>
  </w:style>
  <w:style w:type="character" w:customStyle="1" w:styleId="1Char">
    <w:name w:val="제목 1 Char"/>
    <w:aliases w:val="TCC 1 Char"/>
    <w:link w:val="1"/>
    <w:rsid w:val="004047C3"/>
    <w:rPr>
      <w:rFonts w:ascii="Tahoma" w:eastAsia="굴림" w:hAnsi="Tahoma"/>
      <w:b/>
      <w:bCs/>
      <w:smallCaps/>
      <w:color w:val="255B98"/>
      <w:sz w:val="36"/>
      <w:szCs w:val="22"/>
    </w:rPr>
  </w:style>
  <w:style w:type="character" w:customStyle="1" w:styleId="TCCRegisterCaptionChar">
    <w:name w:val="TCC Register Caption Char"/>
    <w:link w:val="TCCRegisterCaption"/>
    <w:rsid w:val="00055A64"/>
    <w:rPr>
      <w:rFonts w:ascii="Tahoma" w:eastAsia="굴림체" w:hAnsi="Tahoma"/>
      <w:b/>
      <w:bCs/>
    </w:rPr>
  </w:style>
  <w:style w:type="character" w:customStyle="1" w:styleId="TCCf3">
    <w:name w:val="TCC 표 내용 변경사항"/>
    <w:rsid w:val="00FD45AF"/>
    <w:rPr>
      <w:rFonts w:ascii="Arial" w:eastAsia="굴림" w:hAnsi="Arial"/>
      <w:snapToGrid w:val="0"/>
      <w:color w:val="FF0000"/>
      <w:spacing w:val="0"/>
      <w:kern w:val="0"/>
      <w:sz w:val="18"/>
      <w:szCs w:val="22"/>
      <w:lang w:val="en-US" w:eastAsia="ko-KR" w:bidi="ar-SA"/>
    </w:rPr>
  </w:style>
  <w:style w:type="character" w:customStyle="1" w:styleId="TCCCharChar1">
    <w:name w:val="표캡션TCC Char Char"/>
    <w:rsid w:val="00D6021B"/>
    <w:rPr>
      <w:rFonts w:ascii="Arial" w:eastAsia="굴림체" w:hAnsi="Arial" w:cs="Arial"/>
      <w:b/>
      <w:bCs/>
      <w:lang w:val="en-US" w:eastAsia="ko-KR" w:bidi="ar-SA"/>
    </w:rPr>
  </w:style>
  <w:style w:type="character" w:customStyle="1" w:styleId="TCCf4">
    <w:name w:val="TCC 수정할 내용"/>
    <w:rsid w:val="00FD45AF"/>
    <w:rPr>
      <w:color w:val="0000FF"/>
    </w:rPr>
  </w:style>
  <w:style w:type="table" w:customStyle="1" w:styleId="TCCf5">
    <w:name w:val="TCC 표일반 가운데"/>
    <w:basedOn w:val="TCCb"/>
    <w:rsid w:val="00D6021B"/>
    <w:pPr>
      <w:jc w:val="center"/>
    </w:pPr>
    <w:tblPr/>
    <w:tblStylePr w:type="firstRow">
      <w:pPr>
        <w:jc w:val="center"/>
      </w:pPr>
      <w:rPr>
        <w:rFonts w:ascii="Arial" w:eastAsia="굴림"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rPr>
        <w:sz w:val="18"/>
      </w:rPr>
    </w:tblStylePr>
    <w:tblStylePr w:type="firstCol">
      <w:pPr>
        <w:jc w:val="center"/>
      </w:pPr>
      <w:rPr>
        <w:sz w:val="18"/>
      </w:rPr>
    </w:tblStylePr>
    <w:tblStylePr w:type="lastCol">
      <w:pPr>
        <w:jc w:val="center"/>
      </w:pPr>
      <w:rPr>
        <w:sz w:val="18"/>
      </w:rPr>
    </w:tblStylePr>
    <w:tblStylePr w:type="band1Horz">
      <w:pPr>
        <w:jc w:val="center"/>
      </w:pPr>
      <w:rPr>
        <w:sz w:val="18"/>
      </w:rPr>
    </w:tblStylePr>
    <w:tblStylePr w:type="band2Horz">
      <w:pPr>
        <w:jc w:val="center"/>
      </w:pPr>
      <w:rPr>
        <w:sz w:val="18"/>
      </w:rPr>
    </w:tblStylePr>
  </w:style>
  <w:style w:type="table" w:customStyle="1" w:styleId="TCCf6">
    <w:name w:val="TCC핀표"/>
    <w:basedOn w:val="a3"/>
    <w:rsid w:val="00FD45AF"/>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맑은 고딕" w:eastAsia="Lucida Sans Typewriter" w:hAnsi="맑은 고딕"/>
        <w:b/>
        <w:i w:val="0"/>
        <w:caps w:val="0"/>
        <w:smallCaps w:val="0"/>
        <w:strike w:val="0"/>
        <w:dstrike w:val="0"/>
        <w:vanish w:val="0"/>
        <w:sz w:val="20"/>
        <w:szCs w:val="20"/>
        <w:u w:val="none"/>
        <w:vertAlign w:val="baseline"/>
        <w:em w:val="none"/>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firstCol">
      <w:pPr>
        <w:wordWrap/>
        <w:spacing w:beforeLines="0" w:beforeAutospacing="0" w:afterLines="0" w:afterAutospacing="0" w:line="240" w:lineRule="auto"/>
        <w:ind w:leftChars="0" w:left="0" w:rightChars="0" w:right="0" w:firstLineChars="0" w:firstLine="0"/>
        <w:contextualSpacing w:val="0"/>
        <w:jc w:val="left"/>
      </w:pPr>
    </w:tblStylePr>
  </w:style>
  <w:style w:type="character" w:customStyle="1" w:styleId="TCCverbose">
    <w:name w:val="TCC verbose"/>
    <w:rsid w:val="00FD45AF"/>
    <w:rPr>
      <w:rFonts w:ascii="Lucida Sans Typewriter" w:hAnsi="Lucida Sans Typewriter"/>
      <w:sz w:val="16"/>
      <w:szCs w:val="16"/>
    </w:rPr>
  </w:style>
  <w:style w:type="character" w:customStyle="1" w:styleId="TCCChar4">
    <w:name w:val="TCC 그림 Char"/>
    <w:link w:val="TCCf7"/>
    <w:rsid w:val="00FD45AF"/>
    <w:rPr>
      <w:rFonts w:eastAsia="굴림체" w:cs="바탕"/>
      <w:kern w:val="2"/>
      <w:lang w:val="en-US" w:eastAsia="ko-KR" w:bidi="ar-SA"/>
    </w:rPr>
  </w:style>
  <w:style w:type="paragraph" w:customStyle="1" w:styleId="TCCNote">
    <w:name w:val="TCC Note"/>
    <w:basedOn w:val="a1"/>
    <w:next w:val="a1"/>
    <w:qFormat/>
    <w:rsid w:val="009E4808"/>
    <w:pPr>
      <w:snapToGrid w:val="0"/>
    </w:pPr>
    <w:rPr>
      <w:rFonts w:eastAsia="Arial"/>
      <w:b/>
      <w:snapToGrid w:val="0"/>
      <w:color w:val="000000" w:themeColor="text1"/>
      <w:kern w:val="0"/>
      <w:szCs w:val="22"/>
    </w:rPr>
  </w:style>
  <w:style w:type="paragraph" w:customStyle="1" w:styleId="BalloonText1">
    <w:name w:val="Balloon Text1"/>
    <w:basedOn w:val="a1"/>
    <w:semiHidden/>
    <w:rsid w:val="00FD45AF"/>
    <w:pPr>
      <w:spacing w:line="260" w:lineRule="atLeast"/>
    </w:pPr>
    <w:rPr>
      <w:rFonts w:eastAsia="돋움"/>
      <w:sz w:val="16"/>
      <w:szCs w:val="16"/>
    </w:rPr>
  </w:style>
  <w:style w:type="table" w:customStyle="1" w:styleId="TCCf8">
    <w:name w:val="TCC 핀표"/>
    <w:basedOn w:val="a3"/>
    <w:rsid w:val="00236B8F"/>
    <w:pPr>
      <w:jc w:val="center"/>
    </w:pPr>
    <w:rPr>
      <w:rFonts w:ascii="Arial" w:eastAsia="굴림" w:hAnsi="Arial"/>
      <w:sz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tcMar>
        <w:left w:w="0" w:type="dxa"/>
        <w:right w:w="0" w:type="dxa"/>
      </w:tcMa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Arial" w:eastAsia="굴림" w:hAnsi="Arial" w:cs="Times New Roman"/>
        <w:b/>
        <w:i w:val="0"/>
        <w:caps w:val="0"/>
        <w:smallCaps w:val="0"/>
        <w:strike w:val="0"/>
        <w:dstrike w:val="0"/>
        <w:vanish w:val="0"/>
        <w:sz w:val="18"/>
        <w:szCs w:val="16"/>
        <w:u w:val="none"/>
        <w:vertAlign w:val="baseli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firstCol">
      <w:pPr>
        <w:wordWrap/>
        <w:spacing w:beforeLines="0" w:beforeAutospacing="0" w:afterLines="0" w:afterAutospacing="0" w:line="240" w:lineRule="auto"/>
        <w:ind w:leftChars="0" w:left="0" w:rightChars="0" w:right="0" w:firstLineChars="0" w:firstLine="0"/>
        <w:contextualSpacing w:val="0"/>
        <w:jc w:val="center"/>
      </w:pPr>
    </w:tblStylePr>
    <w:tblStylePr w:type="lastCol">
      <w:pPr>
        <w:jc w:val="center"/>
      </w:pPr>
    </w:tblStylePr>
  </w:style>
  <w:style w:type="character" w:customStyle="1" w:styleId="TCCf9">
    <w:name w:val="TCC 취소"/>
    <w:rsid w:val="00FD45AF"/>
    <w:rPr>
      <w:rFonts w:ascii="Arial" w:eastAsia="굴림" w:hAnsi="Arial"/>
      <w:strike/>
      <w:dstrike w:val="0"/>
      <w:snapToGrid w:val="0"/>
      <w:color w:val="FF0000"/>
      <w:spacing w:val="0"/>
      <w:kern w:val="0"/>
      <w:szCs w:val="22"/>
      <w:lang w:val="en-US" w:eastAsia="ko-KR" w:bidi="ar-SA"/>
    </w:rPr>
  </w:style>
  <w:style w:type="paragraph" w:customStyle="1" w:styleId="TCCf1">
    <w:name w:val="TCC 본문"/>
    <w:basedOn w:val="a1"/>
    <w:next w:val="a1"/>
    <w:link w:val="TCCChar3"/>
    <w:qFormat/>
    <w:rsid w:val="003B1E86"/>
    <w:pPr>
      <w:snapToGrid w:val="0"/>
    </w:pPr>
    <w:rPr>
      <w:rFonts w:eastAsia="굴림"/>
      <w:snapToGrid w:val="0"/>
      <w:kern w:val="0"/>
      <w:szCs w:val="22"/>
    </w:rPr>
  </w:style>
  <w:style w:type="numbering" w:customStyle="1" w:styleId="TCCfa">
    <w:name w:val="TCC 장번호"/>
    <w:basedOn w:val="a4"/>
    <w:rsid w:val="00FD45AF"/>
  </w:style>
  <w:style w:type="paragraph" w:customStyle="1" w:styleId="TCCf7">
    <w:name w:val="TCC 그림"/>
    <w:basedOn w:val="a1"/>
    <w:link w:val="TCCChar4"/>
    <w:rsid w:val="00FD45AF"/>
    <w:pPr>
      <w:keepNext/>
      <w:spacing w:after="180" w:line="260" w:lineRule="atLeast"/>
      <w:jc w:val="right"/>
    </w:pPr>
    <w:rPr>
      <w:rFonts w:ascii="Times New Roman" w:hAnsi="Times New Roman" w:cs="바탕"/>
      <w:sz w:val="20"/>
      <w:szCs w:val="20"/>
    </w:rPr>
  </w:style>
  <w:style w:type="paragraph" w:customStyle="1" w:styleId="TCCfb">
    <w:name w:val="TCC 캡션"/>
    <w:basedOn w:val="a7"/>
    <w:rsid w:val="00FD45AF"/>
    <w:pPr>
      <w:spacing w:line="260" w:lineRule="atLeast"/>
    </w:pPr>
    <w:rPr>
      <w:rFonts w:ascii="Verdana" w:hAnsi="Verdana"/>
    </w:rPr>
  </w:style>
  <w:style w:type="paragraph" w:customStyle="1" w:styleId="RegisterName">
    <w:name w:val="RegisterName"/>
    <w:basedOn w:val="a1"/>
    <w:next w:val="a1"/>
    <w:link w:val="RegisterNameChar"/>
    <w:rsid w:val="00FD45AF"/>
    <w:pPr>
      <w:tabs>
        <w:tab w:val="right" w:pos="9080"/>
      </w:tabs>
    </w:pPr>
    <w:rPr>
      <w:rFonts w:ascii="Verdana" w:eastAsia="바탕" w:hAnsi="Verdana"/>
      <w:b/>
      <w:bCs/>
      <w:sz w:val="20"/>
      <w:szCs w:val="24"/>
    </w:rPr>
  </w:style>
  <w:style w:type="character" w:customStyle="1" w:styleId="TCCChar0">
    <w:name w:val="TCC 표 내용 가운데 Char"/>
    <w:link w:val="TCCe"/>
    <w:rsid w:val="00FD45AF"/>
    <w:rPr>
      <w:rFonts w:eastAsia="돋움" w:cs="바탕"/>
      <w:kern w:val="2"/>
      <w:szCs w:val="18"/>
      <w:lang w:val="en-US" w:eastAsia="ko-KR" w:bidi="ar-SA"/>
    </w:rPr>
  </w:style>
  <w:style w:type="character" w:customStyle="1" w:styleId="TCCChar1">
    <w:name w:val="TCC 표 내용 가운데 취소 Char"/>
    <w:link w:val="TCCf"/>
    <w:rsid w:val="00FD45AF"/>
    <w:rPr>
      <w:rFonts w:eastAsia="돋움" w:cs="바탕"/>
      <w:strike/>
      <w:color w:val="FF0000"/>
      <w:kern w:val="2"/>
      <w:szCs w:val="18"/>
      <w:lang w:val="en-US" w:eastAsia="ko-KR" w:bidi="ar-SA"/>
    </w:rPr>
  </w:style>
  <w:style w:type="character" w:customStyle="1" w:styleId="TCCChar2">
    <w:name w:val="TCC 표 내용 왼쪽 취소 Char"/>
    <w:link w:val="TCCf2"/>
    <w:rsid w:val="00FD45AF"/>
    <w:rPr>
      <w:rFonts w:eastAsia="돋움" w:cs="바탕"/>
      <w:strike/>
      <w:color w:val="FF0000"/>
      <w:kern w:val="2"/>
      <w:szCs w:val="18"/>
      <w:lang w:val="en-US" w:eastAsia="ko-KR" w:bidi="ar-SA"/>
    </w:rPr>
  </w:style>
  <w:style w:type="table" w:customStyle="1" w:styleId="TCC24">
    <w:name w:val="TCC 표일반2"/>
    <w:basedOn w:val="TCCb"/>
    <w:rsid w:val="00D6021B"/>
    <w:tblPr/>
    <w:tblStylePr w:type="firstRow">
      <w:pPr>
        <w:jc w:val="center"/>
      </w:pPr>
      <w:rPr>
        <w:rFonts w:ascii="Times New Roman" w:eastAsia="굴림" w:hAnsi="Times New Roman"/>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firstCol">
      <w:pPr>
        <w:jc w:val="center"/>
      </w:pPr>
    </w:tblStylePr>
    <w:tblStylePr w:type="lastCol">
      <w:pPr>
        <w:jc w:val="both"/>
      </w:pPr>
    </w:tblStylePr>
    <w:tblStylePr w:type="band1Horz">
      <w:pPr>
        <w:jc w:val="both"/>
      </w:pPr>
    </w:tblStylePr>
    <w:tblStylePr w:type="band2Horz">
      <w:pPr>
        <w:jc w:val="both"/>
      </w:pPr>
    </w:tblStylePr>
  </w:style>
  <w:style w:type="paragraph" w:customStyle="1" w:styleId="afa">
    <w:name w:val="표준 + 빨강"/>
    <w:aliases w:val="축소:  0.5 pt"/>
    <w:basedOn w:val="a1"/>
    <w:rsid w:val="00FD45AF"/>
    <w:rPr>
      <w:rFonts w:cs="Arial"/>
      <w:color w:val="FF0000"/>
      <w:spacing w:val="-10"/>
      <w:sz w:val="20"/>
      <w:szCs w:val="20"/>
    </w:rPr>
  </w:style>
  <w:style w:type="table" w:customStyle="1" w:styleId="TCC13">
    <w:name w:val="TCC 레지스터비트표1"/>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25">
    <w:name w:val="TCC 레지스터비트표2"/>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character" w:customStyle="1" w:styleId="RegisterNameChar">
    <w:name w:val="RegisterName Char"/>
    <w:link w:val="RegisterName"/>
    <w:rsid w:val="00FD45AF"/>
    <w:rPr>
      <w:rFonts w:ascii="Verdana" w:eastAsia="바탕" w:hAnsi="Verdana"/>
      <w:b/>
      <w:bCs/>
      <w:kern w:val="2"/>
      <w:szCs w:val="24"/>
      <w:lang w:val="en-US" w:eastAsia="ko-KR" w:bidi="ar-SA"/>
    </w:rPr>
  </w:style>
  <w:style w:type="character" w:customStyle="1" w:styleId="2Char">
    <w:name w:val="제목 2 Char"/>
    <w:aliases w:val="TCC 2 Char"/>
    <w:link w:val="21"/>
    <w:rsid w:val="004047C3"/>
    <w:rPr>
      <w:rFonts w:ascii="Tahoma" w:eastAsia="굴림" w:hAnsi="Tahoma"/>
      <w:b/>
      <w:bCs/>
      <w:color w:val="255B98"/>
      <w:kern w:val="2"/>
      <w:sz w:val="28"/>
    </w:rPr>
  </w:style>
  <w:style w:type="character" w:customStyle="1" w:styleId="3Char">
    <w:name w:val="제목 3 Char"/>
    <w:aliases w:val="TCC 3 Char"/>
    <w:link w:val="31"/>
    <w:rsid w:val="004A647B"/>
    <w:rPr>
      <w:rFonts w:ascii="Tahoma" w:eastAsia="굴림" w:hAnsi="Tahoma"/>
      <w:b/>
      <w:bCs/>
      <w:color w:val="255B98"/>
      <w:sz w:val="24"/>
    </w:rPr>
  </w:style>
  <w:style w:type="character" w:styleId="afb">
    <w:name w:val="endnote reference"/>
    <w:semiHidden/>
    <w:rsid w:val="00FD45AF"/>
    <w:rPr>
      <w:vertAlign w:val="superscript"/>
    </w:rPr>
  </w:style>
  <w:style w:type="table" w:customStyle="1" w:styleId="TCC14">
    <w:name w:val="TCC 표일반1"/>
    <w:basedOn w:val="a3"/>
    <w:rsid w:val="00D6021B"/>
    <w:pPr>
      <w:jc w:val="both"/>
    </w:pPr>
    <w:rPr>
      <w:rFonts w:ascii="Arial" w:eastAsia="굴림" w:hAnsi="Arial"/>
      <w:sz w:val="18"/>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character" w:customStyle="1" w:styleId="CharChar4">
    <w:name w:val="Char Char4"/>
    <w:rsid w:val="00D6021B"/>
    <w:rPr>
      <w:rFonts w:ascii="Arial" w:eastAsia="굴림체" w:hAnsi="Arial" w:cs="Arial"/>
      <w:b/>
      <w:bCs/>
      <w:sz w:val="22"/>
      <w:szCs w:val="22"/>
      <w:lang w:val="en-US" w:eastAsia="ko-KR" w:bidi="ar-SA"/>
    </w:rPr>
  </w:style>
  <w:style w:type="paragraph" w:customStyle="1" w:styleId="TCCfc">
    <w:name w:val="TCC 본문목차"/>
    <w:basedOn w:val="TCCf1"/>
    <w:rsid w:val="00FD45AF"/>
  </w:style>
  <w:style w:type="table" w:customStyle="1" w:styleId="TCCfd">
    <w:name w:val="TCC 표레지스터"/>
    <w:basedOn w:val="a3"/>
    <w:rsid w:val="00FD45AF"/>
    <w:pPr>
      <w:jc w:val="center"/>
    </w:pPr>
    <w:rPr>
      <w:rFonts w:ascii="Arial" w:eastAsia="굴림" w:hAnsi="Arial"/>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band1Horz">
      <w:pPr>
        <w:wordWrap/>
        <w:jc w:val="center"/>
      </w:pPr>
      <w:rPr>
        <w:b/>
      </w:rPr>
      <w:tblPr/>
      <w:tcPr>
        <w:shd w:val="clear" w:color="auto" w:fill="E6E6E6"/>
      </w:tcPr>
    </w:tblStylePr>
  </w:style>
  <w:style w:type="paragraph" w:styleId="afc">
    <w:name w:val="Revision"/>
    <w:hidden/>
    <w:semiHidden/>
    <w:rsid w:val="00FD45AF"/>
    <w:rPr>
      <w:rFonts w:eastAsia="굴림체"/>
      <w:kern w:val="2"/>
      <w:szCs w:val="24"/>
    </w:rPr>
  </w:style>
  <w:style w:type="table" w:customStyle="1" w:styleId="TCCfe">
    <w:name w:val="TCC 표 레지스터"/>
    <w:basedOn w:val="af7"/>
    <w:rsid w:val="00FD45AF"/>
    <w:pPr>
      <w:jc w:val="right"/>
    </w:pPr>
    <w:rPr>
      <w:rFonts w:ascii="Verdana" w:hAnsi="Verdana"/>
    </w:rPr>
    <w:tblPr>
      <w:tblStyleRowBandSize w:val="1"/>
      <w:jc w:val="right"/>
      <w:tblCellMar>
        <w:left w:w="0" w:type="dxa"/>
        <w:right w:w="0" w:type="dxa"/>
      </w:tblCellMar>
    </w:tblPr>
    <w:trPr>
      <w:jc w:val="right"/>
    </w:trPr>
    <w:tcPr>
      <w:noWrap/>
      <w:tcMar>
        <w:left w:w="0" w:type="dxa"/>
        <w:right w:w="0" w:type="dxa"/>
      </w:tcMar>
      <w:vAlign w:val="center"/>
    </w:tcPr>
    <w:tblStylePr w:type="firstRow">
      <w:pPr>
        <w:jc w:val="center"/>
      </w:pPr>
      <w:rPr>
        <w:rFonts w:ascii="맑은 고딕" w:hAnsi="맑은 고딕"/>
        <w:b/>
        <w:sz w:val="22"/>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pPr>
        <w:wordWrap/>
        <w:jc w:val="center"/>
      </w:pPr>
      <w:rPr>
        <w:rFonts w:ascii="Arial Black" w:hAnsi="Arial Black"/>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pPr>
        <w:jc w:val="center"/>
      </w:pPr>
      <w:rPr>
        <w:rFonts w:ascii="맑은 고딕" w:hAnsi="맑은 고딕"/>
        <w:b/>
        <w:sz w:val="22"/>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style>
  <w:style w:type="table" w:customStyle="1" w:styleId="TCCff">
    <w:name w:val="TCC 표 레지스터비트"/>
    <w:basedOn w:val="a3"/>
    <w:rsid w:val="00FD45AF"/>
    <w:tblPr>
      <w:tblStyleRowBandSize w:val="1"/>
      <w:jc w:val="right"/>
      <w:tblCellMar>
        <w:left w:w="0" w:type="dxa"/>
        <w:right w:w="0" w:type="dxa"/>
      </w:tblCellMar>
    </w:tblPr>
    <w:trPr>
      <w:jc w:val="right"/>
    </w:trPr>
    <w:tcPr>
      <w:noWrap/>
      <w:vAlign w:val="center"/>
    </w:tcPr>
    <w:tblStylePr w:type="firstRow">
      <w:pPr>
        <w:jc w:val="center"/>
      </w:pPr>
      <w:rPr>
        <w:rFonts w:ascii="맑은 고딕" w:hAnsi="맑은 고딕"/>
        <w:b/>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lastCol">
      <w:pPr>
        <w:wordWrap/>
        <w:ind w:leftChars="50" w:left="50" w:rightChars="50" w:right="50"/>
        <w:jc w:val="left"/>
      </w:pPr>
      <w:tblPr/>
      <w:tcPr>
        <w:vAlign w:val="top"/>
      </w:tcPr>
    </w:tblStylePr>
    <w:tblStylePr w:type="band1Horz">
      <w:pPr>
        <w:wordWrap/>
        <w:jc w:val="center"/>
      </w:pPr>
      <w:rPr>
        <w:rFonts w:ascii="Arial Black" w:hAnsi="Arial Black"/>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pPr>
        <w:jc w:val="center"/>
      </w:pPr>
      <w:rPr>
        <w:rFonts w:ascii="맑은 고딕" w:hAnsi="맑은 고딕"/>
        <w:b w:val="0"/>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character" w:customStyle="1" w:styleId="TCCFigureCaptionChar">
    <w:name w:val="TCC Figure Caption Char"/>
    <w:link w:val="TCCFigureCaption"/>
    <w:rsid w:val="006153E4"/>
    <w:rPr>
      <w:rFonts w:ascii="Tahoma" w:eastAsia="굴림체" w:hAnsi="Tahoma" w:cs="바탕"/>
      <w:b/>
      <w:bCs/>
      <w:kern w:val="2"/>
      <w:szCs w:val="18"/>
    </w:rPr>
  </w:style>
  <w:style w:type="numbering" w:customStyle="1" w:styleId="TCC15">
    <w:name w:val="TCC 본문목록1"/>
    <w:basedOn w:val="a4"/>
    <w:rsid w:val="00FD45AF"/>
  </w:style>
  <w:style w:type="table" w:customStyle="1" w:styleId="TCC16">
    <w:name w:val="TCC 표일반 가운데1"/>
    <w:basedOn w:val="TCCb"/>
    <w:rsid w:val="00D6021B"/>
    <w:pPr>
      <w:jc w:val="center"/>
    </w:pPr>
    <w:tblPr/>
    <w:tblStylePr w:type="firstRow">
      <w:pPr>
        <w:jc w:val="center"/>
      </w:pPr>
      <w:rPr>
        <w:rFonts w:ascii="Arial" w:eastAsia="굴림"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rPr>
        <w:sz w:val="18"/>
      </w:rPr>
    </w:tblStylePr>
    <w:tblStylePr w:type="firstCol">
      <w:pPr>
        <w:jc w:val="center"/>
      </w:pPr>
      <w:rPr>
        <w:sz w:val="18"/>
      </w:rPr>
    </w:tblStylePr>
    <w:tblStylePr w:type="lastCol">
      <w:pPr>
        <w:jc w:val="center"/>
      </w:pPr>
      <w:rPr>
        <w:sz w:val="18"/>
      </w:rPr>
    </w:tblStylePr>
    <w:tblStylePr w:type="band1Horz">
      <w:pPr>
        <w:jc w:val="center"/>
      </w:pPr>
      <w:rPr>
        <w:sz w:val="18"/>
      </w:rPr>
    </w:tblStylePr>
    <w:tblStylePr w:type="band2Horz">
      <w:pPr>
        <w:jc w:val="center"/>
      </w:pPr>
      <w:rPr>
        <w:sz w:val="18"/>
      </w:rPr>
    </w:tblStylePr>
  </w:style>
  <w:style w:type="table" w:customStyle="1" w:styleId="TCC17">
    <w:name w:val="TCC 레지스터1"/>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26">
    <w:name w:val="TCC 레지스터2"/>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31">
    <w:name w:val="TCC 레지스터3"/>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40">
    <w:name w:val="TCC 레지스터4"/>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50">
    <w:name w:val="TCC 레지스터5"/>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60">
    <w:name w:val="TCC 레지스터6"/>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70">
    <w:name w:val="TCC 레지스터7"/>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80">
    <w:name w:val="TCC 레지스터8"/>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90">
    <w:name w:val="TCC 레지스터9"/>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paragraph" w:customStyle="1" w:styleId="TCC4">
    <w:name w:val="TCC 본문 목록 단락"/>
    <w:basedOn w:val="a1"/>
    <w:qFormat/>
    <w:rsid w:val="00FD45AF"/>
    <w:pPr>
      <w:numPr>
        <w:numId w:val="16"/>
      </w:numPr>
    </w:pPr>
  </w:style>
  <w:style w:type="table" w:customStyle="1" w:styleId="TCCff0">
    <w:name w:val="TCC 표준표"/>
    <w:basedOn w:val="a3"/>
    <w:rsid w:val="00FD45AF"/>
    <w:rPr>
      <w:rFonts w:ascii="Arial" w:eastAsia="Arial" w:hAnsi="Arial" w:cs="Arial"/>
      <w:sz w:val="18"/>
      <w:szCs w:val="18"/>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vAlign w:val="center"/>
    </w:tc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style>
  <w:style w:type="paragraph" w:customStyle="1" w:styleId="TCC22">
    <w:name w:val="TCC 문서제목22"/>
    <w:basedOn w:val="a1"/>
    <w:next w:val="a1"/>
    <w:qFormat/>
    <w:rsid w:val="00AC4864"/>
    <w:pPr>
      <w:spacing w:line="360" w:lineRule="auto"/>
      <w:jc w:val="left"/>
    </w:pPr>
    <w:rPr>
      <w:rFonts w:cs="바탕"/>
      <w:b/>
      <w:bCs/>
      <w:sz w:val="44"/>
      <w:szCs w:val="20"/>
    </w:rPr>
  </w:style>
  <w:style w:type="table" w:customStyle="1" w:styleId="TCC32">
    <w:name w:val="TCC 레지스터비트표3"/>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41">
    <w:name w:val="TCC 레지스터비트표4"/>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100">
    <w:name w:val="TCC 레지스터10"/>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51">
    <w:name w:val="TCC 레지스터비트표5"/>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12" w:space="0" w:color="000000"/>
        <w:bottom w:val="single" w:sz="12" w:space="0" w:color="000000"/>
        <w:insideH w:val="single" w:sz="4"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12" w:space="0" w:color="000000"/>
          <w:bottom w:val="single" w:sz="12"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110">
    <w:name w:val="TCC 표일반11"/>
    <w:basedOn w:val="a3"/>
    <w:rsid w:val="00D6021B"/>
    <w:pPr>
      <w:jc w:val="both"/>
    </w:pPr>
    <w:rPr>
      <w:rFonts w:ascii="Arial" w:eastAsia="굴림" w:hAnsi="Arial"/>
      <w:sz w:val="18"/>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numbering" w:customStyle="1" w:styleId="TCC27">
    <w:name w:val="TCC 본문목록2"/>
    <w:basedOn w:val="a4"/>
    <w:rsid w:val="00FD45AF"/>
  </w:style>
  <w:style w:type="table" w:customStyle="1" w:styleId="TCC111">
    <w:name w:val="TCC 레지스터11"/>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auto"/>
        <w:bottom w:val="single" w:sz="4" w:space="0" w:color="auto"/>
        <w:insideH w:val="single" w:sz="4" w:space="0" w:color="auto"/>
        <w:insideV w:val="single" w:sz="4" w:space="0" w:color="auto"/>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lastRow">
      <w:rPr>
        <w:rFonts w:ascii="Arial" w:eastAsia="굴림" w:hAnsi="Arial"/>
        <w:sz w:val="16"/>
        <w:szCs w:val="16"/>
      </w:rPr>
    </w:tblStylePr>
    <w:tblStylePr w:type="band1Horz">
      <w:rPr>
        <w:rFonts w:ascii="Arial" w:eastAsia="굴림" w:hAnsi="Arial"/>
        <w:b w:val="0"/>
        <w:i w:val="0"/>
        <w:caps w:val="0"/>
        <w:smallCaps w:val="0"/>
        <w:strike w:val="0"/>
        <w:dstrike w:val="0"/>
        <w:vanish w:val="0"/>
        <w:w w:val="100"/>
        <w:sz w:val="16"/>
        <w:szCs w:val="18"/>
        <w:vertAlign w:val="baseline"/>
      </w:r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61">
    <w:name w:val="TCC 레지스터비트표6"/>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12" w:space="0" w:color="000000"/>
        <w:bottom w:val="single" w:sz="12" w:space="0" w:color="000000"/>
        <w:insideH w:val="single" w:sz="4"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12" w:space="0" w:color="000000"/>
          <w:bottom w:val="single" w:sz="12"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33">
    <w:name w:val="TCC 표일반3"/>
    <w:basedOn w:val="a3"/>
    <w:rsid w:val="00D6021B"/>
    <w:pPr>
      <w:jc w:val="both"/>
    </w:pPr>
    <w:rPr>
      <w:rFonts w:ascii="Arial" w:eastAsia="굴림" w:hAnsi="Arial"/>
      <w:sz w:val="18"/>
    </w:rPr>
    <w:tblPr>
      <w:tblStyleRowBandSize w:val="1"/>
      <w:tblStyleColBandSize w:val="1"/>
      <w:jc w:val="right"/>
      <w:tblBorders>
        <w:top w:val="single" w:sz="12" w:space="0" w:color="auto"/>
        <w:bottom w:val="single" w:sz="12" w:space="0" w:color="auto"/>
        <w:insideH w:val="single" w:sz="4" w:space="0" w:color="auto"/>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12" w:space="0" w:color="auto"/>
          <w:left w:val="nil"/>
          <w:bottom w:val="single" w:sz="12" w:space="0" w:color="auto"/>
          <w:right w:val="nil"/>
          <w:insideH w:val="single" w:sz="4" w:space="0" w:color="auto"/>
          <w:insideV w:val="nil"/>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numbering" w:customStyle="1" w:styleId="TCC19">
    <w:name w:val="TCC 본문 목록 숫자1"/>
    <w:basedOn w:val="a4"/>
    <w:rsid w:val="00FD45AF"/>
  </w:style>
  <w:style w:type="table" w:customStyle="1" w:styleId="TCC42">
    <w:name w:val="TCC 표일반4"/>
    <w:basedOn w:val="a3"/>
    <w:rsid w:val="00D6021B"/>
    <w:pPr>
      <w:jc w:val="both"/>
    </w:pPr>
    <w:rPr>
      <w:rFonts w:ascii="Arial" w:eastAsia="굴림" w:hAnsi="Arial"/>
      <w:sz w:val="18"/>
    </w:rPr>
    <w:tblPr>
      <w:tblStyleRowBandSize w:val="1"/>
      <w:tblStyleColBandSize w:val="1"/>
      <w:jc w:val="right"/>
      <w:tblBorders>
        <w:top w:val="single" w:sz="12" w:space="0" w:color="auto"/>
        <w:bottom w:val="single" w:sz="12" w:space="0" w:color="auto"/>
        <w:insideH w:val="single" w:sz="4" w:space="0" w:color="auto"/>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12" w:space="0" w:color="auto"/>
          <w:left w:val="nil"/>
          <w:bottom w:val="single" w:sz="12" w:space="0" w:color="auto"/>
          <w:right w:val="nil"/>
          <w:insideH w:val="single" w:sz="4" w:space="0" w:color="auto"/>
          <w:insideV w:val="nil"/>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table" w:customStyle="1" w:styleId="TCC1a">
    <w:name w:val="TCC핀표1"/>
    <w:basedOn w:val="a3"/>
    <w:rsid w:val="00FD45AF"/>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맑은 고딕" w:eastAsia="Lucida Sans Typewriter" w:hAnsi="맑은 고딕"/>
        <w:b/>
        <w:i w:val="0"/>
        <w:caps w:val="0"/>
        <w:smallCaps w:val="0"/>
        <w:strike w:val="0"/>
        <w:dstrike w:val="0"/>
        <w:vanish w:val="0"/>
        <w:sz w:val="20"/>
        <w:szCs w:val="20"/>
        <w:u w:val="none"/>
        <w:vertAlign w:val="baseline"/>
        <w:em w:val="none"/>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firstCol">
      <w:pPr>
        <w:wordWrap/>
        <w:spacing w:beforeLines="0" w:beforeAutospacing="0" w:afterLines="0" w:afterAutospacing="0" w:line="240" w:lineRule="auto"/>
        <w:ind w:leftChars="0" w:left="0" w:rightChars="0" w:right="0" w:firstLineChars="0" w:firstLine="0"/>
        <w:contextualSpacing w:val="0"/>
        <w:jc w:val="left"/>
      </w:pPr>
    </w:tblStylePr>
  </w:style>
  <w:style w:type="table" w:customStyle="1" w:styleId="TCC1b">
    <w:name w:val="TCC 핀표1"/>
    <w:basedOn w:val="a3"/>
    <w:rsid w:val="00FD45AF"/>
    <w:pPr>
      <w:jc w:val="center"/>
    </w:pPr>
    <w:rPr>
      <w:rFonts w:ascii="Arial" w:eastAsia="굴림" w:hAnsi="Arial"/>
      <w:sz w:val="16"/>
    </w:rPr>
    <w:tblPr>
      <w:tblStyleRowBandSize w:val="1"/>
      <w:tblStyleColBandSize w:val="1"/>
      <w:jc w:val="center"/>
      <w:tblBorders>
        <w:insideH w:val="single" w:sz="4" w:space="0" w:color="auto"/>
      </w:tblBorders>
    </w:tblPr>
    <w:trPr>
      <w:jc w:val="center"/>
    </w:trPr>
    <w:tcPr>
      <w:tcMar>
        <w:left w:w="0" w:type="dxa"/>
        <w:right w:w="0" w:type="dxa"/>
      </w:tcMa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Arial" w:eastAsia="굴림" w:hAnsi="Arial" w:cs="Times New Roman"/>
        <w:b/>
        <w:i w:val="0"/>
        <w:caps w:val="0"/>
        <w:smallCaps w:val="0"/>
        <w:strike w:val="0"/>
        <w:dstrike w:val="0"/>
        <w:vanish w:val="0"/>
        <w:sz w:val="18"/>
        <w:szCs w:val="16"/>
        <w:u w:val="none"/>
        <w:vertAlign w:val="baseline"/>
        <w:em w:val="none"/>
      </w:rPr>
      <w:tblPr/>
      <w:tcPr>
        <w:tcBorders>
          <w:top w:val="single" w:sz="12" w:space="0" w:color="auto"/>
          <w:left w:val="nil"/>
          <w:bottom w:val="single" w:sz="12" w:space="0" w:color="auto"/>
          <w:right w:val="nil"/>
          <w:insideH w:val="nil"/>
          <w:insideV w:val="nil"/>
          <w:tl2br w:val="nil"/>
          <w:tr2bl w:val="nil"/>
        </w:tcBorders>
        <w:shd w:val="clear" w:color="auto" w:fill="E6E6E6"/>
      </w:tcPr>
    </w:tblStylePr>
    <w:tblStylePr w:type="lastRow">
      <w:tblPr/>
      <w:tcPr>
        <w:tcBorders>
          <w:bottom w:val="single" w:sz="12" w:space="0" w:color="auto"/>
        </w:tcBorders>
      </w:tcPr>
    </w:tblStylePr>
    <w:tblStylePr w:type="firstCol">
      <w:pPr>
        <w:wordWrap/>
        <w:spacing w:beforeLines="0" w:beforeAutospacing="0" w:afterLines="0" w:afterAutospacing="0" w:line="240" w:lineRule="auto"/>
        <w:ind w:leftChars="0" w:left="0" w:rightChars="0" w:right="0" w:firstLineChars="0" w:firstLine="0"/>
        <w:contextualSpacing w:val="0"/>
        <w:jc w:val="center"/>
      </w:pPr>
    </w:tblStylePr>
    <w:tblStylePr w:type="lastCol">
      <w:pPr>
        <w:jc w:val="center"/>
      </w:pPr>
    </w:tblStylePr>
  </w:style>
  <w:style w:type="table" w:customStyle="1" w:styleId="TCC28">
    <w:name w:val="TCC 표일반 가운데2"/>
    <w:basedOn w:val="TCCb"/>
    <w:rsid w:val="00D6021B"/>
    <w:pPr>
      <w:jc w:val="center"/>
    </w:p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pPr>
        <w:jc w:val="center"/>
      </w:pPr>
      <w:rPr>
        <w:rFonts w:ascii="Arial" w:eastAsia="굴림" w:hAnsi="Arial"/>
        <w:b/>
        <w:sz w:val="20"/>
      </w:rPr>
      <w:tblPr/>
      <w:tcPr>
        <w:tcBorders>
          <w:top w:val="single" w:sz="12" w:space="0" w:color="auto"/>
          <w:left w:val="nil"/>
          <w:bottom w:val="single" w:sz="12" w:space="0" w:color="auto"/>
          <w:right w:val="nil"/>
          <w:insideH w:val="single" w:sz="4" w:space="0" w:color="auto"/>
          <w:insideV w:val="nil"/>
          <w:tl2br w:val="nil"/>
          <w:tr2bl w:val="nil"/>
        </w:tcBorders>
        <w:shd w:val="clear" w:color="auto" w:fill="E6E6E6"/>
      </w:tcPr>
    </w:tblStylePr>
    <w:tblStylePr w:type="lastRow">
      <w:rPr>
        <w:sz w:val="18"/>
      </w:rPr>
    </w:tblStylePr>
    <w:tblStylePr w:type="firstCol">
      <w:pPr>
        <w:jc w:val="center"/>
      </w:pPr>
      <w:rPr>
        <w:sz w:val="18"/>
      </w:rPr>
    </w:tblStylePr>
    <w:tblStylePr w:type="lastCol">
      <w:pPr>
        <w:jc w:val="center"/>
      </w:pPr>
      <w:rPr>
        <w:sz w:val="18"/>
      </w:rPr>
    </w:tblStylePr>
    <w:tblStylePr w:type="band1Horz">
      <w:pPr>
        <w:jc w:val="center"/>
      </w:pPr>
      <w:rPr>
        <w:sz w:val="18"/>
      </w:rPr>
    </w:tblStylePr>
    <w:tblStylePr w:type="band2Horz">
      <w:pPr>
        <w:jc w:val="center"/>
      </w:pPr>
      <w:rPr>
        <w:sz w:val="18"/>
      </w:rPr>
    </w:tblStylePr>
  </w:style>
  <w:style w:type="table" w:customStyle="1" w:styleId="TCC112">
    <w:name w:val="TCC 레지스터비트표11"/>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12" w:space="0" w:color="000000"/>
        <w:bottom w:val="single" w:sz="12" w:space="0" w:color="000000"/>
        <w:insideH w:val="single" w:sz="4"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12" w:space="0" w:color="000000"/>
          <w:bottom w:val="single" w:sz="12"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210">
    <w:name w:val="TCC 레지스터비트표21"/>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12" w:space="0" w:color="000000"/>
        <w:bottom w:val="single" w:sz="12" w:space="0" w:color="000000"/>
        <w:insideH w:val="single" w:sz="4"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12" w:space="0" w:color="000000"/>
          <w:bottom w:val="single" w:sz="12"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211">
    <w:name w:val="TCC 표일반21"/>
    <w:basedOn w:val="TCCb"/>
    <w:rsid w:val="00D6021B"/>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pPr>
        <w:jc w:val="center"/>
      </w:pPr>
      <w:rPr>
        <w:rFonts w:ascii="Times New Roman" w:eastAsia="굴림" w:hAnsi="Times New Roman"/>
        <w:b/>
        <w:sz w:val="20"/>
      </w:rPr>
      <w:tblPr/>
      <w:tcPr>
        <w:tcBorders>
          <w:top w:val="single" w:sz="12" w:space="0" w:color="auto"/>
          <w:left w:val="nil"/>
          <w:bottom w:val="single" w:sz="12" w:space="0" w:color="auto"/>
          <w:right w:val="nil"/>
          <w:insideH w:val="single" w:sz="4" w:space="0" w:color="auto"/>
          <w:insideV w:val="nil"/>
          <w:tl2br w:val="nil"/>
          <w:tr2bl w:val="nil"/>
        </w:tcBorders>
        <w:shd w:val="clear" w:color="auto" w:fill="E6E6E6"/>
      </w:tcPr>
    </w:tblStylePr>
    <w:tblStylePr w:type="firstCol">
      <w:pPr>
        <w:jc w:val="center"/>
      </w:pPr>
    </w:tblStylePr>
    <w:tblStylePr w:type="lastCol">
      <w:pPr>
        <w:jc w:val="both"/>
      </w:pPr>
    </w:tblStylePr>
    <w:tblStylePr w:type="band1Horz">
      <w:pPr>
        <w:jc w:val="both"/>
      </w:pPr>
    </w:tblStylePr>
    <w:tblStylePr w:type="band2Horz">
      <w:pPr>
        <w:jc w:val="both"/>
      </w:pPr>
    </w:tblStylePr>
  </w:style>
  <w:style w:type="table" w:customStyle="1" w:styleId="TCC1c">
    <w:name w:val="TCC 표레지스터1"/>
    <w:basedOn w:val="a3"/>
    <w:rsid w:val="00D6021B"/>
    <w:pPr>
      <w:jc w:val="center"/>
    </w:pPr>
    <w:rPr>
      <w:rFonts w:ascii="Arial" w:eastAsia="굴림" w:hAnsi="Arial"/>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band1Horz">
      <w:pPr>
        <w:wordWrap/>
        <w:jc w:val="center"/>
      </w:pPr>
      <w:rPr>
        <w:b/>
      </w:rPr>
      <w:tblPr/>
      <w:tcPr>
        <w:shd w:val="clear" w:color="auto" w:fill="E6E6E6"/>
      </w:tcPr>
    </w:tblStylePr>
  </w:style>
  <w:style w:type="table" w:customStyle="1" w:styleId="TCC120">
    <w:name w:val="TCC 표일반12"/>
    <w:basedOn w:val="a3"/>
    <w:rsid w:val="00D6021B"/>
    <w:pPr>
      <w:jc w:val="both"/>
    </w:pPr>
    <w:rPr>
      <w:rFonts w:ascii="Arial" w:eastAsia="굴림" w:hAnsi="Arial"/>
      <w:sz w:val="18"/>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table" w:customStyle="1" w:styleId="TCC1110">
    <w:name w:val="TCC 표일반111"/>
    <w:basedOn w:val="a3"/>
    <w:rsid w:val="00D6021B"/>
    <w:pPr>
      <w:jc w:val="both"/>
    </w:pPr>
    <w:rPr>
      <w:rFonts w:ascii="Arial" w:eastAsia="굴림" w:hAnsi="Arial"/>
      <w:sz w:val="18"/>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table" w:customStyle="1" w:styleId="TCC1d">
    <w:name w:val="TCC 표 레지스터비트1"/>
    <w:basedOn w:val="a3"/>
    <w:rsid w:val="00FD45AF"/>
    <w:tblPr>
      <w:tblStyleRowBandSize w:val="1"/>
      <w:jc w:val="right"/>
      <w:tblCellMar>
        <w:left w:w="0" w:type="dxa"/>
        <w:right w:w="0" w:type="dxa"/>
      </w:tblCellMar>
    </w:tblPr>
    <w:trPr>
      <w:jc w:val="right"/>
    </w:trPr>
    <w:tcPr>
      <w:noWrap/>
      <w:vAlign w:val="center"/>
    </w:tcPr>
    <w:tblStylePr w:type="firstRow">
      <w:pPr>
        <w:jc w:val="center"/>
      </w:pPr>
      <w:rPr>
        <w:rFonts w:ascii="맑은 고딕" w:hAnsi="맑은 고딕"/>
        <w:b/>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lastCol">
      <w:pPr>
        <w:wordWrap/>
        <w:ind w:leftChars="50" w:left="50" w:rightChars="50" w:right="50"/>
        <w:jc w:val="left"/>
      </w:pPr>
      <w:tblPr/>
      <w:tcPr>
        <w:vAlign w:val="top"/>
      </w:tcPr>
    </w:tblStylePr>
    <w:tblStylePr w:type="band1Horz">
      <w:pPr>
        <w:wordWrap/>
        <w:jc w:val="center"/>
      </w:pPr>
      <w:rPr>
        <w:rFonts w:ascii="Arial Black" w:hAnsi="Arial Black"/>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pPr>
        <w:jc w:val="center"/>
      </w:pPr>
      <w:rPr>
        <w:rFonts w:ascii="맑은 고딕" w:hAnsi="맑은 고딕"/>
        <w:b w:val="0"/>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CC1e">
    <w:name w:val="TCC 표 레지스터1"/>
    <w:basedOn w:val="af7"/>
    <w:rsid w:val="00D6021B"/>
    <w:pPr>
      <w:jc w:val="right"/>
    </w:pPr>
    <w:rPr>
      <w:rFonts w:ascii="Verdana" w:hAnsi="Verdana"/>
    </w:rPr>
    <w:tblPr>
      <w:tblStyleRowBandSize w:val="1"/>
      <w:jc w:val="right"/>
      <w:tblCellMar>
        <w:left w:w="0" w:type="dxa"/>
        <w:right w:w="0" w:type="dxa"/>
      </w:tblCellMar>
    </w:tblPr>
    <w:trPr>
      <w:jc w:val="right"/>
    </w:trPr>
    <w:tcPr>
      <w:noWrap/>
      <w:tcMar>
        <w:left w:w="0" w:type="dxa"/>
        <w:right w:w="0" w:type="dxa"/>
      </w:tcMar>
      <w:vAlign w:val="center"/>
    </w:tcPr>
    <w:tblStylePr w:type="firstRow">
      <w:pPr>
        <w:jc w:val="center"/>
      </w:pPr>
      <w:rPr>
        <w:rFonts w:ascii="맑은 고딕" w:hAnsi="맑은 고딕"/>
        <w:b/>
        <w:sz w:val="22"/>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pPr>
        <w:wordWrap/>
        <w:jc w:val="center"/>
      </w:pPr>
      <w:rPr>
        <w:rFonts w:ascii="Arial Black" w:hAnsi="Arial Black"/>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pPr>
        <w:jc w:val="center"/>
      </w:pPr>
      <w:rPr>
        <w:rFonts w:ascii="맑은 고딕" w:hAnsi="맑은 고딕"/>
        <w:b/>
        <w:sz w:val="22"/>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style>
  <w:style w:type="numbering" w:customStyle="1" w:styleId="TCC11">
    <w:name w:val="TCC 본문목록11"/>
    <w:basedOn w:val="a4"/>
    <w:rsid w:val="00FD45AF"/>
    <w:pPr>
      <w:numPr>
        <w:numId w:val="2"/>
      </w:numPr>
    </w:pPr>
  </w:style>
  <w:style w:type="table" w:customStyle="1" w:styleId="TCC113">
    <w:name w:val="TCC 표일반 가운데11"/>
    <w:basedOn w:val="TCCb"/>
    <w:rsid w:val="00D6021B"/>
    <w:pPr>
      <w:jc w:val="center"/>
    </w:pPr>
    <w:tblPr/>
    <w:tblStylePr w:type="firstRow">
      <w:pPr>
        <w:jc w:val="center"/>
      </w:pPr>
      <w:rPr>
        <w:rFonts w:ascii="Arial" w:eastAsia="굴림"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rPr>
        <w:sz w:val="18"/>
      </w:rPr>
    </w:tblStylePr>
    <w:tblStylePr w:type="firstCol">
      <w:pPr>
        <w:jc w:val="center"/>
      </w:pPr>
      <w:rPr>
        <w:sz w:val="18"/>
      </w:rPr>
    </w:tblStylePr>
    <w:tblStylePr w:type="lastCol">
      <w:pPr>
        <w:jc w:val="center"/>
      </w:pPr>
      <w:rPr>
        <w:sz w:val="18"/>
      </w:rPr>
    </w:tblStylePr>
    <w:tblStylePr w:type="band1Horz">
      <w:pPr>
        <w:jc w:val="center"/>
      </w:pPr>
      <w:rPr>
        <w:sz w:val="18"/>
      </w:rPr>
    </w:tblStylePr>
    <w:tblStylePr w:type="band2Horz">
      <w:pPr>
        <w:jc w:val="center"/>
      </w:pPr>
      <w:rPr>
        <w:sz w:val="18"/>
      </w:rPr>
    </w:tblStylePr>
  </w:style>
  <w:style w:type="table" w:customStyle="1" w:styleId="TCC310">
    <w:name w:val="TCC 레지스터비트표31"/>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410">
    <w:name w:val="TCC 레지스터비트표41"/>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afd">
    <w:name w:val="스타일 굵게"/>
    <w:basedOn w:val="TCC9"/>
    <w:rsid w:val="00FD45AF"/>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cBorders>
        <w:shd w:val="clear" w:color="auto" w:fill="auto"/>
      </w:tcPr>
    </w:tblStylePr>
    <w:tblStylePr w:type="firstCol">
      <w:pPr>
        <w:jc w:val="center"/>
      </w:pPr>
      <w:tblPr/>
      <w:tcPr>
        <w:tcBorders>
          <w:right w:val="nil"/>
        </w:tcBorders>
      </w:tcPr>
    </w:tblStylePr>
    <w:tblStylePr w:type="lastCol">
      <w:pPr>
        <w:wordWrap/>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13">
    <w:name w:val="스타일 굵게1"/>
    <w:basedOn w:val="TCC13"/>
    <w:rsid w:val="00FD45AF"/>
    <w:tblPr/>
    <w:tcPr>
      <w:shd w:val="clear" w:color="auto" w:fill="auto"/>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121">
    <w:name w:val="TCC 레지스터12"/>
    <w:basedOn w:val="a3"/>
    <w:rsid w:val="00FD45AF"/>
    <w:pPr>
      <w:keepLines/>
      <w:kinsoku w:val="0"/>
      <w:overflowPunct w:val="0"/>
      <w:autoSpaceDE w:val="0"/>
      <w:autoSpaceDN w:val="0"/>
      <w:jc w:val="center"/>
    </w:pPr>
    <w:rPr>
      <w:rFonts w:ascii="Arial" w:eastAsia="굴림" w:hAnsi="Arial"/>
      <w:sz w:val="18"/>
      <w:szCs w:val="18"/>
    </w:rPr>
    <w:tblPr>
      <w:tblStyleRowBandSize w:val="1"/>
      <w:tblStyleColBandSize w:val="1"/>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rPr>
      <w:cantSplit/>
      <w:jc w:val="center"/>
    </w:trPr>
    <w:tcPr>
      <w:noWrap/>
      <w:tcMar>
        <w:left w:w="0" w:type="dxa"/>
        <w:right w:w="0" w:type="dxa"/>
      </w:tcMar>
      <w:vAlign w:val="center"/>
    </w:tcPr>
    <w:tblStylePr w:type="firstRow">
      <w:rPr>
        <w:rFonts w:ascii="Arial" w:eastAsia="굴림" w:hAnsi="Arial"/>
        <w:b/>
        <w:i w:val="0"/>
        <w:caps w:val="0"/>
        <w:smallCaps w:val="0"/>
        <w:strike w:val="0"/>
        <w:dstrike w:val="0"/>
        <w:vanish w:val="0"/>
        <w:color w:val="auto"/>
        <w:sz w:val="18"/>
        <w:szCs w:val="18"/>
        <w:u w:val="none"/>
        <w:vertAlign w:val="baseline"/>
        <w:em w:val="none"/>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lastRow">
      <w:rPr>
        <w:rFonts w:ascii="Arial" w:eastAsia="굴림" w:hAnsi="Arial"/>
        <w:sz w:val="16"/>
        <w:szCs w:val="16"/>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tcPr>
    </w:tblStylePr>
    <w:tblStylePr w:type="firstCol">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tcPr>
    </w:tblStylePr>
    <w:tblStylePr w:type="lastCol">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tcPr>
    </w:tblStylePr>
    <w:tblStylePr w:type="band1Horz">
      <w:rPr>
        <w:rFonts w:ascii="Arial" w:eastAsia="굴림" w:hAnsi="Arial"/>
        <w:b w:val="0"/>
        <w:i w:val="0"/>
        <w:caps w:val="0"/>
        <w:smallCaps w:val="0"/>
        <w:strike w:val="0"/>
        <w:dstrike w:val="0"/>
        <w:vanish w:val="0"/>
        <w:w w:val="100"/>
        <w:sz w:val="16"/>
        <w:szCs w:val="18"/>
        <w:vertAlign w:val="baseline"/>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tcPr>
    </w:tblStylePr>
    <w:tblStylePr w:type="band2Horz">
      <w:rPr>
        <w:rFonts w:ascii="Arial" w:eastAsia="굴림" w:hAnsi="Arial"/>
        <w:b/>
        <w:i w:val="0"/>
        <w:sz w:val="18"/>
        <w:szCs w:val="16"/>
      </w:rPr>
      <w:tblPr/>
      <w:tcPr>
        <w:tcBorders>
          <w:top w:val="single" w:sz="4" w:space="0" w:color="000000"/>
          <w:left w:val="nil"/>
          <w:bottom w:val="single" w:sz="4" w:space="0" w:color="000000"/>
          <w:right w:val="nil"/>
          <w:insideH w:val="single" w:sz="4" w:space="0" w:color="000000"/>
          <w:insideV w:val="single" w:sz="4" w:space="0" w:color="000000"/>
          <w:tl2br w:val="nil"/>
          <w:tr2bl w:val="nil"/>
        </w:tcBorders>
        <w:shd w:val="clear" w:color="auto" w:fill="E6E6E6"/>
      </w:tcPr>
    </w:tblStylePr>
    <w:tblStylePr w:type="seCell">
      <w:rPr>
        <w:rFonts w:ascii="Arial" w:eastAsia="굴림" w:hAnsi="Arial"/>
        <w:sz w:val="16"/>
      </w:rPr>
    </w:tblStylePr>
  </w:style>
  <w:style w:type="table" w:customStyle="1" w:styleId="TCC71">
    <w:name w:val="TCC 레지스터비트표7"/>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tl2br w:val="none" w:sz="0" w:space="0" w:color="auto"/>
          <w:tr2bl w:val="none" w:sz="0" w:space="0" w:color="auto"/>
        </w:tcBorders>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numbering" w:customStyle="1" w:styleId="TCCrevision1">
    <w:name w:val="TCC revision 목록1"/>
    <w:basedOn w:val="a4"/>
    <w:rsid w:val="00FD45AF"/>
    <w:pPr>
      <w:numPr>
        <w:numId w:val="11"/>
      </w:numPr>
    </w:pPr>
  </w:style>
  <w:style w:type="table" w:customStyle="1" w:styleId="TCC1f">
    <w:name w:val="TCC 표준표1"/>
    <w:basedOn w:val="a3"/>
    <w:rsid w:val="00D11065"/>
    <w:rPr>
      <w:rFonts w:ascii="Arial" w:eastAsia="Arial" w:hAnsi="Arial" w:cs="Arial"/>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style>
  <w:style w:type="numbering" w:customStyle="1" w:styleId="1111111">
    <w:name w:val="1 / 1.1 / 1.1.11"/>
    <w:basedOn w:val="a4"/>
    <w:next w:val="111111"/>
    <w:rsid w:val="00D6021B"/>
    <w:pPr>
      <w:numPr>
        <w:numId w:val="12"/>
      </w:numPr>
    </w:pPr>
  </w:style>
  <w:style w:type="numbering" w:customStyle="1" w:styleId="TCC3">
    <w:name w:val="TCC 본문목록3"/>
    <w:basedOn w:val="a4"/>
    <w:rsid w:val="00D6021B"/>
    <w:pPr>
      <w:numPr>
        <w:numId w:val="13"/>
      </w:numPr>
    </w:pPr>
  </w:style>
  <w:style w:type="numbering" w:customStyle="1" w:styleId="TCC2">
    <w:name w:val="TCC 본문 목록 숫자2"/>
    <w:basedOn w:val="a4"/>
    <w:rsid w:val="00FD45AF"/>
    <w:pPr>
      <w:numPr>
        <w:numId w:val="14"/>
      </w:numPr>
    </w:pPr>
  </w:style>
  <w:style w:type="table" w:customStyle="1" w:styleId="TCC52">
    <w:name w:val="TCC 표일반5"/>
    <w:basedOn w:val="a3"/>
    <w:rsid w:val="00D6021B"/>
    <w:pPr>
      <w:jc w:val="both"/>
    </w:pPr>
    <w:rPr>
      <w:rFonts w:ascii="Arial" w:eastAsia="굴림" w:hAnsi="Arial"/>
      <w:sz w:val="18"/>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table" w:customStyle="1" w:styleId="TCC29">
    <w:name w:val="TCC핀표2"/>
    <w:basedOn w:val="a3"/>
    <w:rsid w:val="00FD45AF"/>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맑은 고딕" w:eastAsia="Lucida Sans Typewriter" w:hAnsi="맑은 고딕"/>
        <w:b/>
        <w:i w:val="0"/>
        <w:caps w:val="0"/>
        <w:smallCaps w:val="0"/>
        <w:strike w:val="0"/>
        <w:dstrike w:val="0"/>
        <w:vanish w:val="0"/>
        <w:sz w:val="20"/>
        <w:szCs w:val="20"/>
        <w:u w:val="none"/>
        <w:vertAlign w:val="baseline"/>
        <w:em w:val="none"/>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firstCol">
      <w:pPr>
        <w:wordWrap/>
        <w:spacing w:beforeLines="0" w:beforeAutospacing="0" w:afterLines="0" w:afterAutospacing="0" w:line="240" w:lineRule="auto"/>
        <w:ind w:leftChars="0" w:left="0" w:rightChars="0" w:right="0" w:firstLineChars="0" w:firstLine="0"/>
        <w:contextualSpacing w:val="0"/>
        <w:jc w:val="left"/>
      </w:pPr>
    </w:tblStylePr>
  </w:style>
  <w:style w:type="table" w:customStyle="1" w:styleId="TCC2a">
    <w:name w:val="TCC 핀표2"/>
    <w:basedOn w:val="a3"/>
    <w:rsid w:val="00FD45AF"/>
    <w:pPr>
      <w:jc w:val="center"/>
    </w:pPr>
    <w:rPr>
      <w:rFonts w:ascii="Arial" w:eastAsia="굴림" w:hAnsi="Arial"/>
      <w:sz w:val="16"/>
    </w:rPr>
    <w:tblPr>
      <w:tblStyleRowBandSize w:val="1"/>
      <w:tblStyleColBandSize w:val="1"/>
      <w:jc w:val="center"/>
      <w:tblBorders>
        <w:insideH w:val="single" w:sz="4" w:space="0" w:color="auto"/>
      </w:tblBorders>
    </w:tblPr>
    <w:trPr>
      <w:jc w:val="center"/>
    </w:trPr>
    <w:tcPr>
      <w:tcMar>
        <w:left w:w="0" w:type="dxa"/>
        <w:right w:w="0" w:type="dxa"/>
      </w:tcMar>
      <w:vAlign w:val="center"/>
    </w:tcPr>
    <w:tblStylePr w:type="firstRow">
      <w:pPr>
        <w:wordWrap/>
        <w:spacing w:beforeLines="0" w:beforeAutospacing="0" w:afterLines="0" w:afterAutospacing="0" w:line="240" w:lineRule="auto"/>
        <w:ind w:leftChars="0" w:left="0" w:rightChars="0" w:right="0" w:firstLineChars="0" w:firstLine="0"/>
        <w:contextualSpacing w:val="0"/>
        <w:jc w:val="center"/>
        <w:outlineLvl w:val="9"/>
      </w:pPr>
      <w:rPr>
        <w:rFonts w:ascii="Arial" w:eastAsia="굴림" w:hAnsi="Arial" w:cs="Times New Roman"/>
        <w:b/>
        <w:i w:val="0"/>
        <w:caps w:val="0"/>
        <w:smallCaps w:val="0"/>
        <w:strike w:val="0"/>
        <w:dstrike w:val="0"/>
        <w:vanish w:val="0"/>
        <w:sz w:val="18"/>
        <w:szCs w:val="16"/>
        <w:u w:val="none"/>
        <w:vertAlign w:val="baseline"/>
        <w:em w:val="none"/>
      </w:rPr>
      <w:tblPr/>
      <w:tcPr>
        <w:tcBorders>
          <w:top w:val="single" w:sz="12" w:space="0" w:color="auto"/>
          <w:left w:val="nil"/>
          <w:bottom w:val="single" w:sz="12" w:space="0" w:color="auto"/>
          <w:right w:val="nil"/>
          <w:insideH w:val="nil"/>
          <w:insideV w:val="nil"/>
          <w:tl2br w:val="nil"/>
          <w:tr2bl w:val="nil"/>
        </w:tcBorders>
        <w:shd w:val="clear" w:color="auto" w:fill="E6E6E6"/>
      </w:tcPr>
    </w:tblStylePr>
    <w:tblStylePr w:type="lastRow">
      <w:tblPr/>
      <w:tcPr>
        <w:tcBorders>
          <w:bottom w:val="single" w:sz="12" w:space="0" w:color="auto"/>
        </w:tcBorders>
      </w:tcPr>
    </w:tblStylePr>
    <w:tblStylePr w:type="firstCol">
      <w:pPr>
        <w:wordWrap/>
        <w:spacing w:beforeLines="0" w:beforeAutospacing="0" w:afterLines="0" w:afterAutospacing="0" w:line="240" w:lineRule="auto"/>
        <w:ind w:leftChars="0" w:left="0" w:rightChars="0" w:right="0" w:firstLineChars="0" w:firstLine="0"/>
        <w:contextualSpacing w:val="0"/>
        <w:jc w:val="center"/>
      </w:pPr>
    </w:tblStylePr>
    <w:tblStylePr w:type="lastCol">
      <w:pPr>
        <w:jc w:val="center"/>
      </w:pPr>
    </w:tblStylePr>
  </w:style>
  <w:style w:type="numbering" w:customStyle="1" w:styleId="TCC12">
    <w:name w:val="TCC 장번호1"/>
    <w:basedOn w:val="a4"/>
    <w:rsid w:val="00FD45AF"/>
    <w:pPr>
      <w:numPr>
        <w:numId w:val="19"/>
      </w:numPr>
    </w:pPr>
  </w:style>
  <w:style w:type="table" w:customStyle="1" w:styleId="TCCff1">
    <w:name w:val="TCC 기본 표"/>
    <w:basedOn w:val="TCCb"/>
    <w:rsid w:val="00D7667D"/>
    <w:pPr>
      <w:jc w:val="center"/>
    </w:pPr>
    <w:tblPr>
      <w:jc w:val="center"/>
      <w:tblCellMar>
        <w:left w:w="0" w:type="dxa"/>
        <w:right w:w="0" w:type="dxa"/>
      </w:tblCellMar>
    </w:tblPr>
    <w:trPr>
      <w:jc w:val="center"/>
    </w:trPr>
    <w:tblStylePr w:type="firstRow">
      <w:pPr>
        <w:jc w:val="center"/>
      </w:pPr>
      <w:rPr>
        <w:rFonts w:ascii="Arial" w:eastAsia="굴림"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lastRow">
      <w:rPr>
        <w:sz w:val="18"/>
      </w:rPr>
    </w:tblStylePr>
    <w:tblStylePr w:type="firstCol">
      <w:pPr>
        <w:jc w:val="center"/>
      </w:pPr>
      <w:rPr>
        <w:sz w:val="18"/>
      </w:rPr>
    </w:tblStylePr>
    <w:tblStylePr w:type="lastCol">
      <w:pPr>
        <w:jc w:val="center"/>
      </w:pPr>
      <w:rPr>
        <w:sz w:val="18"/>
      </w:rPr>
    </w:tblStylePr>
    <w:tblStylePr w:type="band1Horz">
      <w:pPr>
        <w:jc w:val="center"/>
      </w:pPr>
      <w:rPr>
        <w:sz w:val="18"/>
      </w:rPr>
    </w:tblStylePr>
    <w:tblStylePr w:type="band2Horz">
      <w:pPr>
        <w:jc w:val="center"/>
      </w:pPr>
      <w:rPr>
        <w:sz w:val="18"/>
      </w:rPr>
    </w:tblStylePr>
  </w:style>
  <w:style w:type="table" w:customStyle="1" w:styleId="TCC122">
    <w:name w:val="TCC 레지스터비트표12"/>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220">
    <w:name w:val="TCC 레지스터비트표22"/>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TCC221">
    <w:name w:val="TCC 표일반22"/>
    <w:basedOn w:val="TCCb"/>
    <w:rsid w:val="00D6021B"/>
    <w:tblPr/>
    <w:tblStylePr w:type="firstRow">
      <w:pPr>
        <w:jc w:val="center"/>
      </w:pPr>
      <w:rPr>
        <w:rFonts w:ascii="Times New Roman" w:eastAsia="굴림" w:hAnsi="Times New Roman"/>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firstCol">
      <w:pPr>
        <w:jc w:val="center"/>
      </w:pPr>
    </w:tblStylePr>
    <w:tblStylePr w:type="lastCol">
      <w:pPr>
        <w:jc w:val="both"/>
      </w:pPr>
    </w:tblStylePr>
    <w:tblStylePr w:type="band1Horz">
      <w:pPr>
        <w:jc w:val="both"/>
      </w:pPr>
    </w:tblStylePr>
    <w:tblStylePr w:type="band2Horz">
      <w:pPr>
        <w:jc w:val="both"/>
      </w:pPr>
    </w:tblStylePr>
  </w:style>
  <w:style w:type="table" w:customStyle="1" w:styleId="27">
    <w:name w:val="스타일 굵게2"/>
    <w:basedOn w:val="TCC9"/>
    <w:rsid w:val="00FD45AF"/>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E6E6E6"/>
      </w:tcPr>
    </w:tblStylePr>
    <w:tblStylePr w:type="lastRow">
      <w:rPr>
        <w:b w:val="0"/>
        <w:color w:val="auto"/>
      </w:rPr>
      <w:tblPr/>
      <w:tcPr>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cBorders>
        <w:shd w:val="clear" w:color="auto" w:fill="auto"/>
      </w:tcPr>
    </w:tblStylePr>
    <w:tblStylePr w:type="firstCol">
      <w:pPr>
        <w:jc w:val="center"/>
      </w:pPr>
      <w:tblPr/>
      <w:tcPr>
        <w:tcBorders>
          <w:right w:val="nil"/>
        </w:tcBorders>
      </w:tcPr>
    </w:tblStylePr>
    <w:tblStylePr w:type="lastCol">
      <w:pPr>
        <w:wordWrap/>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customStyle="1" w:styleId="110">
    <w:name w:val="스타일 굵게11"/>
    <w:basedOn w:val="TCC13"/>
    <w:rsid w:val="00FD45AF"/>
    <w:tblPr/>
    <w:tcPr>
      <w:shd w:val="clear" w:color="auto" w:fill="auto"/>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cPr>
    </w:tblStylePr>
    <w:tblStylePr w:type="lastRow">
      <w:rPr>
        <w:b w:val="0"/>
        <w:color w:val="auto"/>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firstCol">
      <w:pPr>
        <w:jc w:val="center"/>
      </w:pPr>
      <w:tblPr/>
      <w:tcPr>
        <w:tcBorders>
          <w:right w:val="nil"/>
        </w:tcBorders>
      </w:tcPr>
    </w:tblStylePr>
    <w:tblStylePr w:type="lastCol">
      <w:pPr>
        <w:jc w:val="both"/>
      </w:pPr>
      <w:rPr>
        <w:rFonts w:ascii="Arial" w:eastAsia="굴림" w:hAnsi="Arial"/>
        <w:sz w:val="18"/>
      </w:rPr>
    </w:tblStylePr>
    <w:tblStylePr w:type="band1Horz">
      <w:rPr>
        <w:rFonts w:ascii="Arial" w:eastAsia="굴림" w:hAnsi="Arial"/>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character" w:customStyle="1" w:styleId="SC1177840">
    <w:name w:val="SC.11.77840"/>
    <w:rsid w:val="00FD45AF"/>
    <w:rPr>
      <w:rFonts w:cs="Arial"/>
      <w:b/>
      <w:bCs/>
      <w:color w:val="000000"/>
      <w:sz w:val="22"/>
      <w:szCs w:val="22"/>
    </w:rPr>
  </w:style>
  <w:style w:type="character" w:customStyle="1" w:styleId="SC1177913">
    <w:name w:val="SC.11.77913"/>
    <w:rsid w:val="00FD45AF"/>
    <w:rPr>
      <w:rFonts w:cs="Arial"/>
      <w:b/>
      <w:bCs/>
      <w:color w:val="000000"/>
    </w:rPr>
  </w:style>
  <w:style w:type="table" w:customStyle="1" w:styleId="TCC81">
    <w:name w:val="TCC 레지스터비트표8"/>
    <w:basedOn w:val="a3"/>
    <w:rsid w:val="00FD45AF"/>
    <w:pPr>
      <w:widowControl w:val="0"/>
      <w:wordWrap w:val="0"/>
      <w:autoSpaceDE w:val="0"/>
      <w:autoSpaceDN w:val="0"/>
      <w:jc w:val="center"/>
    </w:pPr>
    <w:rPr>
      <w:rFonts w:ascii="Arial" w:eastAsia="굴림" w:hAnsi="Arial"/>
      <w:sz w:val="18"/>
      <w:szCs w:val="16"/>
    </w:rPr>
    <w:tblPr>
      <w:tblStyleRowBandSize w:val="1"/>
      <w:tblStyleColBandSize w:val="1"/>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right"/>
    </w:trPr>
    <w:tcPr>
      <w:shd w:val="clear" w:color="auto" w:fill="auto"/>
      <w:tcMar>
        <w:left w:w="0" w:type="dxa"/>
        <w:right w:w="0" w:type="dxa"/>
      </w:tcMar>
      <w:vAlign w:val="center"/>
    </w:tcPr>
    <w:tblStylePr w:type="firstRow">
      <w:pPr>
        <w:jc w:val="center"/>
      </w:pPr>
      <w:rPr>
        <w:rFonts w:ascii="Arial" w:eastAsia="바탕" w:hAnsi="Arial"/>
        <w:b/>
        <w:i w:val="0"/>
        <w:iCs/>
        <w:color w:val="auto"/>
        <w:spacing w:val="0"/>
        <w:w w:val="100"/>
        <w:kern w:val="20"/>
        <w:position w:val="0"/>
        <w:sz w:val="18"/>
        <w:szCs w:val="20"/>
        <w:u w:val="none"/>
        <w:em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tblStylePr w:type="lastRow">
      <w:rPr>
        <w:b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pPr>
        <w:jc w:val="both"/>
      </w:pPr>
      <w:rPr>
        <w:rFonts w:ascii="Arial" w:eastAsia="굴림" w:hAnsi="Arial"/>
        <w:sz w:val="18"/>
      </w:rPr>
    </w:tblStylePr>
    <w:tblStylePr w:type="band1Horz">
      <w:rPr>
        <w:rFonts w:ascii="Arial" w:eastAsia="굴림" w:hAnsi="Arial"/>
        <w:sz w:val="18"/>
      </w:rPr>
    </w:tblStylePr>
    <w:tblStylePr w:type="band2Horz">
      <w:rPr>
        <w:sz w:val="18"/>
      </w:r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character" w:customStyle="1" w:styleId="TCC1CharChar">
    <w:name w:val="TCC1 Char Char"/>
    <w:rsid w:val="00287E28"/>
    <w:rPr>
      <w:rFonts w:ascii="Arial" w:eastAsia="굴림체" w:hAnsi="Arial" w:cs="Arial"/>
      <w:b/>
      <w:bCs/>
      <w:sz w:val="22"/>
      <w:szCs w:val="22"/>
      <w:lang w:val="en-US" w:eastAsia="ko-KR" w:bidi="ar-SA"/>
    </w:rPr>
  </w:style>
  <w:style w:type="character" w:customStyle="1" w:styleId="TCC2CharChar">
    <w:name w:val="TCC 2 Char Char"/>
    <w:rsid w:val="00287E28"/>
    <w:rPr>
      <w:rFonts w:ascii="Arial" w:eastAsia="굴림" w:hAnsi="Arial" w:cs="Arial"/>
      <w:b/>
      <w:bCs/>
      <w:color w:val="000000"/>
      <w:kern w:val="2"/>
      <w:lang w:val="en-US" w:eastAsia="ko-KR" w:bidi="ar-SA"/>
    </w:rPr>
  </w:style>
  <w:style w:type="character" w:customStyle="1" w:styleId="TCC3CharChar">
    <w:name w:val="TCC 3 Char Char"/>
    <w:rsid w:val="00287E28"/>
    <w:rPr>
      <w:rFonts w:ascii="Arial" w:eastAsia="굴림" w:hAnsi="Arial" w:cs="Arial"/>
      <w:b/>
      <w:bCs/>
      <w:color w:val="000000"/>
      <w:lang w:val="en-US" w:eastAsia="ko-KR" w:bidi="ar-SA"/>
    </w:rPr>
  </w:style>
  <w:style w:type="table" w:customStyle="1" w:styleId="TCC130">
    <w:name w:val="TCC 표일반13"/>
    <w:basedOn w:val="a3"/>
    <w:rsid w:val="00D6021B"/>
    <w:pPr>
      <w:jc w:val="both"/>
    </w:pPr>
    <w:rPr>
      <w:rFonts w:ascii="Arial" w:eastAsia="굴림" w:hAnsi="Arial"/>
      <w:sz w:val="18"/>
    </w:rPr>
    <w:tblPr>
      <w:tblStyleRowBandSize w:val="1"/>
      <w:tblStyleColBandSize w:val="1"/>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right"/>
    </w:trPr>
    <w:tcPr>
      <w:tcMar>
        <w:left w:w="0" w:type="dxa"/>
        <w:right w:w="0" w:type="dxa"/>
      </w:tcMar>
      <w:vAlign w:val="center"/>
    </w:tcPr>
    <w:tblStylePr w:type="firstRow">
      <w:pPr>
        <w:jc w:val="center"/>
      </w:pPr>
      <w:rPr>
        <w:rFonts w:ascii="Arial" w:eastAsia="굴림"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tblStylePr w:type="firstCol">
      <w:pPr>
        <w:jc w:val="center"/>
      </w:pPr>
    </w:tblStylePr>
    <w:tblStylePr w:type="lastCol">
      <w:pPr>
        <w:jc w:val="both"/>
      </w:pPr>
    </w:tblStylePr>
    <w:tblStylePr w:type="band1Horz">
      <w:pPr>
        <w:jc w:val="center"/>
      </w:pPr>
    </w:tblStylePr>
    <w:tblStylePr w:type="band2Horz">
      <w:pPr>
        <w:jc w:val="center"/>
      </w:pPr>
    </w:tblStylePr>
  </w:style>
  <w:style w:type="paragraph" w:customStyle="1" w:styleId="28">
    <w:name w:val="스타일2"/>
    <w:basedOn w:val="TCC23"/>
    <w:link w:val="2Char0"/>
    <w:rsid w:val="00182EF7"/>
  </w:style>
  <w:style w:type="character" w:customStyle="1" w:styleId="2Char0">
    <w:name w:val="스타일2 Char"/>
    <w:link w:val="28"/>
    <w:rsid w:val="00182EF7"/>
    <w:rPr>
      <w:rFonts w:ascii="Arial" w:eastAsia="굴림체" w:hAnsi="Arial"/>
      <w:b/>
      <w:bCs/>
      <w:lang w:val="en-US" w:eastAsia="ko-KR" w:bidi="ar-SA"/>
    </w:rPr>
  </w:style>
  <w:style w:type="paragraph" w:customStyle="1" w:styleId="TableCellLeft">
    <w:name w:val="Table_Cell_Left"/>
    <w:aliases w:val="tla,Table_Cell_Text (left-aligned),table cell (left-aligned),table cell (left-aligned) + (영어) 9 pt"/>
    <w:basedOn w:val="a1"/>
    <w:rsid w:val="00D77E39"/>
    <w:pPr>
      <w:adjustRightInd w:val="0"/>
      <w:snapToGrid w:val="0"/>
      <w:spacing w:before="40" w:after="40" w:line="240" w:lineRule="atLeast"/>
      <w:jc w:val="left"/>
      <w:textAlignment w:val="baseline"/>
    </w:pPr>
    <w:rPr>
      <w:rFonts w:eastAsia="바탕체"/>
      <w:kern w:val="0"/>
      <w:sz w:val="20"/>
      <w:szCs w:val="20"/>
    </w:rPr>
  </w:style>
  <w:style w:type="character" w:customStyle="1" w:styleId="CharChar32">
    <w:name w:val="Char Char32"/>
    <w:rsid w:val="00D77E39"/>
    <w:rPr>
      <w:rFonts w:ascii="Verdana" w:eastAsia="굴림체" w:hAnsi="Verdana" w:cs="Arial"/>
      <w:b/>
      <w:bCs/>
      <w:lang w:val="en-US" w:eastAsia="ko-KR" w:bidi="ar-SA"/>
    </w:rPr>
  </w:style>
  <w:style w:type="character" w:customStyle="1" w:styleId="CharChar42">
    <w:name w:val="Char Char42"/>
    <w:rsid w:val="00D77E39"/>
    <w:rPr>
      <w:rFonts w:ascii="Arial" w:eastAsia="굴림체" w:hAnsi="Arial" w:cs="Arial"/>
      <w:b/>
      <w:bCs/>
      <w:sz w:val="22"/>
      <w:szCs w:val="22"/>
      <w:lang w:val="en-US" w:eastAsia="ko-KR" w:bidi="ar-SA"/>
    </w:rPr>
  </w:style>
  <w:style w:type="character" w:customStyle="1" w:styleId="CharChar6">
    <w:name w:val="Char Char6"/>
    <w:rsid w:val="00D77E39"/>
    <w:rPr>
      <w:rFonts w:ascii="Verdana" w:eastAsia="굴림체" w:hAnsi="Verdana" w:cs="Arial"/>
      <w:b/>
      <w:bCs/>
      <w:lang w:val="en-US" w:eastAsia="ko-KR" w:bidi="ar-SA"/>
    </w:rPr>
  </w:style>
  <w:style w:type="character" w:styleId="afe">
    <w:name w:val="Emphasis"/>
    <w:uiPriority w:val="20"/>
    <w:qFormat/>
    <w:rsid w:val="00075EFF"/>
    <w:rPr>
      <w:i/>
      <w:iCs/>
    </w:rPr>
  </w:style>
  <w:style w:type="character" w:customStyle="1" w:styleId="4Char">
    <w:name w:val="제목 4 Char"/>
    <w:aliases w:val="TCC 4 Char"/>
    <w:link w:val="40"/>
    <w:rsid w:val="004047C3"/>
    <w:rPr>
      <w:rFonts w:ascii="Tahoma" w:eastAsia="굴림" w:hAnsi="Tahoma"/>
      <w:b/>
      <w:bCs/>
      <w:color w:val="255B98"/>
    </w:rPr>
  </w:style>
  <w:style w:type="character" w:customStyle="1" w:styleId="5Char">
    <w:name w:val="제목 5 Char"/>
    <w:aliases w:val="TCC 5 Char"/>
    <w:link w:val="51"/>
    <w:rsid w:val="004047C3"/>
    <w:rPr>
      <w:rFonts w:ascii="Tahoma" w:eastAsia="굴림" w:hAnsi="Tahoma"/>
      <w:b/>
      <w:bCs/>
      <w:color w:val="255B98"/>
      <w:kern w:val="2"/>
      <w:szCs w:val="18"/>
    </w:rPr>
  </w:style>
  <w:style w:type="character" w:customStyle="1" w:styleId="6Char">
    <w:name w:val="제목 6 Char"/>
    <w:link w:val="6"/>
    <w:rsid w:val="00EB780D"/>
    <w:rPr>
      <w:rFonts w:ascii="Tahoma" w:eastAsia="굴림" w:hAnsi="Tahoma"/>
      <w:b/>
      <w:bCs/>
      <w:kern w:val="2"/>
      <w:sz w:val="18"/>
      <w:szCs w:val="16"/>
    </w:rPr>
  </w:style>
  <w:style w:type="character" w:customStyle="1" w:styleId="7Char">
    <w:name w:val="제목 7 Char"/>
    <w:link w:val="7"/>
    <w:rsid w:val="00EB780D"/>
    <w:rPr>
      <w:rFonts w:ascii="Tahoma" w:eastAsia="굴림" w:hAnsi="Tahoma"/>
      <w:b/>
      <w:bCs/>
      <w:kern w:val="2"/>
      <w:sz w:val="18"/>
      <w:szCs w:val="16"/>
    </w:rPr>
  </w:style>
  <w:style w:type="character" w:customStyle="1" w:styleId="8Char">
    <w:name w:val="제목 8 Char"/>
    <w:link w:val="8"/>
    <w:rsid w:val="00EB780D"/>
    <w:rPr>
      <w:rFonts w:ascii="Tahoma" w:eastAsia="굴림" w:hAnsi="Tahoma"/>
      <w:b/>
      <w:iCs/>
      <w:kern w:val="2"/>
      <w:sz w:val="18"/>
      <w:szCs w:val="16"/>
    </w:rPr>
  </w:style>
  <w:style w:type="character" w:customStyle="1" w:styleId="9Char">
    <w:name w:val="제목 9 Char"/>
    <w:link w:val="9"/>
    <w:rsid w:val="00EB780D"/>
    <w:rPr>
      <w:rFonts w:ascii="Tahoma" w:eastAsia="굴림" w:hAnsi="Tahoma"/>
      <w:b/>
      <w:bCs/>
      <w:kern w:val="2"/>
      <w:sz w:val="18"/>
      <w:szCs w:val="22"/>
    </w:rPr>
  </w:style>
  <w:style w:type="paragraph" w:styleId="aff">
    <w:name w:val="List Paragraph"/>
    <w:basedOn w:val="a1"/>
    <w:uiPriority w:val="29"/>
    <w:qFormat/>
    <w:rsid w:val="00EB780D"/>
    <w:pPr>
      <w:wordWrap w:val="0"/>
      <w:ind w:leftChars="400" w:left="800"/>
    </w:pPr>
  </w:style>
  <w:style w:type="character" w:customStyle="1" w:styleId="Char">
    <w:name w:val="머리글 Char"/>
    <w:link w:val="a5"/>
    <w:uiPriority w:val="99"/>
    <w:rsid w:val="00EB780D"/>
    <w:rPr>
      <w:rFonts w:ascii="Arial" w:eastAsia="굴림체" w:hAnsi="Arial"/>
      <w:kern w:val="2"/>
      <w:sz w:val="18"/>
      <w:szCs w:val="18"/>
    </w:rPr>
  </w:style>
  <w:style w:type="paragraph" w:customStyle="1" w:styleId="29">
    <w:name w:val="수정2"/>
    <w:basedOn w:val="a1"/>
    <w:rsid w:val="00AF7DCD"/>
    <w:pPr>
      <w:jc w:val="right"/>
    </w:pPr>
    <w:rPr>
      <w:rFonts w:cs="바탕"/>
      <w:b/>
      <w:bCs/>
      <w:sz w:val="24"/>
      <w:szCs w:val="20"/>
    </w:rPr>
  </w:style>
  <w:style w:type="character" w:customStyle="1" w:styleId="CharChar31">
    <w:name w:val="Char Char31"/>
    <w:rsid w:val="00AF7DCD"/>
    <w:rPr>
      <w:rFonts w:ascii="Verdana" w:eastAsia="굴림체" w:hAnsi="Verdana" w:cs="Arial"/>
      <w:b/>
      <w:bCs/>
      <w:lang w:val="en-US" w:eastAsia="ko-KR" w:bidi="ar-SA"/>
    </w:rPr>
  </w:style>
  <w:style w:type="character" w:customStyle="1" w:styleId="CharChar41">
    <w:name w:val="Char Char41"/>
    <w:rsid w:val="00AF7DCD"/>
    <w:rPr>
      <w:rFonts w:ascii="Arial" w:eastAsia="굴림체" w:hAnsi="Arial" w:cs="Arial"/>
      <w:b/>
      <w:bCs/>
      <w:sz w:val="22"/>
      <w:szCs w:val="22"/>
      <w:lang w:val="en-US" w:eastAsia="ko-KR" w:bidi="ar-SA"/>
    </w:rPr>
  </w:style>
  <w:style w:type="character" w:customStyle="1" w:styleId="CharChar5">
    <w:name w:val="Char Char5"/>
    <w:rsid w:val="00AF7DCD"/>
    <w:rPr>
      <w:rFonts w:ascii="Verdana" w:eastAsia="굴림체" w:hAnsi="Verdana" w:cs="Arial"/>
      <w:b/>
      <w:bCs/>
      <w:lang w:val="en-US" w:eastAsia="ko-KR" w:bidi="ar-SA"/>
    </w:rPr>
  </w:style>
  <w:style w:type="paragraph" w:styleId="aff0">
    <w:name w:val="Intense Quote"/>
    <w:basedOn w:val="a1"/>
    <w:next w:val="a1"/>
    <w:link w:val="Char4"/>
    <w:uiPriority w:val="30"/>
    <w:rsid w:val="005E1694"/>
    <w:pPr>
      <w:pBdr>
        <w:bottom w:val="single" w:sz="4" w:space="4" w:color="4F81BD" w:themeColor="accent1"/>
      </w:pBdr>
      <w:spacing w:before="200" w:after="280"/>
      <w:ind w:left="936" w:right="936"/>
    </w:pPr>
    <w:rPr>
      <w:b/>
      <w:bCs/>
      <w:i/>
      <w:iCs/>
      <w:color w:val="4F81BD" w:themeColor="accent1"/>
    </w:rPr>
  </w:style>
  <w:style w:type="character" w:customStyle="1" w:styleId="Char4">
    <w:name w:val="강한 인용 Char"/>
    <w:basedOn w:val="a2"/>
    <w:link w:val="aff0"/>
    <w:uiPriority w:val="30"/>
    <w:rsid w:val="005E1694"/>
    <w:rPr>
      <w:rFonts w:ascii="Arial" w:eastAsia="굴림체" w:hAnsi="Arial"/>
      <w:b/>
      <w:bCs/>
      <w:i/>
      <w:iCs/>
      <w:color w:val="4F81BD" w:themeColor="accent1"/>
      <w:kern w:val="2"/>
      <w:sz w:val="18"/>
      <w:szCs w:val="18"/>
    </w:rPr>
  </w:style>
  <w:style w:type="paragraph" w:styleId="aff1">
    <w:name w:val="Quote"/>
    <w:basedOn w:val="a1"/>
    <w:next w:val="a1"/>
    <w:link w:val="Char5"/>
    <w:uiPriority w:val="29"/>
    <w:rsid w:val="005E1694"/>
    <w:rPr>
      <w:i/>
      <w:iCs/>
      <w:color w:val="000000" w:themeColor="text1"/>
    </w:rPr>
  </w:style>
  <w:style w:type="character" w:customStyle="1" w:styleId="Char5">
    <w:name w:val="인용 Char"/>
    <w:basedOn w:val="a2"/>
    <w:link w:val="aff1"/>
    <w:uiPriority w:val="29"/>
    <w:rsid w:val="005E1694"/>
    <w:rPr>
      <w:rFonts w:ascii="Arial" w:eastAsia="굴림체" w:hAnsi="Arial"/>
      <w:i/>
      <w:iCs/>
      <w:color w:val="000000" w:themeColor="text1"/>
      <w:kern w:val="2"/>
      <w:sz w:val="18"/>
      <w:szCs w:val="18"/>
    </w:rPr>
  </w:style>
  <w:style w:type="character" w:customStyle="1" w:styleId="Char2">
    <w:name w:val="메모 텍스트 Char"/>
    <w:basedOn w:val="a2"/>
    <w:link w:val="ab"/>
    <w:uiPriority w:val="99"/>
    <w:rsid w:val="00E96DF0"/>
    <w:rPr>
      <w:rFonts w:ascii="Arial" w:eastAsia="굴림체" w:hAnsi="Arial"/>
      <w:kern w:val="2"/>
      <w:sz w:val="18"/>
      <w:szCs w:val="18"/>
    </w:rPr>
  </w:style>
  <w:style w:type="paragraph" w:customStyle="1" w:styleId="aff2">
    <w:name w:val="머리글 줄"/>
    <w:basedOn w:val="a1"/>
    <w:rsid w:val="008F0367"/>
    <w:pPr>
      <w:pBdr>
        <w:bottom w:val="thinThickSmallGap" w:sz="18" w:space="1" w:color="auto"/>
      </w:pBdr>
      <w:tabs>
        <w:tab w:val="center" w:pos="4540"/>
        <w:tab w:val="right" w:pos="9080"/>
      </w:tabs>
      <w:wordWrap w:val="0"/>
    </w:pPr>
    <w:rPr>
      <w:b/>
    </w:rPr>
  </w:style>
  <w:style w:type="paragraph" w:styleId="aff3">
    <w:name w:val="Document Map"/>
    <w:basedOn w:val="a1"/>
    <w:link w:val="Char6"/>
    <w:semiHidden/>
    <w:rsid w:val="008F0367"/>
    <w:pPr>
      <w:shd w:val="clear" w:color="auto" w:fill="000080"/>
      <w:wordWrap w:val="0"/>
    </w:pPr>
    <w:rPr>
      <w:rFonts w:eastAsia="돋움"/>
    </w:rPr>
  </w:style>
  <w:style w:type="character" w:customStyle="1" w:styleId="Char6">
    <w:name w:val="문서 구조 Char"/>
    <w:basedOn w:val="a2"/>
    <w:link w:val="aff3"/>
    <w:semiHidden/>
    <w:rsid w:val="008F0367"/>
    <w:rPr>
      <w:rFonts w:ascii="Arial" w:eastAsia="돋움" w:hAnsi="Arial"/>
      <w:kern w:val="2"/>
      <w:sz w:val="18"/>
      <w:szCs w:val="18"/>
      <w:shd w:val="clear" w:color="auto" w:fill="000080"/>
    </w:rPr>
  </w:style>
  <w:style w:type="paragraph" w:customStyle="1" w:styleId="aff4">
    <w:name w:val="바닥글 줄"/>
    <w:basedOn w:val="a1"/>
    <w:rsid w:val="008F0367"/>
    <w:pPr>
      <w:pBdr>
        <w:top w:val="thickThinSmallGap" w:sz="18" w:space="1" w:color="auto"/>
      </w:pBdr>
      <w:tabs>
        <w:tab w:val="center" w:pos="4540"/>
        <w:tab w:val="right" w:pos="9080"/>
      </w:tabs>
      <w:wordWrap w:val="0"/>
    </w:pPr>
    <w:rPr>
      <w:b/>
    </w:rPr>
  </w:style>
  <w:style w:type="paragraph" w:customStyle="1" w:styleId="14">
    <w:name w:val="수정1"/>
    <w:basedOn w:val="a1"/>
    <w:rsid w:val="008F0367"/>
    <w:pPr>
      <w:wordWrap w:val="0"/>
      <w:jc w:val="right"/>
    </w:pPr>
    <w:rPr>
      <w:rFonts w:cs="바탕"/>
      <w:b/>
      <w:bCs/>
      <w:sz w:val="24"/>
      <w:szCs w:val="20"/>
    </w:rPr>
  </w:style>
  <w:style w:type="paragraph" w:customStyle="1" w:styleId="RevNum">
    <w:name w:val="RevNum"/>
    <w:basedOn w:val="a1"/>
    <w:next w:val="a1"/>
    <w:rsid w:val="008F0367"/>
    <w:pPr>
      <w:wordWrap w:val="0"/>
      <w:spacing w:line="360" w:lineRule="auto"/>
      <w:jc w:val="right"/>
    </w:pPr>
    <w:rPr>
      <w:rFonts w:cs="Arial"/>
      <w:b/>
      <w:bCs/>
      <w:sz w:val="24"/>
    </w:rPr>
  </w:style>
  <w:style w:type="paragraph" w:customStyle="1" w:styleId="TCCff2">
    <w:name w:val="TCC 표지소제목"/>
    <w:basedOn w:val="a1"/>
    <w:next w:val="a1"/>
    <w:rsid w:val="008F0367"/>
    <w:pPr>
      <w:wordWrap w:val="0"/>
      <w:spacing w:line="360" w:lineRule="auto"/>
      <w:jc w:val="right"/>
    </w:pPr>
    <w:rPr>
      <w:rFonts w:cs="바탕"/>
      <w:b/>
      <w:bCs/>
      <w:sz w:val="24"/>
      <w:szCs w:val="20"/>
    </w:rPr>
  </w:style>
  <w:style w:type="paragraph" w:customStyle="1" w:styleId="TCCff3">
    <w:name w:val="TCC 표지큰제목"/>
    <w:basedOn w:val="a1"/>
    <w:next w:val="a1"/>
    <w:rsid w:val="008F0367"/>
    <w:pPr>
      <w:wordWrap w:val="0"/>
      <w:jc w:val="right"/>
    </w:pPr>
    <w:rPr>
      <w:b/>
      <w:caps/>
      <w:sz w:val="72"/>
    </w:rPr>
  </w:style>
  <w:style w:type="paragraph" w:customStyle="1" w:styleId="TCCCHIP">
    <w:name w:val="TCC 표지CHIP 이름"/>
    <w:basedOn w:val="a1"/>
    <w:next w:val="a1"/>
    <w:rsid w:val="008F0367"/>
    <w:pPr>
      <w:wordWrap w:val="0"/>
      <w:jc w:val="right"/>
    </w:pPr>
    <w:rPr>
      <w:rFonts w:cs="Arial"/>
      <w:b/>
      <w:sz w:val="72"/>
    </w:rPr>
  </w:style>
  <w:style w:type="paragraph" w:customStyle="1" w:styleId="test">
    <w:name w:val="test단락"/>
    <w:basedOn w:val="a1"/>
    <w:rsid w:val="008F0367"/>
    <w:pPr>
      <w:wordWrap w:val="0"/>
    </w:pPr>
  </w:style>
  <w:style w:type="paragraph" w:styleId="aff5">
    <w:name w:val="Date"/>
    <w:basedOn w:val="a1"/>
    <w:next w:val="a1"/>
    <w:link w:val="Char7"/>
    <w:rsid w:val="008F0367"/>
    <w:pPr>
      <w:wordWrap w:val="0"/>
    </w:pPr>
  </w:style>
  <w:style w:type="character" w:customStyle="1" w:styleId="Char7">
    <w:name w:val="날짜 Char"/>
    <w:basedOn w:val="a2"/>
    <w:link w:val="aff5"/>
    <w:rsid w:val="008F0367"/>
    <w:rPr>
      <w:rFonts w:ascii="Arial" w:eastAsia="굴림체" w:hAnsi="Arial"/>
      <w:kern w:val="2"/>
      <w:sz w:val="18"/>
      <w:szCs w:val="18"/>
    </w:rPr>
  </w:style>
  <w:style w:type="paragraph" w:styleId="aff6">
    <w:name w:val="annotation subject"/>
    <w:basedOn w:val="ab"/>
    <w:next w:val="ab"/>
    <w:link w:val="Char8"/>
    <w:rsid w:val="008F0367"/>
    <w:pPr>
      <w:wordWrap w:val="0"/>
    </w:pPr>
    <w:rPr>
      <w:b/>
      <w:bCs/>
    </w:rPr>
  </w:style>
  <w:style w:type="character" w:customStyle="1" w:styleId="Char8">
    <w:name w:val="메모 주제 Char"/>
    <w:basedOn w:val="Char2"/>
    <w:link w:val="aff6"/>
    <w:rsid w:val="008F0367"/>
    <w:rPr>
      <w:rFonts w:ascii="Arial" w:eastAsia="굴림체" w:hAnsi="Arial"/>
      <w:b/>
      <w:bCs/>
      <w:kern w:val="2"/>
      <w:sz w:val="18"/>
      <w:szCs w:val="18"/>
    </w:rPr>
  </w:style>
  <w:style w:type="character" w:customStyle="1" w:styleId="Char3">
    <w:name w:val="풍선 도움말 텍스트 Char"/>
    <w:link w:val="af6"/>
    <w:rsid w:val="008F0367"/>
    <w:rPr>
      <w:rFonts w:ascii="Arial" w:eastAsia="돋움" w:hAnsi="Arial"/>
      <w:kern w:val="2"/>
      <w:sz w:val="18"/>
      <w:szCs w:val="18"/>
    </w:rPr>
  </w:style>
  <w:style w:type="paragraph" w:customStyle="1" w:styleId="Coverpagetitle1">
    <w:name w:val="Cover page title 1"/>
    <w:basedOn w:val="a1"/>
    <w:next w:val="a1"/>
    <w:qFormat/>
    <w:rsid w:val="00D52DA5"/>
    <w:pPr>
      <w:spacing w:line="360" w:lineRule="auto"/>
      <w:jc w:val="left"/>
    </w:pPr>
    <w:rPr>
      <w:rFonts w:cs="바탕"/>
      <w:b/>
      <w:bCs/>
      <w:sz w:val="72"/>
      <w:szCs w:val="20"/>
    </w:rPr>
  </w:style>
  <w:style w:type="paragraph" w:customStyle="1" w:styleId="Coverpagetitle2">
    <w:name w:val="Cover page title 2"/>
    <w:basedOn w:val="a1"/>
    <w:qFormat/>
    <w:rsid w:val="00D52DA5"/>
    <w:pPr>
      <w:spacing w:line="360" w:lineRule="auto"/>
      <w:jc w:val="left"/>
    </w:pPr>
    <w:rPr>
      <w:rFonts w:cs="바탕"/>
      <w:b/>
      <w:bCs/>
      <w:sz w:val="24"/>
      <w:szCs w:val="20"/>
    </w:rPr>
  </w:style>
  <w:style w:type="paragraph" w:customStyle="1" w:styleId="TCCBullet1">
    <w:name w:val="TCC Bullet 1"/>
    <w:basedOn w:val="a1"/>
    <w:qFormat/>
    <w:rsid w:val="00CF1536"/>
    <w:pPr>
      <w:numPr>
        <w:numId w:val="22"/>
      </w:numPr>
      <w:ind w:left="806" w:hanging="403"/>
      <w:pPrChange w:id="0" w:author="박유빈 (Erin Park)" w:date="2025-04-14T15:18:00Z">
        <w:pPr>
          <w:widowControl w:val="0"/>
          <w:numPr>
            <w:numId w:val="22"/>
          </w:numPr>
          <w:autoSpaceDE w:val="0"/>
          <w:autoSpaceDN w:val="0"/>
          <w:ind w:leftChars="150" w:left="150" w:hanging="400"/>
          <w:jc w:val="both"/>
        </w:pPr>
      </w:pPrChange>
    </w:pPr>
    <w:rPr>
      <w:rPrChange w:id="0" w:author="박유빈 (Erin Park)" w:date="2025-04-14T15:18:00Z">
        <w:rPr>
          <w:rFonts w:ascii="Tahoma" w:eastAsia="굴림체" w:hAnsi="Tahoma"/>
          <w:kern w:val="2"/>
          <w:sz w:val="18"/>
          <w:szCs w:val="18"/>
          <w:lang w:val="en-US" w:eastAsia="ko-KR" w:bidi="ar-SA"/>
        </w:rPr>
      </w:rPrChange>
    </w:rPr>
  </w:style>
  <w:style w:type="paragraph" w:customStyle="1" w:styleId="TCCBullet2">
    <w:name w:val="TCC Bullet 2"/>
    <w:basedOn w:val="a1"/>
    <w:qFormat/>
    <w:rsid w:val="00CF1536"/>
    <w:pPr>
      <w:numPr>
        <w:numId w:val="23"/>
      </w:numPr>
      <w:ind w:left="1089" w:hanging="403"/>
      <w:pPrChange w:id="1" w:author="박유빈 (Erin Park)" w:date="2025-04-14T15:19:00Z">
        <w:pPr>
          <w:widowControl w:val="0"/>
          <w:numPr>
            <w:numId w:val="23"/>
          </w:numPr>
          <w:autoSpaceDE w:val="0"/>
          <w:autoSpaceDN w:val="0"/>
          <w:ind w:leftChars="300" w:left="703" w:hanging="403"/>
          <w:jc w:val="both"/>
        </w:pPr>
      </w:pPrChange>
    </w:pPr>
    <w:rPr>
      <w:rPrChange w:id="1" w:author="박유빈 (Erin Park)" w:date="2025-04-14T15:19:00Z">
        <w:rPr>
          <w:rFonts w:ascii="Tahoma" w:eastAsia="굴림체" w:hAnsi="Tahoma"/>
          <w:kern w:val="2"/>
          <w:sz w:val="18"/>
          <w:szCs w:val="18"/>
          <w:lang w:val="en-US" w:eastAsia="ko-KR" w:bidi="ar-SA"/>
        </w:rPr>
      </w:rPrChange>
    </w:rPr>
  </w:style>
  <w:style w:type="paragraph" w:customStyle="1" w:styleId="TCCBullet3">
    <w:name w:val="TCC Bullet 3"/>
    <w:basedOn w:val="a1"/>
    <w:qFormat/>
    <w:rsid w:val="00CF1536"/>
    <w:pPr>
      <w:numPr>
        <w:numId w:val="24"/>
      </w:numPr>
      <w:ind w:left="1373" w:hanging="403"/>
      <w:pPrChange w:id="2" w:author="박유빈 (Erin Park)" w:date="2025-04-14T15:31:00Z">
        <w:pPr>
          <w:widowControl w:val="0"/>
          <w:numPr>
            <w:numId w:val="24"/>
          </w:numPr>
          <w:autoSpaceDE w:val="0"/>
          <w:autoSpaceDN w:val="0"/>
          <w:ind w:leftChars="450" w:left="853" w:hanging="403"/>
          <w:jc w:val="both"/>
        </w:pPr>
      </w:pPrChange>
    </w:pPr>
    <w:rPr>
      <w:rPrChange w:id="2" w:author="박유빈 (Erin Park)" w:date="2025-04-14T15:31:00Z">
        <w:rPr>
          <w:rFonts w:ascii="Tahoma" w:eastAsia="굴림체" w:hAnsi="Tahoma"/>
          <w:kern w:val="2"/>
          <w:sz w:val="18"/>
          <w:szCs w:val="18"/>
          <w:lang w:val="en-US" w:eastAsia="ko-KR" w:bidi="ar-SA"/>
        </w:rPr>
      </w:rPrChange>
    </w:rPr>
  </w:style>
  <w:style w:type="paragraph" w:customStyle="1" w:styleId="TCCBullet4">
    <w:name w:val="TCC Bullet 4"/>
    <w:basedOn w:val="a1"/>
    <w:qFormat/>
    <w:rsid w:val="00994716"/>
    <w:pPr>
      <w:numPr>
        <w:numId w:val="25"/>
      </w:numPr>
      <w:ind w:leftChars="600" w:left="1003" w:hanging="403"/>
    </w:pPr>
  </w:style>
  <w:style w:type="character" w:styleId="aff7">
    <w:name w:val="Placeholder Text"/>
    <w:basedOn w:val="a2"/>
    <w:uiPriority w:val="99"/>
    <w:semiHidden/>
    <w:rsid w:val="00E25E2D"/>
    <w:rPr>
      <w:color w:val="808080"/>
    </w:rPr>
  </w:style>
  <w:style w:type="character" w:customStyle="1" w:styleId="36">
    <w:name w:val="스타일3"/>
    <w:basedOn w:val="a2"/>
    <w:uiPriority w:val="1"/>
    <w:rsid w:val="00D147F3"/>
    <w:rPr>
      <w:rFonts w:eastAsia="Arial"/>
      <w:b/>
      <w:sz w:val="72"/>
    </w:rPr>
  </w:style>
  <w:style w:type="character" w:customStyle="1" w:styleId="46">
    <w:name w:val="스타일4"/>
    <w:basedOn w:val="a2"/>
    <w:uiPriority w:val="1"/>
    <w:rsid w:val="00D147F3"/>
    <w:rPr>
      <w:rFonts w:eastAsia="Arial"/>
      <w:b/>
      <w:sz w:val="72"/>
    </w:rPr>
  </w:style>
  <w:style w:type="character" w:customStyle="1" w:styleId="56">
    <w:name w:val="스타일5"/>
    <w:basedOn w:val="a2"/>
    <w:uiPriority w:val="1"/>
    <w:rsid w:val="00D147F3"/>
    <w:rPr>
      <w:rFonts w:eastAsia="Arial"/>
      <w:b/>
      <w:sz w:val="72"/>
    </w:rPr>
  </w:style>
  <w:style w:type="paragraph" w:styleId="TOC">
    <w:name w:val="TOC Heading"/>
    <w:basedOn w:val="1"/>
    <w:next w:val="a1"/>
    <w:uiPriority w:val="39"/>
    <w:semiHidden/>
    <w:unhideWhenUsed/>
    <w:qFormat/>
    <w:rsid w:val="00DD03C7"/>
    <w:pPr>
      <w:pageBreakBefore w:val="0"/>
      <w:numPr>
        <w:numId w:val="0"/>
      </w:numPr>
      <w:spacing w:before="0" w:after="0"/>
      <w:jc w:val="both"/>
      <w:outlineLvl w:val="9"/>
    </w:pPr>
    <w:rPr>
      <w:rFonts w:asciiTheme="majorHAnsi" w:eastAsiaTheme="majorEastAsia" w:hAnsiTheme="majorHAnsi" w:cstheme="majorBidi"/>
      <w:b w:val="0"/>
      <w:bCs w:val="0"/>
      <w:smallCaps w:val="0"/>
      <w:color w:val="auto"/>
      <w:kern w:val="2"/>
      <w:sz w:val="28"/>
      <w:szCs w:val="28"/>
    </w:rPr>
  </w:style>
  <w:style w:type="paragraph" w:styleId="aff8">
    <w:name w:val="No Spacing"/>
    <w:uiPriority w:val="1"/>
    <w:rsid w:val="00DD03C7"/>
    <w:pPr>
      <w:widowControl w:val="0"/>
      <w:autoSpaceDE w:val="0"/>
      <w:autoSpaceDN w:val="0"/>
      <w:jc w:val="both"/>
    </w:pPr>
    <w:rPr>
      <w:rFonts w:ascii="Arial" w:eastAsia="굴림체" w:hAnsi="Arial"/>
      <w:kern w:val="2"/>
      <w:sz w:val="18"/>
      <w:szCs w:val="18"/>
    </w:rPr>
  </w:style>
  <w:style w:type="paragraph" w:styleId="aff9">
    <w:name w:val="table of authorities"/>
    <w:basedOn w:val="a1"/>
    <w:next w:val="a1"/>
    <w:semiHidden/>
    <w:unhideWhenUsed/>
    <w:rsid w:val="00DD03C7"/>
    <w:pPr>
      <w:ind w:left="425" w:hangingChars="200" w:hanging="425"/>
    </w:pPr>
  </w:style>
  <w:style w:type="paragraph" w:styleId="affa">
    <w:name w:val="toa heading"/>
    <w:basedOn w:val="a1"/>
    <w:next w:val="a1"/>
    <w:semiHidden/>
    <w:unhideWhenUsed/>
    <w:rsid w:val="00DD03C7"/>
    <w:pPr>
      <w:spacing w:before="120"/>
    </w:pPr>
    <w:rPr>
      <w:rFonts w:asciiTheme="majorHAnsi" w:eastAsiaTheme="majorEastAsia" w:hAnsiTheme="majorHAnsi" w:cstheme="majorBidi"/>
      <w:sz w:val="24"/>
      <w:szCs w:val="24"/>
    </w:rPr>
  </w:style>
  <w:style w:type="paragraph" w:styleId="affb">
    <w:name w:val="Plain Text"/>
    <w:basedOn w:val="a1"/>
    <w:link w:val="Char9"/>
    <w:semiHidden/>
    <w:unhideWhenUsed/>
    <w:rsid w:val="00DD03C7"/>
    <w:rPr>
      <w:rFonts w:ascii="바탕" w:eastAsia="바탕" w:hAnsi="Courier New" w:cs="Courier New"/>
      <w:sz w:val="20"/>
      <w:szCs w:val="20"/>
    </w:rPr>
  </w:style>
  <w:style w:type="character" w:customStyle="1" w:styleId="Char9">
    <w:name w:val="글자만 Char"/>
    <w:basedOn w:val="a2"/>
    <w:link w:val="affb"/>
    <w:semiHidden/>
    <w:rsid w:val="00DD03C7"/>
    <w:rPr>
      <w:rFonts w:ascii="바탕" w:hAnsi="Courier New" w:cs="Courier New"/>
      <w:kern w:val="2"/>
    </w:rPr>
  </w:style>
  <w:style w:type="paragraph" w:styleId="affc">
    <w:name w:val="macro"/>
    <w:link w:val="Chara"/>
    <w:semiHidden/>
    <w:unhideWhenUsed/>
    <w:rsid w:val="00DD03C7"/>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24"/>
      <w:szCs w:val="24"/>
    </w:rPr>
  </w:style>
  <w:style w:type="character" w:customStyle="1" w:styleId="Chara">
    <w:name w:val="매크로 텍스트 Char"/>
    <w:basedOn w:val="a2"/>
    <w:link w:val="affc"/>
    <w:semiHidden/>
    <w:rsid w:val="00DD03C7"/>
    <w:rPr>
      <w:rFonts w:ascii="Courier New" w:hAnsi="Courier New" w:cs="Courier New"/>
      <w:kern w:val="2"/>
      <w:sz w:val="24"/>
      <w:szCs w:val="24"/>
    </w:rPr>
  </w:style>
  <w:style w:type="paragraph" w:styleId="affd">
    <w:name w:val="Closing"/>
    <w:basedOn w:val="a1"/>
    <w:link w:val="Charb"/>
    <w:semiHidden/>
    <w:unhideWhenUsed/>
    <w:rsid w:val="00DD03C7"/>
    <w:pPr>
      <w:ind w:leftChars="2100" w:left="100"/>
    </w:pPr>
  </w:style>
  <w:style w:type="character" w:customStyle="1" w:styleId="Charb">
    <w:name w:val="맺음말 Char"/>
    <w:basedOn w:val="a2"/>
    <w:link w:val="affd"/>
    <w:semiHidden/>
    <w:rsid w:val="00DD03C7"/>
    <w:rPr>
      <w:rFonts w:ascii="Arial" w:eastAsia="굴림체" w:hAnsi="Arial"/>
      <w:kern w:val="2"/>
      <w:sz w:val="18"/>
      <w:szCs w:val="18"/>
    </w:rPr>
  </w:style>
  <w:style w:type="paragraph" w:styleId="affe">
    <w:name w:val="Message Header"/>
    <w:basedOn w:val="a1"/>
    <w:link w:val="Charc"/>
    <w:semiHidden/>
    <w:unhideWhenUsed/>
    <w:rsid w:val="00DD03C7"/>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Charc">
    <w:name w:val="메시지 머리글 Char"/>
    <w:basedOn w:val="a2"/>
    <w:link w:val="affe"/>
    <w:semiHidden/>
    <w:rsid w:val="00DD03C7"/>
    <w:rPr>
      <w:rFonts w:asciiTheme="majorHAnsi" w:eastAsiaTheme="majorEastAsia" w:hAnsiTheme="majorHAnsi" w:cstheme="majorBidi"/>
      <w:kern w:val="2"/>
      <w:sz w:val="24"/>
      <w:szCs w:val="24"/>
      <w:shd w:val="pct20" w:color="auto" w:fill="auto"/>
    </w:rPr>
  </w:style>
  <w:style w:type="paragraph" w:styleId="HTML0">
    <w:name w:val="HTML Preformatted"/>
    <w:basedOn w:val="a1"/>
    <w:link w:val="HTMLChar"/>
    <w:semiHidden/>
    <w:unhideWhenUsed/>
    <w:rsid w:val="00DD03C7"/>
    <w:rPr>
      <w:rFonts w:ascii="Courier New" w:hAnsi="Courier New" w:cs="Courier New"/>
      <w:sz w:val="20"/>
      <w:szCs w:val="20"/>
    </w:rPr>
  </w:style>
  <w:style w:type="character" w:customStyle="1" w:styleId="HTMLChar">
    <w:name w:val="미리 서식이 지정된 HTML Char"/>
    <w:basedOn w:val="a2"/>
    <w:link w:val="HTML0"/>
    <w:semiHidden/>
    <w:rsid w:val="00DD03C7"/>
    <w:rPr>
      <w:rFonts w:ascii="Courier New" w:eastAsia="굴림체" w:hAnsi="Courier New" w:cs="Courier New"/>
      <w:kern w:val="2"/>
    </w:rPr>
  </w:style>
  <w:style w:type="paragraph" w:styleId="afff">
    <w:name w:val="envelope return"/>
    <w:basedOn w:val="a1"/>
    <w:semiHidden/>
    <w:unhideWhenUsed/>
    <w:rsid w:val="00DD03C7"/>
    <w:pPr>
      <w:snapToGrid w:val="0"/>
    </w:pPr>
    <w:rPr>
      <w:rFonts w:asciiTheme="majorHAnsi" w:eastAsiaTheme="majorEastAsia" w:hAnsiTheme="majorHAnsi" w:cstheme="majorBidi"/>
    </w:rPr>
  </w:style>
  <w:style w:type="paragraph" w:styleId="afff0">
    <w:name w:val="Body Text"/>
    <w:basedOn w:val="a1"/>
    <w:link w:val="Chard"/>
    <w:semiHidden/>
    <w:unhideWhenUsed/>
    <w:rsid w:val="00DD03C7"/>
    <w:pPr>
      <w:spacing w:after="180"/>
    </w:pPr>
  </w:style>
  <w:style w:type="character" w:customStyle="1" w:styleId="Chard">
    <w:name w:val="본문 Char"/>
    <w:basedOn w:val="a2"/>
    <w:link w:val="afff0"/>
    <w:semiHidden/>
    <w:rsid w:val="00DD03C7"/>
    <w:rPr>
      <w:rFonts w:ascii="Arial" w:eastAsia="굴림체" w:hAnsi="Arial"/>
      <w:kern w:val="2"/>
      <w:sz w:val="18"/>
      <w:szCs w:val="18"/>
    </w:rPr>
  </w:style>
  <w:style w:type="paragraph" w:styleId="2a">
    <w:name w:val="Body Text 2"/>
    <w:basedOn w:val="a1"/>
    <w:link w:val="2Char1"/>
    <w:semiHidden/>
    <w:unhideWhenUsed/>
    <w:rsid w:val="00DD03C7"/>
    <w:pPr>
      <w:spacing w:after="180" w:line="480" w:lineRule="auto"/>
    </w:pPr>
  </w:style>
  <w:style w:type="character" w:customStyle="1" w:styleId="2Char1">
    <w:name w:val="본문 2 Char"/>
    <w:basedOn w:val="a2"/>
    <w:link w:val="2a"/>
    <w:semiHidden/>
    <w:rsid w:val="00DD03C7"/>
    <w:rPr>
      <w:rFonts w:ascii="Arial" w:eastAsia="굴림체" w:hAnsi="Arial"/>
      <w:kern w:val="2"/>
      <w:sz w:val="18"/>
      <w:szCs w:val="18"/>
    </w:rPr>
  </w:style>
  <w:style w:type="paragraph" w:styleId="37">
    <w:name w:val="Body Text 3"/>
    <w:basedOn w:val="a1"/>
    <w:link w:val="3Char0"/>
    <w:semiHidden/>
    <w:unhideWhenUsed/>
    <w:rsid w:val="00DD03C7"/>
    <w:pPr>
      <w:spacing w:after="180"/>
    </w:pPr>
    <w:rPr>
      <w:sz w:val="16"/>
      <w:szCs w:val="16"/>
    </w:rPr>
  </w:style>
  <w:style w:type="character" w:customStyle="1" w:styleId="3Char0">
    <w:name w:val="본문 3 Char"/>
    <w:basedOn w:val="a2"/>
    <w:link w:val="37"/>
    <w:semiHidden/>
    <w:rsid w:val="00DD03C7"/>
    <w:rPr>
      <w:rFonts w:ascii="Arial" w:eastAsia="굴림체" w:hAnsi="Arial"/>
      <w:kern w:val="2"/>
      <w:sz w:val="16"/>
      <w:szCs w:val="16"/>
    </w:rPr>
  </w:style>
  <w:style w:type="paragraph" w:styleId="afff1">
    <w:name w:val="Body Text Indent"/>
    <w:basedOn w:val="a1"/>
    <w:link w:val="Chare"/>
    <w:semiHidden/>
    <w:unhideWhenUsed/>
    <w:rsid w:val="00DD03C7"/>
    <w:pPr>
      <w:spacing w:after="180"/>
      <w:ind w:leftChars="400" w:left="851"/>
    </w:pPr>
  </w:style>
  <w:style w:type="character" w:customStyle="1" w:styleId="Chare">
    <w:name w:val="본문 들여쓰기 Char"/>
    <w:basedOn w:val="a2"/>
    <w:link w:val="afff1"/>
    <w:semiHidden/>
    <w:rsid w:val="00DD03C7"/>
    <w:rPr>
      <w:rFonts w:ascii="Arial" w:eastAsia="굴림체" w:hAnsi="Arial"/>
      <w:kern w:val="2"/>
      <w:sz w:val="18"/>
      <w:szCs w:val="18"/>
    </w:rPr>
  </w:style>
  <w:style w:type="paragraph" w:styleId="2b">
    <w:name w:val="Body Text Indent 2"/>
    <w:basedOn w:val="a1"/>
    <w:link w:val="2Char2"/>
    <w:semiHidden/>
    <w:unhideWhenUsed/>
    <w:rsid w:val="00DD03C7"/>
    <w:pPr>
      <w:spacing w:after="180" w:line="480" w:lineRule="auto"/>
      <w:ind w:leftChars="400" w:left="851"/>
    </w:pPr>
  </w:style>
  <w:style w:type="character" w:customStyle="1" w:styleId="2Char2">
    <w:name w:val="본문 들여쓰기 2 Char"/>
    <w:basedOn w:val="a2"/>
    <w:link w:val="2b"/>
    <w:semiHidden/>
    <w:rsid w:val="00DD03C7"/>
    <w:rPr>
      <w:rFonts w:ascii="Arial" w:eastAsia="굴림체" w:hAnsi="Arial"/>
      <w:kern w:val="2"/>
      <w:sz w:val="18"/>
      <w:szCs w:val="18"/>
    </w:rPr>
  </w:style>
  <w:style w:type="paragraph" w:styleId="38">
    <w:name w:val="Body Text Indent 3"/>
    <w:basedOn w:val="a1"/>
    <w:link w:val="3Char1"/>
    <w:semiHidden/>
    <w:unhideWhenUsed/>
    <w:rsid w:val="00DD03C7"/>
    <w:pPr>
      <w:spacing w:after="180"/>
      <w:ind w:leftChars="400" w:left="851"/>
    </w:pPr>
    <w:rPr>
      <w:sz w:val="16"/>
      <w:szCs w:val="16"/>
    </w:rPr>
  </w:style>
  <w:style w:type="character" w:customStyle="1" w:styleId="3Char1">
    <w:name w:val="본문 들여쓰기 3 Char"/>
    <w:basedOn w:val="a2"/>
    <w:link w:val="38"/>
    <w:semiHidden/>
    <w:rsid w:val="00DD03C7"/>
    <w:rPr>
      <w:rFonts w:ascii="Arial" w:eastAsia="굴림체" w:hAnsi="Arial"/>
      <w:kern w:val="2"/>
      <w:sz w:val="16"/>
      <w:szCs w:val="16"/>
    </w:rPr>
  </w:style>
  <w:style w:type="paragraph" w:styleId="afff2">
    <w:name w:val="Body Text First Indent"/>
    <w:basedOn w:val="afff0"/>
    <w:link w:val="Charf"/>
    <w:rsid w:val="00DD03C7"/>
    <w:pPr>
      <w:ind w:firstLineChars="100" w:firstLine="210"/>
    </w:pPr>
  </w:style>
  <w:style w:type="character" w:customStyle="1" w:styleId="Charf">
    <w:name w:val="본문 첫 줄 들여쓰기 Char"/>
    <w:basedOn w:val="Chard"/>
    <w:link w:val="afff2"/>
    <w:rsid w:val="00DD03C7"/>
    <w:rPr>
      <w:rFonts w:ascii="Arial" w:eastAsia="굴림체" w:hAnsi="Arial"/>
      <w:kern w:val="2"/>
      <w:sz w:val="18"/>
      <w:szCs w:val="18"/>
    </w:rPr>
  </w:style>
  <w:style w:type="paragraph" w:styleId="afff3">
    <w:name w:val="Subtitle"/>
    <w:basedOn w:val="a1"/>
    <w:next w:val="a1"/>
    <w:link w:val="Charf0"/>
    <w:rsid w:val="00DD03C7"/>
    <w:pPr>
      <w:spacing w:after="60"/>
      <w:jc w:val="center"/>
      <w:outlineLvl w:val="1"/>
    </w:pPr>
    <w:rPr>
      <w:rFonts w:asciiTheme="majorHAnsi" w:eastAsiaTheme="majorEastAsia" w:hAnsiTheme="majorHAnsi" w:cstheme="majorBidi"/>
      <w:sz w:val="24"/>
      <w:szCs w:val="24"/>
    </w:rPr>
  </w:style>
  <w:style w:type="character" w:customStyle="1" w:styleId="Charf0">
    <w:name w:val="부제 Char"/>
    <w:basedOn w:val="a2"/>
    <w:link w:val="afff3"/>
    <w:rsid w:val="00DD03C7"/>
    <w:rPr>
      <w:rFonts w:asciiTheme="majorHAnsi" w:eastAsiaTheme="majorEastAsia" w:hAnsiTheme="majorHAnsi" w:cstheme="majorBidi"/>
      <w:kern w:val="2"/>
      <w:sz w:val="24"/>
      <w:szCs w:val="24"/>
    </w:rPr>
  </w:style>
  <w:style w:type="paragraph" w:styleId="afff4">
    <w:name w:val="Block Text"/>
    <w:basedOn w:val="a1"/>
    <w:semiHidden/>
    <w:unhideWhenUsed/>
    <w:rsid w:val="00DD03C7"/>
    <w:pPr>
      <w:spacing w:after="180"/>
      <w:ind w:leftChars="700" w:left="1440" w:rightChars="700" w:right="1440"/>
    </w:pPr>
  </w:style>
  <w:style w:type="paragraph" w:styleId="afff5">
    <w:name w:val="Signature"/>
    <w:basedOn w:val="a1"/>
    <w:link w:val="Charf1"/>
    <w:semiHidden/>
    <w:unhideWhenUsed/>
    <w:rsid w:val="00DD03C7"/>
    <w:pPr>
      <w:ind w:leftChars="2100" w:left="100"/>
    </w:pPr>
  </w:style>
  <w:style w:type="character" w:customStyle="1" w:styleId="Charf1">
    <w:name w:val="서명 Char"/>
    <w:basedOn w:val="a2"/>
    <w:link w:val="afff5"/>
    <w:semiHidden/>
    <w:rsid w:val="00DD03C7"/>
    <w:rPr>
      <w:rFonts w:ascii="Arial" w:eastAsia="굴림체" w:hAnsi="Arial"/>
      <w:kern w:val="2"/>
      <w:sz w:val="18"/>
      <w:szCs w:val="18"/>
    </w:rPr>
  </w:style>
  <w:style w:type="paragraph" w:styleId="afff6">
    <w:name w:val="Title"/>
    <w:basedOn w:val="a1"/>
    <w:next w:val="a1"/>
    <w:link w:val="Charf2"/>
    <w:rsid w:val="00DD03C7"/>
    <w:pPr>
      <w:spacing w:before="240" w:after="120"/>
      <w:jc w:val="center"/>
      <w:outlineLvl w:val="0"/>
    </w:pPr>
    <w:rPr>
      <w:rFonts w:asciiTheme="majorHAnsi" w:eastAsiaTheme="majorEastAsia" w:hAnsiTheme="majorHAnsi" w:cstheme="majorBidi"/>
      <w:b/>
      <w:bCs/>
      <w:sz w:val="32"/>
      <w:szCs w:val="32"/>
    </w:rPr>
  </w:style>
  <w:style w:type="character" w:customStyle="1" w:styleId="Charf2">
    <w:name w:val="제목 Char"/>
    <w:basedOn w:val="a2"/>
    <w:link w:val="afff6"/>
    <w:rsid w:val="00DD03C7"/>
    <w:rPr>
      <w:rFonts w:asciiTheme="majorHAnsi" w:eastAsiaTheme="majorEastAsia" w:hAnsiTheme="majorHAnsi" w:cstheme="majorBidi"/>
      <w:b/>
      <w:bCs/>
      <w:kern w:val="2"/>
      <w:sz w:val="32"/>
      <w:szCs w:val="32"/>
    </w:rPr>
  </w:style>
  <w:style w:type="paragraph" w:styleId="afff7">
    <w:name w:val="envelope address"/>
    <w:basedOn w:val="a1"/>
    <w:semiHidden/>
    <w:unhideWhenUsed/>
    <w:rsid w:val="00DD03C7"/>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afff8">
    <w:name w:val="Bibliography"/>
    <w:basedOn w:val="a1"/>
    <w:next w:val="a1"/>
    <w:uiPriority w:val="37"/>
    <w:semiHidden/>
    <w:unhideWhenUsed/>
    <w:rsid w:val="00DD03C7"/>
  </w:style>
  <w:style w:type="paragraph" w:styleId="afff9">
    <w:name w:val="Normal Indent"/>
    <w:basedOn w:val="a1"/>
    <w:semiHidden/>
    <w:unhideWhenUsed/>
    <w:rsid w:val="00DD03C7"/>
    <w:pPr>
      <w:ind w:leftChars="400" w:left="800"/>
    </w:pPr>
  </w:style>
  <w:style w:type="paragraph" w:customStyle="1" w:styleId="TCC1">
    <w:name w:val="TCC 번호1"/>
    <w:basedOn w:val="aff"/>
    <w:qFormat/>
    <w:rsid w:val="00F803D6"/>
    <w:pPr>
      <w:numPr>
        <w:numId w:val="64"/>
      </w:numPr>
      <w:ind w:leftChars="0" w:left="0"/>
    </w:pPr>
  </w:style>
  <w:style w:type="paragraph" w:customStyle="1" w:styleId="TCC20">
    <w:name w:val="TCC 번호2"/>
    <w:basedOn w:val="aff"/>
    <w:qFormat/>
    <w:rsid w:val="00397319"/>
    <w:pPr>
      <w:numPr>
        <w:ilvl w:val="1"/>
        <w:numId w:val="26"/>
      </w:numPr>
      <w:ind w:leftChars="0" w:left="1089" w:hanging="403"/>
    </w:pPr>
  </w:style>
  <w:style w:type="paragraph" w:customStyle="1" w:styleId="TCC30">
    <w:name w:val="TCC 번호3"/>
    <w:basedOn w:val="aff"/>
    <w:qFormat/>
    <w:rsid w:val="00826283"/>
    <w:pPr>
      <w:numPr>
        <w:numId w:val="27"/>
      </w:numPr>
      <w:ind w:leftChars="0" w:left="1373" w:hanging="403"/>
    </w:pPr>
  </w:style>
  <w:style w:type="paragraph" w:customStyle="1" w:styleId="TCC10">
    <w:name w:val="TCC 글머리 1"/>
    <w:basedOn w:val="a1"/>
    <w:rsid w:val="009342F4"/>
    <w:pPr>
      <w:numPr>
        <w:numId w:val="43"/>
      </w:numPr>
      <w:ind w:rightChars="100" w:right="100"/>
    </w:pPr>
  </w:style>
  <w:style w:type="paragraph" w:customStyle="1" w:styleId="TCC21">
    <w:name w:val="TCC 글머리 2"/>
    <w:basedOn w:val="TCC10"/>
    <w:rsid w:val="009342F4"/>
    <w:pPr>
      <w:numPr>
        <w:numId w:val="44"/>
      </w:numPr>
      <w:ind w:left="1238" w:hanging="403"/>
    </w:pPr>
  </w:style>
  <w:style w:type="paragraph" w:customStyle="1" w:styleId="TCCff4">
    <w:name w:val="TCC 그림 캡션"/>
    <w:basedOn w:val="a1"/>
    <w:next w:val="a1"/>
    <w:link w:val="TCCChar5"/>
    <w:qFormat/>
    <w:rsid w:val="009A6352"/>
    <w:pPr>
      <w:spacing w:before="100" w:after="180"/>
      <w:jc w:val="center"/>
    </w:pPr>
    <w:rPr>
      <w:rFonts w:eastAsia="굴림" w:cs="바탕"/>
      <w:b/>
      <w:bCs/>
      <w:sz w:val="20"/>
    </w:rPr>
  </w:style>
  <w:style w:type="paragraph" w:customStyle="1" w:styleId="TCCff5">
    <w:name w:val="TCC 본문 소제목"/>
    <w:basedOn w:val="TCCf1"/>
    <w:qFormat/>
    <w:rsid w:val="009A6352"/>
    <w:pPr>
      <w:spacing w:before="240" w:after="144" w:line="240" w:lineRule="exact"/>
    </w:pPr>
    <w:rPr>
      <w:b/>
      <w:bCs/>
      <w:sz w:val="20"/>
      <w:u w:val="thick"/>
    </w:rPr>
  </w:style>
  <w:style w:type="character" w:customStyle="1" w:styleId="TCCChar5">
    <w:name w:val="TCC 그림 캡션 Char"/>
    <w:link w:val="TCCff4"/>
    <w:rsid w:val="009A6352"/>
    <w:rPr>
      <w:rFonts w:ascii="Tahoma" w:eastAsia="굴림" w:hAnsi="Tahoma" w:cs="바탕"/>
      <w:b/>
      <w:bCs/>
      <w:kern w:val="2"/>
      <w:szCs w:val="18"/>
    </w:rPr>
  </w:style>
  <w:style w:type="paragraph" w:customStyle="1" w:styleId="TCC1f0">
    <w:name w:val="TCC 글머리1"/>
    <w:basedOn w:val="a1"/>
    <w:qFormat/>
    <w:rsid w:val="009A6352"/>
    <w:pPr>
      <w:ind w:leftChars="150" w:left="150" w:hanging="400"/>
    </w:pPr>
    <w:rPr>
      <w:rFonts w:eastAsia="굴림"/>
    </w:rPr>
  </w:style>
  <w:style w:type="paragraph" w:customStyle="1" w:styleId="TCC2b">
    <w:name w:val="TCC 글머리2"/>
    <w:basedOn w:val="a1"/>
    <w:qFormat/>
    <w:rsid w:val="009A6352"/>
    <w:pPr>
      <w:ind w:leftChars="300" w:left="703" w:hanging="403"/>
    </w:pPr>
    <w:rPr>
      <w:rFonts w:eastAsia="굴림"/>
    </w:rPr>
  </w:style>
  <w:style w:type="paragraph" w:customStyle="1" w:styleId="TCC34">
    <w:name w:val="TCC 글머리3"/>
    <w:basedOn w:val="a1"/>
    <w:qFormat/>
    <w:rsid w:val="009A6352"/>
    <w:pPr>
      <w:ind w:leftChars="450" w:left="853" w:hanging="403"/>
    </w:pPr>
    <w:rPr>
      <w:rFonts w:eastAsia="굴림"/>
    </w:rPr>
  </w:style>
  <w:style w:type="paragraph" w:customStyle="1" w:styleId="TCC43">
    <w:name w:val="TCC 글머리4"/>
    <w:basedOn w:val="a1"/>
    <w:qFormat/>
    <w:rsid w:val="009A6352"/>
    <w:pPr>
      <w:ind w:leftChars="600" w:left="1003" w:hanging="403"/>
    </w:pPr>
    <w:rPr>
      <w:rFonts w:eastAsia="굴림"/>
    </w:rPr>
  </w:style>
  <w:style w:type="paragraph" w:customStyle="1" w:styleId="CHIPTCC">
    <w:name w:val="표지CHIP 이름 TCC"/>
    <w:basedOn w:val="a1"/>
    <w:next w:val="a1"/>
    <w:rsid w:val="009A6352"/>
    <w:pPr>
      <w:wordWrap w:val="0"/>
      <w:spacing w:line="360" w:lineRule="auto"/>
      <w:jc w:val="right"/>
    </w:pPr>
    <w:rPr>
      <w:rFonts w:eastAsia="굴림" w:cs="Arial"/>
      <w:b/>
      <w:sz w:val="72"/>
    </w:rPr>
  </w:style>
  <w:style w:type="paragraph" w:customStyle="1" w:styleId="TCCff6">
    <w:name w:val="표지큰제목TCC"/>
    <w:basedOn w:val="a1"/>
    <w:next w:val="a1"/>
    <w:rsid w:val="009A6352"/>
    <w:pPr>
      <w:wordWrap w:val="0"/>
      <w:jc w:val="right"/>
    </w:pPr>
    <w:rPr>
      <w:rFonts w:eastAsia="굴림"/>
      <w:b/>
      <w:caps/>
      <w:sz w:val="72"/>
    </w:rPr>
  </w:style>
  <w:style w:type="paragraph" w:customStyle="1" w:styleId="TCCff7">
    <w:name w:val="표지소제목TCC"/>
    <w:basedOn w:val="a1"/>
    <w:rsid w:val="009A6352"/>
    <w:pPr>
      <w:wordWrap w:val="0"/>
      <w:spacing w:line="360" w:lineRule="auto"/>
      <w:jc w:val="right"/>
    </w:pPr>
    <w:rPr>
      <w:rFonts w:eastAsia="굴림" w:cs="바탕"/>
      <w:b/>
      <w:bCs/>
      <w:sz w:val="24"/>
      <w:szCs w:val="20"/>
    </w:rPr>
  </w:style>
  <w:style w:type="character" w:styleId="afffa">
    <w:name w:val="Unresolved Mention"/>
    <w:basedOn w:val="a2"/>
    <w:uiPriority w:val="99"/>
    <w:semiHidden/>
    <w:unhideWhenUsed/>
    <w:rsid w:val="00055A64"/>
    <w:rPr>
      <w:color w:val="605E5C"/>
      <w:shd w:val="clear" w:color="auto" w:fill="E1DFDD"/>
    </w:rPr>
  </w:style>
  <w:style w:type="character" w:styleId="afffb">
    <w:name w:val="Strong"/>
    <w:basedOn w:val="a2"/>
    <w:uiPriority w:val="22"/>
    <w:qFormat/>
    <w:rsid w:val="00D34AF4"/>
    <w:rPr>
      <w:b/>
      <w:bCs/>
    </w:rPr>
  </w:style>
  <w:style w:type="paragraph" w:customStyle="1" w:styleId="Default">
    <w:name w:val="Default"/>
    <w:rsid w:val="00B056A7"/>
    <w:pPr>
      <w:widowControl w:val="0"/>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0196">
      <w:bodyDiv w:val="1"/>
      <w:marLeft w:val="89"/>
      <w:marRight w:val="0"/>
      <w:marTop w:val="89"/>
      <w:marBottom w:val="0"/>
      <w:divBdr>
        <w:top w:val="none" w:sz="0" w:space="0" w:color="auto"/>
        <w:left w:val="none" w:sz="0" w:space="0" w:color="auto"/>
        <w:bottom w:val="none" w:sz="0" w:space="0" w:color="auto"/>
        <w:right w:val="none" w:sz="0" w:space="0" w:color="auto"/>
      </w:divBdr>
      <w:divsChild>
        <w:div w:id="56366201">
          <w:marLeft w:val="0"/>
          <w:marRight w:val="0"/>
          <w:marTop w:val="0"/>
          <w:marBottom w:val="0"/>
          <w:divBdr>
            <w:top w:val="none" w:sz="0" w:space="0" w:color="auto"/>
            <w:left w:val="none" w:sz="0" w:space="0" w:color="auto"/>
            <w:bottom w:val="none" w:sz="0" w:space="0" w:color="auto"/>
            <w:right w:val="none" w:sz="0" w:space="0" w:color="auto"/>
          </w:divBdr>
          <w:divsChild>
            <w:div w:id="1029454559">
              <w:marLeft w:val="0"/>
              <w:marRight w:val="0"/>
              <w:marTop w:val="0"/>
              <w:marBottom w:val="0"/>
              <w:divBdr>
                <w:top w:val="none" w:sz="0" w:space="0" w:color="auto"/>
                <w:left w:val="none" w:sz="0" w:space="0" w:color="auto"/>
                <w:bottom w:val="none" w:sz="0" w:space="0" w:color="auto"/>
                <w:right w:val="none" w:sz="0" w:space="0" w:color="auto"/>
              </w:divBdr>
              <w:divsChild>
                <w:div w:id="1037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727">
      <w:bodyDiv w:val="1"/>
      <w:marLeft w:val="0"/>
      <w:marRight w:val="0"/>
      <w:marTop w:val="0"/>
      <w:marBottom w:val="0"/>
      <w:divBdr>
        <w:top w:val="none" w:sz="0" w:space="0" w:color="auto"/>
        <w:left w:val="none" w:sz="0" w:space="0" w:color="auto"/>
        <w:bottom w:val="none" w:sz="0" w:space="0" w:color="auto"/>
        <w:right w:val="none" w:sz="0" w:space="0" w:color="auto"/>
      </w:divBdr>
    </w:div>
    <w:div w:id="46030124">
      <w:bodyDiv w:val="1"/>
      <w:marLeft w:val="0"/>
      <w:marRight w:val="0"/>
      <w:marTop w:val="0"/>
      <w:marBottom w:val="0"/>
      <w:divBdr>
        <w:top w:val="none" w:sz="0" w:space="0" w:color="auto"/>
        <w:left w:val="none" w:sz="0" w:space="0" w:color="auto"/>
        <w:bottom w:val="none" w:sz="0" w:space="0" w:color="auto"/>
        <w:right w:val="none" w:sz="0" w:space="0" w:color="auto"/>
      </w:divBdr>
    </w:div>
    <w:div w:id="74786259">
      <w:bodyDiv w:val="1"/>
      <w:marLeft w:val="0"/>
      <w:marRight w:val="0"/>
      <w:marTop w:val="0"/>
      <w:marBottom w:val="0"/>
      <w:divBdr>
        <w:top w:val="none" w:sz="0" w:space="0" w:color="auto"/>
        <w:left w:val="none" w:sz="0" w:space="0" w:color="auto"/>
        <w:bottom w:val="none" w:sz="0" w:space="0" w:color="auto"/>
        <w:right w:val="none" w:sz="0" w:space="0" w:color="auto"/>
      </w:divBdr>
      <w:divsChild>
        <w:div w:id="1655989969">
          <w:marLeft w:val="0"/>
          <w:marRight w:val="0"/>
          <w:marTop w:val="0"/>
          <w:marBottom w:val="0"/>
          <w:divBdr>
            <w:top w:val="none" w:sz="0" w:space="0" w:color="auto"/>
            <w:left w:val="none" w:sz="0" w:space="0" w:color="auto"/>
            <w:bottom w:val="none" w:sz="0" w:space="0" w:color="auto"/>
            <w:right w:val="none" w:sz="0" w:space="0" w:color="auto"/>
          </w:divBdr>
          <w:divsChild>
            <w:div w:id="591863873">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 w:id="157428914">
      <w:bodyDiv w:val="1"/>
      <w:marLeft w:val="0"/>
      <w:marRight w:val="0"/>
      <w:marTop w:val="0"/>
      <w:marBottom w:val="0"/>
      <w:divBdr>
        <w:top w:val="none" w:sz="0" w:space="0" w:color="auto"/>
        <w:left w:val="none" w:sz="0" w:space="0" w:color="auto"/>
        <w:bottom w:val="none" w:sz="0" w:space="0" w:color="auto"/>
        <w:right w:val="none" w:sz="0" w:space="0" w:color="auto"/>
      </w:divBdr>
    </w:div>
    <w:div w:id="185944478">
      <w:bodyDiv w:val="1"/>
      <w:marLeft w:val="0"/>
      <w:marRight w:val="0"/>
      <w:marTop w:val="0"/>
      <w:marBottom w:val="0"/>
      <w:divBdr>
        <w:top w:val="none" w:sz="0" w:space="0" w:color="auto"/>
        <w:left w:val="none" w:sz="0" w:space="0" w:color="auto"/>
        <w:bottom w:val="none" w:sz="0" w:space="0" w:color="auto"/>
        <w:right w:val="none" w:sz="0" w:space="0" w:color="auto"/>
      </w:divBdr>
    </w:div>
    <w:div w:id="198133795">
      <w:bodyDiv w:val="1"/>
      <w:marLeft w:val="0"/>
      <w:marRight w:val="0"/>
      <w:marTop w:val="0"/>
      <w:marBottom w:val="0"/>
      <w:divBdr>
        <w:top w:val="none" w:sz="0" w:space="0" w:color="auto"/>
        <w:left w:val="none" w:sz="0" w:space="0" w:color="auto"/>
        <w:bottom w:val="none" w:sz="0" w:space="0" w:color="auto"/>
        <w:right w:val="none" w:sz="0" w:space="0" w:color="auto"/>
      </w:divBdr>
    </w:div>
    <w:div w:id="292753923">
      <w:bodyDiv w:val="1"/>
      <w:marLeft w:val="0"/>
      <w:marRight w:val="0"/>
      <w:marTop w:val="0"/>
      <w:marBottom w:val="0"/>
      <w:divBdr>
        <w:top w:val="none" w:sz="0" w:space="0" w:color="auto"/>
        <w:left w:val="none" w:sz="0" w:space="0" w:color="auto"/>
        <w:bottom w:val="none" w:sz="0" w:space="0" w:color="auto"/>
        <w:right w:val="none" w:sz="0" w:space="0" w:color="auto"/>
      </w:divBdr>
    </w:div>
    <w:div w:id="406805729">
      <w:bodyDiv w:val="1"/>
      <w:marLeft w:val="0"/>
      <w:marRight w:val="0"/>
      <w:marTop w:val="0"/>
      <w:marBottom w:val="0"/>
      <w:divBdr>
        <w:top w:val="none" w:sz="0" w:space="0" w:color="auto"/>
        <w:left w:val="none" w:sz="0" w:space="0" w:color="auto"/>
        <w:bottom w:val="none" w:sz="0" w:space="0" w:color="auto"/>
        <w:right w:val="none" w:sz="0" w:space="0" w:color="auto"/>
      </w:divBdr>
    </w:div>
    <w:div w:id="533348351">
      <w:bodyDiv w:val="1"/>
      <w:marLeft w:val="0"/>
      <w:marRight w:val="0"/>
      <w:marTop w:val="0"/>
      <w:marBottom w:val="0"/>
      <w:divBdr>
        <w:top w:val="none" w:sz="0" w:space="0" w:color="auto"/>
        <w:left w:val="none" w:sz="0" w:space="0" w:color="auto"/>
        <w:bottom w:val="none" w:sz="0" w:space="0" w:color="auto"/>
        <w:right w:val="none" w:sz="0" w:space="0" w:color="auto"/>
      </w:divBdr>
    </w:div>
    <w:div w:id="687826478">
      <w:bodyDiv w:val="1"/>
      <w:marLeft w:val="0"/>
      <w:marRight w:val="0"/>
      <w:marTop w:val="0"/>
      <w:marBottom w:val="0"/>
      <w:divBdr>
        <w:top w:val="none" w:sz="0" w:space="0" w:color="auto"/>
        <w:left w:val="none" w:sz="0" w:space="0" w:color="auto"/>
        <w:bottom w:val="none" w:sz="0" w:space="0" w:color="auto"/>
        <w:right w:val="none" w:sz="0" w:space="0" w:color="auto"/>
      </w:divBdr>
      <w:divsChild>
        <w:div w:id="244730883">
          <w:marLeft w:val="0"/>
          <w:marRight w:val="0"/>
          <w:marTop w:val="0"/>
          <w:marBottom w:val="0"/>
          <w:divBdr>
            <w:top w:val="none" w:sz="0" w:space="0" w:color="auto"/>
            <w:left w:val="none" w:sz="0" w:space="0" w:color="auto"/>
            <w:bottom w:val="none" w:sz="0" w:space="0" w:color="auto"/>
            <w:right w:val="none" w:sz="0" w:space="0" w:color="auto"/>
          </w:divBdr>
        </w:div>
      </w:divsChild>
    </w:div>
    <w:div w:id="744229025">
      <w:bodyDiv w:val="1"/>
      <w:marLeft w:val="0"/>
      <w:marRight w:val="0"/>
      <w:marTop w:val="0"/>
      <w:marBottom w:val="0"/>
      <w:divBdr>
        <w:top w:val="none" w:sz="0" w:space="0" w:color="auto"/>
        <w:left w:val="none" w:sz="0" w:space="0" w:color="auto"/>
        <w:bottom w:val="none" w:sz="0" w:space="0" w:color="auto"/>
        <w:right w:val="none" w:sz="0" w:space="0" w:color="auto"/>
      </w:divBdr>
    </w:div>
    <w:div w:id="811409298">
      <w:bodyDiv w:val="1"/>
      <w:marLeft w:val="0"/>
      <w:marRight w:val="0"/>
      <w:marTop w:val="0"/>
      <w:marBottom w:val="0"/>
      <w:divBdr>
        <w:top w:val="none" w:sz="0" w:space="0" w:color="auto"/>
        <w:left w:val="none" w:sz="0" w:space="0" w:color="auto"/>
        <w:bottom w:val="none" w:sz="0" w:space="0" w:color="auto"/>
        <w:right w:val="none" w:sz="0" w:space="0" w:color="auto"/>
      </w:divBdr>
    </w:div>
    <w:div w:id="875654683">
      <w:bodyDiv w:val="1"/>
      <w:marLeft w:val="0"/>
      <w:marRight w:val="0"/>
      <w:marTop w:val="0"/>
      <w:marBottom w:val="0"/>
      <w:divBdr>
        <w:top w:val="none" w:sz="0" w:space="0" w:color="auto"/>
        <w:left w:val="none" w:sz="0" w:space="0" w:color="auto"/>
        <w:bottom w:val="none" w:sz="0" w:space="0" w:color="auto"/>
        <w:right w:val="none" w:sz="0" w:space="0" w:color="auto"/>
      </w:divBdr>
    </w:div>
    <w:div w:id="911811631">
      <w:bodyDiv w:val="1"/>
      <w:marLeft w:val="0"/>
      <w:marRight w:val="0"/>
      <w:marTop w:val="0"/>
      <w:marBottom w:val="0"/>
      <w:divBdr>
        <w:top w:val="none" w:sz="0" w:space="0" w:color="auto"/>
        <w:left w:val="none" w:sz="0" w:space="0" w:color="auto"/>
        <w:bottom w:val="none" w:sz="0" w:space="0" w:color="auto"/>
        <w:right w:val="none" w:sz="0" w:space="0" w:color="auto"/>
      </w:divBdr>
    </w:div>
    <w:div w:id="967855156">
      <w:bodyDiv w:val="1"/>
      <w:marLeft w:val="89"/>
      <w:marRight w:val="0"/>
      <w:marTop w:val="89"/>
      <w:marBottom w:val="0"/>
      <w:divBdr>
        <w:top w:val="none" w:sz="0" w:space="0" w:color="auto"/>
        <w:left w:val="none" w:sz="0" w:space="0" w:color="auto"/>
        <w:bottom w:val="none" w:sz="0" w:space="0" w:color="auto"/>
        <w:right w:val="none" w:sz="0" w:space="0" w:color="auto"/>
      </w:divBdr>
      <w:divsChild>
        <w:div w:id="28923231">
          <w:marLeft w:val="0"/>
          <w:marRight w:val="0"/>
          <w:marTop w:val="0"/>
          <w:marBottom w:val="0"/>
          <w:divBdr>
            <w:top w:val="none" w:sz="0" w:space="0" w:color="auto"/>
            <w:left w:val="none" w:sz="0" w:space="0" w:color="auto"/>
            <w:bottom w:val="none" w:sz="0" w:space="0" w:color="auto"/>
            <w:right w:val="none" w:sz="0" w:space="0" w:color="auto"/>
          </w:divBdr>
          <w:divsChild>
            <w:div w:id="1418139429">
              <w:marLeft w:val="0"/>
              <w:marRight w:val="0"/>
              <w:marTop w:val="0"/>
              <w:marBottom w:val="0"/>
              <w:divBdr>
                <w:top w:val="none" w:sz="0" w:space="0" w:color="auto"/>
                <w:left w:val="none" w:sz="0" w:space="0" w:color="auto"/>
                <w:bottom w:val="none" w:sz="0" w:space="0" w:color="auto"/>
                <w:right w:val="none" w:sz="0" w:space="0" w:color="auto"/>
              </w:divBdr>
              <w:divsChild>
                <w:div w:id="129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8426">
      <w:bodyDiv w:val="1"/>
      <w:marLeft w:val="0"/>
      <w:marRight w:val="0"/>
      <w:marTop w:val="0"/>
      <w:marBottom w:val="0"/>
      <w:divBdr>
        <w:top w:val="none" w:sz="0" w:space="0" w:color="auto"/>
        <w:left w:val="none" w:sz="0" w:space="0" w:color="auto"/>
        <w:bottom w:val="none" w:sz="0" w:space="0" w:color="auto"/>
        <w:right w:val="none" w:sz="0" w:space="0" w:color="auto"/>
      </w:divBdr>
    </w:div>
    <w:div w:id="1001851198">
      <w:bodyDiv w:val="1"/>
      <w:marLeft w:val="0"/>
      <w:marRight w:val="0"/>
      <w:marTop w:val="0"/>
      <w:marBottom w:val="0"/>
      <w:divBdr>
        <w:top w:val="none" w:sz="0" w:space="0" w:color="auto"/>
        <w:left w:val="none" w:sz="0" w:space="0" w:color="auto"/>
        <w:bottom w:val="none" w:sz="0" w:space="0" w:color="auto"/>
        <w:right w:val="none" w:sz="0" w:space="0" w:color="auto"/>
      </w:divBdr>
    </w:div>
    <w:div w:id="1050958412">
      <w:bodyDiv w:val="1"/>
      <w:marLeft w:val="0"/>
      <w:marRight w:val="0"/>
      <w:marTop w:val="0"/>
      <w:marBottom w:val="0"/>
      <w:divBdr>
        <w:top w:val="none" w:sz="0" w:space="0" w:color="auto"/>
        <w:left w:val="none" w:sz="0" w:space="0" w:color="auto"/>
        <w:bottom w:val="none" w:sz="0" w:space="0" w:color="auto"/>
        <w:right w:val="none" w:sz="0" w:space="0" w:color="auto"/>
      </w:divBdr>
    </w:div>
    <w:div w:id="1101728046">
      <w:bodyDiv w:val="1"/>
      <w:marLeft w:val="0"/>
      <w:marRight w:val="0"/>
      <w:marTop w:val="0"/>
      <w:marBottom w:val="0"/>
      <w:divBdr>
        <w:top w:val="none" w:sz="0" w:space="0" w:color="auto"/>
        <w:left w:val="none" w:sz="0" w:space="0" w:color="auto"/>
        <w:bottom w:val="none" w:sz="0" w:space="0" w:color="auto"/>
        <w:right w:val="none" w:sz="0" w:space="0" w:color="auto"/>
      </w:divBdr>
    </w:div>
    <w:div w:id="1152216823">
      <w:bodyDiv w:val="1"/>
      <w:marLeft w:val="0"/>
      <w:marRight w:val="0"/>
      <w:marTop w:val="0"/>
      <w:marBottom w:val="0"/>
      <w:divBdr>
        <w:top w:val="none" w:sz="0" w:space="0" w:color="auto"/>
        <w:left w:val="none" w:sz="0" w:space="0" w:color="auto"/>
        <w:bottom w:val="none" w:sz="0" w:space="0" w:color="auto"/>
        <w:right w:val="none" w:sz="0" w:space="0" w:color="auto"/>
      </w:divBdr>
    </w:div>
    <w:div w:id="1225868083">
      <w:bodyDiv w:val="1"/>
      <w:marLeft w:val="147"/>
      <w:marRight w:val="0"/>
      <w:marTop w:val="147"/>
      <w:marBottom w:val="0"/>
      <w:divBdr>
        <w:top w:val="none" w:sz="0" w:space="0" w:color="auto"/>
        <w:left w:val="none" w:sz="0" w:space="0" w:color="auto"/>
        <w:bottom w:val="none" w:sz="0" w:space="0" w:color="auto"/>
        <w:right w:val="none" w:sz="0" w:space="0" w:color="auto"/>
      </w:divBdr>
      <w:divsChild>
        <w:div w:id="1355183347">
          <w:marLeft w:val="0"/>
          <w:marRight w:val="0"/>
          <w:marTop w:val="0"/>
          <w:marBottom w:val="0"/>
          <w:divBdr>
            <w:top w:val="none" w:sz="0" w:space="0" w:color="auto"/>
            <w:left w:val="none" w:sz="0" w:space="0" w:color="auto"/>
            <w:bottom w:val="none" w:sz="0" w:space="0" w:color="auto"/>
            <w:right w:val="none" w:sz="0" w:space="0" w:color="auto"/>
          </w:divBdr>
          <w:divsChild>
            <w:div w:id="1240746154">
              <w:marLeft w:val="0"/>
              <w:marRight w:val="0"/>
              <w:marTop w:val="0"/>
              <w:marBottom w:val="0"/>
              <w:divBdr>
                <w:top w:val="none" w:sz="0" w:space="0" w:color="auto"/>
                <w:left w:val="none" w:sz="0" w:space="0" w:color="auto"/>
                <w:bottom w:val="none" w:sz="0" w:space="0" w:color="auto"/>
                <w:right w:val="none" w:sz="0" w:space="0" w:color="auto"/>
              </w:divBdr>
              <w:divsChild>
                <w:div w:id="1227304154">
                  <w:marLeft w:val="0"/>
                  <w:marRight w:val="0"/>
                  <w:marTop w:val="0"/>
                  <w:marBottom w:val="0"/>
                  <w:divBdr>
                    <w:top w:val="none" w:sz="0" w:space="0" w:color="auto"/>
                    <w:left w:val="none" w:sz="0" w:space="0" w:color="auto"/>
                    <w:bottom w:val="none" w:sz="0" w:space="0" w:color="auto"/>
                    <w:right w:val="none" w:sz="0" w:space="0" w:color="auto"/>
                  </w:divBdr>
                  <w:divsChild>
                    <w:div w:id="449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1319">
      <w:bodyDiv w:val="1"/>
      <w:marLeft w:val="0"/>
      <w:marRight w:val="0"/>
      <w:marTop w:val="0"/>
      <w:marBottom w:val="0"/>
      <w:divBdr>
        <w:top w:val="none" w:sz="0" w:space="0" w:color="auto"/>
        <w:left w:val="none" w:sz="0" w:space="0" w:color="auto"/>
        <w:bottom w:val="none" w:sz="0" w:space="0" w:color="auto"/>
        <w:right w:val="none" w:sz="0" w:space="0" w:color="auto"/>
      </w:divBdr>
    </w:div>
    <w:div w:id="1360205534">
      <w:bodyDiv w:val="1"/>
      <w:marLeft w:val="0"/>
      <w:marRight w:val="0"/>
      <w:marTop w:val="0"/>
      <w:marBottom w:val="0"/>
      <w:divBdr>
        <w:top w:val="none" w:sz="0" w:space="0" w:color="auto"/>
        <w:left w:val="none" w:sz="0" w:space="0" w:color="auto"/>
        <w:bottom w:val="none" w:sz="0" w:space="0" w:color="auto"/>
        <w:right w:val="none" w:sz="0" w:space="0" w:color="auto"/>
      </w:divBdr>
    </w:div>
    <w:div w:id="1386879877">
      <w:bodyDiv w:val="1"/>
      <w:marLeft w:val="0"/>
      <w:marRight w:val="0"/>
      <w:marTop w:val="0"/>
      <w:marBottom w:val="0"/>
      <w:divBdr>
        <w:top w:val="none" w:sz="0" w:space="0" w:color="auto"/>
        <w:left w:val="none" w:sz="0" w:space="0" w:color="auto"/>
        <w:bottom w:val="none" w:sz="0" w:space="0" w:color="auto"/>
        <w:right w:val="none" w:sz="0" w:space="0" w:color="auto"/>
      </w:divBdr>
    </w:div>
    <w:div w:id="1434863326">
      <w:bodyDiv w:val="1"/>
      <w:marLeft w:val="0"/>
      <w:marRight w:val="0"/>
      <w:marTop w:val="0"/>
      <w:marBottom w:val="0"/>
      <w:divBdr>
        <w:top w:val="none" w:sz="0" w:space="0" w:color="auto"/>
        <w:left w:val="none" w:sz="0" w:space="0" w:color="auto"/>
        <w:bottom w:val="none" w:sz="0" w:space="0" w:color="auto"/>
        <w:right w:val="none" w:sz="0" w:space="0" w:color="auto"/>
      </w:divBdr>
    </w:div>
    <w:div w:id="1485512761">
      <w:bodyDiv w:val="1"/>
      <w:marLeft w:val="0"/>
      <w:marRight w:val="0"/>
      <w:marTop w:val="0"/>
      <w:marBottom w:val="0"/>
      <w:divBdr>
        <w:top w:val="none" w:sz="0" w:space="0" w:color="auto"/>
        <w:left w:val="none" w:sz="0" w:space="0" w:color="auto"/>
        <w:bottom w:val="none" w:sz="0" w:space="0" w:color="auto"/>
        <w:right w:val="none" w:sz="0" w:space="0" w:color="auto"/>
      </w:divBdr>
    </w:div>
    <w:div w:id="1520661780">
      <w:bodyDiv w:val="1"/>
      <w:marLeft w:val="0"/>
      <w:marRight w:val="0"/>
      <w:marTop w:val="0"/>
      <w:marBottom w:val="0"/>
      <w:divBdr>
        <w:top w:val="none" w:sz="0" w:space="0" w:color="auto"/>
        <w:left w:val="none" w:sz="0" w:space="0" w:color="auto"/>
        <w:bottom w:val="none" w:sz="0" w:space="0" w:color="auto"/>
        <w:right w:val="none" w:sz="0" w:space="0" w:color="auto"/>
      </w:divBdr>
    </w:div>
    <w:div w:id="1532911756">
      <w:bodyDiv w:val="1"/>
      <w:marLeft w:val="0"/>
      <w:marRight w:val="0"/>
      <w:marTop w:val="0"/>
      <w:marBottom w:val="0"/>
      <w:divBdr>
        <w:top w:val="none" w:sz="0" w:space="0" w:color="auto"/>
        <w:left w:val="none" w:sz="0" w:space="0" w:color="auto"/>
        <w:bottom w:val="none" w:sz="0" w:space="0" w:color="auto"/>
        <w:right w:val="none" w:sz="0" w:space="0" w:color="auto"/>
      </w:divBdr>
    </w:div>
    <w:div w:id="1596789256">
      <w:bodyDiv w:val="1"/>
      <w:marLeft w:val="0"/>
      <w:marRight w:val="0"/>
      <w:marTop w:val="0"/>
      <w:marBottom w:val="0"/>
      <w:divBdr>
        <w:top w:val="none" w:sz="0" w:space="0" w:color="auto"/>
        <w:left w:val="none" w:sz="0" w:space="0" w:color="auto"/>
        <w:bottom w:val="none" w:sz="0" w:space="0" w:color="auto"/>
        <w:right w:val="none" w:sz="0" w:space="0" w:color="auto"/>
      </w:divBdr>
    </w:div>
    <w:div w:id="1607425362">
      <w:bodyDiv w:val="1"/>
      <w:marLeft w:val="0"/>
      <w:marRight w:val="0"/>
      <w:marTop w:val="0"/>
      <w:marBottom w:val="0"/>
      <w:divBdr>
        <w:top w:val="none" w:sz="0" w:space="0" w:color="auto"/>
        <w:left w:val="none" w:sz="0" w:space="0" w:color="auto"/>
        <w:bottom w:val="none" w:sz="0" w:space="0" w:color="auto"/>
        <w:right w:val="none" w:sz="0" w:space="0" w:color="auto"/>
      </w:divBdr>
    </w:div>
    <w:div w:id="1618564446">
      <w:bodyDiv w:val="1"/>
      <w:marLeft w:val="0"/>
      <w:marRight w:val="0"/>
      <w:marTop w:val="0"/>
      <w:marBottom w:val="0"/>
      <w:divBdr>
        <w:top w:val="none" w:sz="0" w:space="0" w:color="auto"/>
        <w:left w:val="none" w:sz="0" w:space="0" w:color="auto"/>
        <w:bottom w:val="none" w:sz="0" w:space="0" w:color="auto"/>
        <w:right w:val="none" w:sz="0" w:space="0" w:color="auto"/>
      </w:divBdr>
    </w:div>
    <w:div w:id="1690179807">
      <w:bodyDiv w:val="1"/>
      <w:marLeft w:val="0"/>
      <w:marRight w:val="0"/>
      <w:marTop w:val="0"/>
      <w:marBottom w:val="0"/>
      <w:divBdr>
        <w:top w:val="none" w:sz="0" w:space="0" w:color="auto"/>
        <w:left w:val="none" w:sz="0" w:space="0" w:color="auto"/>
        <w:bottom w:val="none" w:sz="0" w:space="0" w:color="auto"/>
        <w:right w:val="none" w:sz="0" w:space="0" w:color="auto"/>
      </w:divBdr>
    </w:div>
    <w:div w:id="1710954640">
      <w:bodyDiv w:val="1"/>
      <w:marLeft w:val="0"/>
      <w:marRight w:val="0"/>
      <w:marTop w:val="0"/>
      <w:marBottom w:val="0"/>
      <w:divBdr>
        <w:top w:val="none" w:sz="0" w:space="0" w:color="auto"/>
        <w:left w:val="none" w:sz="0" w:space="0" w:color="auto"/>
        <w:bottom w:val="none" w:sz="0" w:space="0" w:color="auto"/>
        <w:right w:val="none" w:sz="0" w:space="0" w:color="auto"/>
      </w:divBdr>
      <w:divsChild>
        <w:div w:id="2050294946">
          <w:marLeft w:val="0"/>
          <w:marRight w:val="0"/>
          <w:marTop w:val="0"/>
          <w:marBottom w:val="0"/>
          <w:divBdr>
            <w:top w:val="none" w:sz="0" w:space="0" w:color="auto"/>
            <w:left w:val="none" w:sz="0" w:space="0" w:color="auto"/>
            <w:bottom w:val="none" w:sz="0" w:space="0" w:color="auto"/>
            <w:right w:val="none" w:sz="0" w:space="0" w:color="auto"/>
          </w:divBdr>
          <w:divsChild>
            <w:div w:id="94331617">
              <w:marLeft w:val="0"/>
              <w:marRight w:val="60"/>
              <w:marTop w:val="0"/>
              <w:marBottom w:val="0"/>
              <w:divBdr>
                <w:top w:val="none" w:sz="0" w:space="0" w:color="auto"/>
                <w:left w:val="none" w:sz="0" w:space="0" w:color="auto"/>
                <w:bottom w:val="none" w:sz="0" w:space="0" w:color="auto"/>
                <w:right w:val="none" w:sz="0" w:space="0" w:color="auto"/>
              </w:divBdr>
              <w:divsChild>
                <w:div w:id="117991551">
                  <w:marLeft w:val="0"/>
                  <w:marRight w:val="0"/>
                  <w:marTop w:val="180"/>
                  <w:marBottom w:val="240"/>
                  <w:divBdr>
                    <w:top w:val="none" w:sz="0" w:space="0" w:color="auto"/>
                    <w:left w:val="none" w:sz="0" w:space="0" w:color="auto"/>
                    <w:bottom w:val="none" w:sz="0" w:space="0" w:color="auto"/>
                    <w:right w:val="none" w:sz="0" w:space="0" w:color="auto"/>
                  </w:divBdr>
                </w:div>
                <w:div w:id="162670078">
                  <w:marLeft w:val="0"/>
                  <w:marRight w:val="0"/>
                  <w:marTop w:val="0"/>
                  <w:marBottom w:val="120"/>
                  <w:divBdr>
                    <w:top w:val="single" w:sz="6" w:space="0" w:color="C0C0C0"/>
                    <w:left w:val="single" w:sz="6" w:space="0" w:color="D9D9D9"/>
                    <w:bottom w:val="single" w:sz="6" w:space="0" w:color="D9D9D9"/>
                    <w:right w:val="single" w:sz="6" w:space="0" w:color="D9D9D9"/>
                  </w:divBdr>
                  <w:divsChild>
                    <w:div w:id="1088384123">
                      <w:marLeft w:val="0"/>
                      <w:marRight w:val="0"/>
                      <w:marTop w:val="0"/>
                      <w:marBottom w:val="0"/>
                      <w:divBdr>
                        <w:top w:val="none" w:sz="0" w:space="0" w:color="auto"/>
                        <w:left w:val="none" w:sz="0" w:space="0" w:color="auto"/>
                        <w:bottom w:val="none" w:sz="0" w:space="0" w:color="auto"/>
                        <w:right w:val="none" w:sz="0" w:space="0" w:color="auto"/>
                      </w:divBdr>
                    </w:div>
                    <w:div w:id="11790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5222">
          <w:marLeft w:val="0"/>
          <w:marRight w:val="0"/>
          <w:marTop w:val="0"/>
          <w:marBottom w:val="0"/>
          <w:divBdr>
            <w:top w:val="none" w:sz="0" w:space="0" w:color="auto"/>
            <w:left w:val="none" w:sz="0" w:space="0" w:color="auto"/>
            <w:bottom w:val="none" w:sz="0" w:space="0" w:color="auto"/>
            <w:right w:val="none" w:sz="0" w:space="0" w:color="auto"/>
          </w:divBdr>
          <w:divsChild>
            <w:div w:id="1052189108">
              <w:marLeft w:val="60"/>
              <w:marRight w:val="0"/>
              <w:marTop w:val="0"/>
              <w:marBottom w:val="0"/>
              <w:divBdr>
                <w:top w:val="none" w:sz="0" w:space="0" w:color="auto"/>
                <w:left w:val="none" w:sz="0" w:space="0" w:color="auto"/>
                <w:bottom w:val="none" w:sz="0" w:space="0" w:color="auto"/>
                <w:right w:val="none" w:sz="0" w:space="0" w:color="auto"/>
              </w:divBdr>
              <w:divsChild>
                <w:div w:id="817385939">
                  <w:marLeft w:val="0"/>
                  <w:marRight w:val="0"/>
                  <w:marTop w:val="0"/>
                  <w:marBottom w:val="0"/>
                  <w:divBdr>
                    <w:top w:val="none" w:sz="0" w:space="0" w:color="auto"/>
                    <w:left w:val="none" w:sz="0" w:space="0" w:color="auto"/>
                    <w:bottom w:val="none" w:sz="0" w:space="0" w:color="auto"/>
                    <w:right w:val="none" w:sz="0" w:space="0" w:color="auto"/>
                  </w:divBdr>
                  <w:divsChild>
                    <w:div w:id="1008289538">
                      <w:marLeft w:val="0"/>
                      <w:marRight w:val="0"/>
                      <w:marTop w:val="0"/>
                      <w:marBottom w:val="120"/>
                      <w:divBdr>
                        <w:top w:val="single" w:sz="6" w:space="0" w:color="F5F5F5"/>
                        <w:left w:val="single" w:sz="6" w:space="0" w:color="F5F5F5"/>
                        <w:bottom w:val="single" w:sz="6" w:space="0" w:color="F5F5F5"/>
                        <w:right w:val="single" w:sz="6" w:space="0" w:color="F5F5F5"/>
                      </w:divBdr>
                      <w:divsChild>
                        <w:div w:id="145512042">
                          <w:marLeft w:val="0"/>
                          <w:marRight w:val="0"/>
                          <w:marTop w:val="0"/>
                          <w:marBottom w:val="0"/>
                          <w:divBdr>
                            <w:top w:val="none" w:sz="0" w:space="0" w:color="auto"/>
                            <w:left w:val="none" w:sz="0" w:space="0" w:color="auto"/>
                            <w:bottom w:val="none" w:sz="0" w:space="0" w:color="auto"/>
                            <w:right w:val="none" w:sz="0" w:space="0" w:color="auto"/>
                          </w:divBdr>
                          <w:divsChild>
                            <w:div w:id="1421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48888">
      <w:bodyDiv w:val="1"/>
      <w:marLeft w:val="0"/>
      <w:marRight w:val="0"/>
      <w:marTop w:val="0"/>
      <w:marBottom w:val="0"/>
      <w:divBdr>
        <w:top w:val="none" w:sz="0" w:space="0" w:color="auto"/>
        <w:left w:val="none" w:sz="0" w:space="0" w:color="auto"/>
        <w:bottom w:val="none" w:sz="0" w:space="0" w:color="auto"/>
        <w:right w:val="none" w:sz="0" w:space="0" w:color="auto"/>
      </w:divBdr>
    </w:div>
    <w:div w:id="1754471350">
      <w:bodyDiv w:val="1"/>
      <w:marLeft w:val="0"/>
      <w:marRight w:val="0"/>
      <w:marTop w:val="0"/>
      <w:marBottom w:val="0"/>
      <w:divBdr>
        <w:top w:val="none" w:sz="0" w:space="0" w:color="auto"/>
        <w:left w:val="none" w:sz="0" w:space="0" w:color="auto"/>
        <w:bottom w:val="none" w:sz="0" w:space="0" w:color="auto"/>
        <w:right w:val="none" w:sz="0" w:space="0" w:color="auto"/>
      </w:divBdr>
    </w:div>
    <w:div w:id="1911117073">
      <w:bodyDiv w:val="1"/>
      <w:marLeft w:val="0"/>
      <w:marRight w:val="0"/>
      <w:marTop w:val="0"/>
      <w:marBottom w:val="0"/>
      <w:divBdr>
        <w:top w:val="none" w:sz="0" w:space="0" w:color="auto"/>
        <w:left w:val="none" w:sz="0" w:space="0" w:color="auto"/>
        <w:bottom w:val="none" w:sz="0" w:space="0" w:color="auto"/>
        <w:right w:val="none" w:sz="0" w:space="0" w:color="auto"/>
      </w:divBdr>
    </w:div>
    <w:div w:id="1941182233">
      <w:bodyDiv w:val="1"/>
      <w:marLeft w:val="0"/>
      <w:marRight w:val="0"/>
      <w:marTop w:val="0"/>
      <w:marBottom w:val="0"/>
      <w:divBdr>
        <w:top w:val="none" w:sz="0" w:space="0" w:color="auto"/>
        <w:left w:val="none" w:sz="0" w:space="0" w:color="auto"/>
        <w:bottom w:val="none" w:sz="0" w:space="0" w:color="auto"/>
        <w:right w:val="none" w:sz="0" w:space="0" w:color="auto"/>
      </w:divBdr>
    </w:div>
    <w:div w:id="1970240751">
      <w:bodyDiv w:val="1"/>
      <w:marLeft w:val="0"/>
      <w:marRight w:val="0"/>
      <w:marTop w:val="0"/>
      <w:marBottom w:val="0"/>
      <w:divBdr>
        <w:top w:val="none" w:sz="0" w:space="0" w:color="auto"/>
        <w:left w:val="none" w:sz="0" w:space="0" w:color="auto"/>
        <w:bottom w:val="none" w:sz="0" w:space="0" w:color="auto"/>
        <w:right w:val="none" w:sz="0" w:space="0" w:color="auto"/>
      </w:divBdr>
    </w:div>
    <w:div w:id="1973242460">
      <w:bodyDiv w:val="1"/>
      <w:marLeft w:val="0"/>
      <w:marRight w:val="0"/>
      <w:marTop w:val="0"/>
      <w:marBottom w:val="0"/>
      <w:divBdr>
        <w:top w:val="none" w:sz="0" w:space="0" w:color="auto"/>
        <w:left w:val="none" w:sz="0" w:space="0" w:color="auto"/>
        <w:bottom w:val="none" w:sz="0" w:space="0" w:color="auto"/>
        <w:right w:val="none" w:sz="0" w:space="0" w:color="auto"/>
      </w:divBdr>
    </w:div>
    <w:div w:id="1988165646">
      <w:bodyDiv w:val="1"/>
      <w:marLeft w:val="0"/>
      <w:marRight w:val="0"/>
      <w:marTop w:val="0"/>
      <w:marBottom w:val="0"/>
      <w:divBdr>
        <w:top w:val="none" w:sz="0" w:space="0" w:color="auto"/>
        <w:left w:val="none" w:sz="0" w:space="0" w:color="auto"/>
        <w:bottom w:val="none" w:sz="0" w:space="0" w:color="auto"/>
        <w:right w:val="none" w:sz="0" w:space="0" w:color="auto"/>
      </w:divBdr>
    </w:div>
    <w:div w:id="2047101911">
      <w:bodyDiv w:val="1"/>
      <w:marLeft w:val="0"/>
      <w:marRight w:val="0"/>
      <w:marTop w:val="0"/>
      <w:marBottom w:val="0"/>
      <w:divBdr>
        <w:top w:val="none" w:sz="0" w:space="0" w:color="auto"/>
        <w:left w:val="none" w:sz="0" w:space="0" w:color="auto"/>
        <w:bottom w:val="none" w:sz="0" w:space="0" w:color="auto"/>
        <w:right w:val="none" w:sz="0" w:space="0" w:color="auto"/>
      </w:divBdr>
    </w:div>
    <w:div w:id="20493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hyperlink" Target="http://www.telechips.com" TargetMode="External"/><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comments" Target="comments.xml"/><Relationship Id="rId34" Type="http://schemas.openxmlformats.org/officeDocument/2006/relationships/header" Target="header8.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footer" Target="footer6.xml"/><Relationship Id="rId37" Type="http://schemas.openxmlformats.org/officeDocument/2006/relationships/header" Target="header9.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microsoft.com/office/2016/09/relationships/commentsIds" Target="commentsIds.xml"/><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elechips.com" TargetMode="External"/><Relationship Id="rId22" Type="http://schemas.microsoft.com/office/2011/relationships/commentsExtended" Target="commentsExtended.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2.emf"/><Relationship Id="rId33" Type="http://schemas.openxmlformats.org/officeDocument/2006/relationships/header" Target="header7.xml"/><Relationship Id="rId38" Type="http://schemas.openxmlformats.org/officeDocument/2006/relationships/footer" Target="footer9.xml"/></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DC8A1BC0DADC49BAB7F68C7AB2AD48" ma:contentTypeVersion="0" ma:contentTypeDescription="Create a new document." ma:contentTypeScope="" ma:versionID="08ea035729a34e7c492a22d040478d1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A7C01-023E-48C9-A4E8-71650BD24956}">
  <ds:schemaRefs>
    <ds:schemaRef ds:uri="http://schemas.microsoft.com/office/2006/metadata/properties"/>
  </ds:schemaRefs>
</ds:datastoreItem>
</file>

<file path=customXml/itemProps2.xml><?xml version="1.0" encoding="utf-8"?>
<ds:datastoreItem xmlns:ds="http://schemas.openxmlformats.org/officeDocument/2006/customXml" ds:itemID="{CEBD609C-578B-43BD-BA4A-65FFDAC5618A}">
  <ds:schemaRefs>
    <ds:schemaRef ds:uri="http://schemas.microsoft.com/office/2006/metadata/longProperties"/>
  </ds:schemaRefs>
</ds:datastoreItem>
</file>

<file path=customXml/itemProps3.xml><?xml version="1.0" encoding="utf-8"?>
<ds:datastoreItem xmlns:ds="http://schemas.openxmlformats.org/officeDocument/2006/customXml" ds:itemID="{B97B1748-05D5-4C84-94C8-5E81565FF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C76E90F-9A2A-4B39-8EB1-6412FA0C28EF}">
  <ds:schemaRefs>
    <ds:schemaRef ds:uri="http://schemas.microsoft.com/sharepoint/v3/contenttype/forms"/>
  </ds:schemaRefs>
</ds:datastoreItem>
</file>

<file path=customXml/itemProps5.xml><?xml version="1.0" encoding="utf-8"?>
<ds:datastoreItem xmlns:ds="http://schemas.openxmlformats.org/officeDocument/2006/customXml" ds:itemID="{FCD24902-24E1-4F0E-9B4E-31D1BBFB04E3}">
  <ds:schemaRefs>
    <ds:schemaRef ds:uri="http://schemas.openxmlformats.org/officeDocument/2006/bibliography"/>
  </ds:schemaRefs>
</ds:datastoreItem>
</file>

<file path=docMetadata/LabelInfo.xml><?xml version="1.0" encoding="utf-8"?>
<clbl:labelList xmlns:clbl="http://schemas.microsoft.com/office/2020/mipLabelMetadata">
  <clbl:label id="{254aa743-8abd-4226-a04e-84db594c20b7}" enabled="1" method="Privileged" siteId="{9ec49ece-9398-4634-9468-0ca88a890702}" contentBits="0" removed="0"/>
</clbl:labelList>
</file>

<file path=docProps/app.xml><?xml version="1.0" encoding="utf-8"?>
<Properties xmlns="http://schemas.openxmlformats.org/officeDocument/2006/extended-properties" xmlns:vt="http://schemas.openxmlformats.org/officeDocument/2006/docPropsVTypes">
  <Template>Normal.dotm</Template>
  <TotalTime>547</TotalTime>
  <Pages>10</Pages>
  <Words>1763</Words>
  <Characters>10053</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TCC807x Hardware-Application Note for PDN Specification on Board</vt:lpstr>
    </vt:vector>
  </TitlesOfParts>
  <Company>Telechips Inc.</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TCC807x Hardware-Application Note for PDN Specification on Board</dc:title>
  <dc:subject/>
  <dc:creator>Telechips Inc.</dc:creator>
  <cp:keywords/>
  <dc:description/>
  <cp:lastModifiedBy>김미정 (Meejeong Kim)</cp:lastModifiedBy>
  <cp:revision>17</cp:revision>
  <cp:lastPrinted>2018-01-23T08:08:00Z</cp:lastPrinted>
  <dcterms:created xsi:type="dcterms:W3CDTF">2025-04-14T05:32:00Z</dcterms:created>
  <dcterms:modified xsi:type="dcterms:W3CDTF">2025-04-22T02:03:00Z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
    <vt:lpwstr>Rev. 0.10</vt:lpwstr>
  </property>
  <property fmtid="{D5CDD505-2E9C-101B-9397-08002B2CF9AE}" pid="3" name="RevDate">
    <vt:lpwstr>2025-xx-xx</vt:lpwstr>
  </property>
  <property fmtid="{D5CDD505-2E9C-101B-9397-08002B2CF9AE}" pid="4" name="ChipName">
    <vt:lpwstr>TCC807x</vt:lpwstr>
  </property>
</Properties>
</file>